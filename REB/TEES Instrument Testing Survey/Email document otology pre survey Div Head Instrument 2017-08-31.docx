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90" w:rsidRDefault="00FD4290" w:rsidP="00FD4290">
      <w:r>
        <w:t>Dear Colleague,</w:t>
      </w:r>
    </w:p>
    <w:p w:rsidR="00FD4290" w:rsidRDefault="00FD4290" w:rsidP="00FD4290"/>
    <w:p w:rsidR="00CE0EB7" w:rsidRDefault="00FD4290" w:rsidP="00220C56">
      <w:pPr>
        <w:jc w:val="both"/>
      </w:pPr>
      <w:r>
        <w:t xml:space="preserve">We are writing to inform you about a research study investigating the </w:t>
      </w:r>
      <w:r w:rsidR="00220C56">
        <w:t xml:space="preserve">design of new </w:t>
      </w:r>
      <w:del w:id="0" w:author="Arushri Swarup" w:date="2017-08-31T21:59:00Z">
        <w:r w:rsidR="00220C56" w:rsidDel="009E1A56">
          <w:delText xml:space="preserve">neuroendoscopic </w:delText>
        </w:r>
      </w:del>
      <w:proofErr w:type="spellStart"/>
      <w:ins w:id="1" w:author="Arushri Swarup" w:date="2017-08-31T21:59:00Z">
        <w:r w:rsidR="009E1A56">
          <w:t>otologic</w:t>
        </w:r>
        <w:proofErr w:type="spellEnd"/>
        <w:r w:rsidR="009E1A56">
          <w:t xml:space="preserve"> </w:t>
        </w:r>
      </w:ins>
      <w:r w:rsidR="00220C56">
        <w:t>instruments</w:t>
      </w:r>
      <w:r>
        <w:t xml:space="preserve">. </w:t>
      </w:r>
    </w:p>
    <w:p w:rsidR="00CE0EB7" w:rsidRDefault="00CE0EB7" w:rsidP="00FD4290"/>
    <w:p w:rsidR="00CE0EB7" w:rsidRDefault="00FD4290" w:rsidP="00220C56">
      <w:pPr>
        <w:jc w:val="both"/>
      </w:pPr>
      <w:r>
        <w:t xml:space="preserve">We are part of a </w:t>
      </w:r>
      <w:r w:rsidR="00220C56">
        <w:t xml:space="preserve">single </w:t>
      </w:r>
      <w:r>
        <w:t xml:space="preserve">center study to survey physicians </w:t>
      </w:r>
      <w:r w:rsidR="00220C56">
        <w:t xml:space="preserve">with experience in </w:t>
      </w:r>
      <w:del w:id="2" w:author="Arushri Swarup" w:date="2017-08-31T22:00:00Z">
        <w:r w:rsidR="00220C56" w:rsidDel="009E1A56">
          <w:delText>neuroendoscopy</w:delText>
        </w:r>
      </w:del>
      <w:ins w:id="3" w:author="Arushri Swarup" w:date="2017-08-31T22:00:00Z">
        <w:r w:rsidR="009E1A56">
          <w:t>otology</w:t>
        </w:r>
      </w:ins>
      <w:r w:rsidR="00CE0EB7">
        <w:t xml:space="preserve">.  The study will involve </w:t>
      </w:r>
      <w:r w:rsidR="00220C56">
        <w:t xml:space="preserve">the </w:t>
      </w:r>
      <w:r w:rsidR="00CE0EB7">
        <w:t xml:space="preserve">completion of </w:t>
      </w:r>
      <w:r w:rsidR="00220C56">
        <w:t xml:space="preserve">a simulated </w:t>
      </w:r>
      <w:del w:id="4" w:author="Arushri Swarup" w:date="2017-08-31T22:00:00Z">
        <w:r w:rsidR="00220C56" w:rsidDel="009E1A56">
          <w:delText xml:space="preserve">neuroendoscopic </w:delText>
        </w:r>
      </w:del>
      <w:ins w:id="5" w:author="Arushri Swarup" w:date="2017-08-31T22:00:00Z">
        <w:r w:rsidR="009E1A56">
          <w:t xml:space="preserve">endoscopic ear surgery </w:t>
        </w:r>
      </w:ins>
      <w:r w:rsidR="00220C56">
        <w:t xml:space="preserve">procedure using a </w:t>
      </w:r>
      <w:del w:id="6" w:author="Arushri Swarup" w:date="2017-08-31T22:00:00Z">
        <w:r w:rsidR="00220C56" w:rsidDel="009E1A56">
          <w:delText>synthetic brain model</w:delText>
        </w:r>
      </w:del>
      <w:ins w:id="7" w:author="Arushri Swarup" w:date="2017-08-31T22:00:00Z">
        <w:r w:rsidR="009E1A56">
          <w:t>3D printed temporal bone model</w:t>
        </w:r>
      </w:ins>
      <w:r w:rsidR="00220C56">
        <w:t>. To complete the surgery, participants will be supplied with a set of standard instruments, and a set of the newly designed tools. Following the simulation, participants will complete a survey</w:t>
      </w:r>
      <w:r w:rsidR="00CE0EB7">
        <w:t xml:space="preserve"> on physician opinions</w:t>
      </w:r>
      <w:r w:rsidR="00220C56">
        <w:t xml:space="preserve"> regarding the design and use of these instruments</w:t>
      </w:r>
      <w:r w:rsidR="00CE0EB7">
        <w:t>.</w:t>
      </w:r>
    </w:p>
    <w:p w:rsidR="00CE0EB7" w:rsidRDefault="00CE0EB7" w:rsidP="00FD4290"/>
    <w:p w:rsidR="00CE0EB7" w:rsidRDefault="00951278" w:rsidP="00FD4290">
      <w:r>
        <w:t xml:space="preserve">We are asking for you to approve to our accessing email addresses for </w:t>
      </w:r>
      <w:r w:rsidR="00CE0EB7">
        <w:t xml:space="preserve">staff </w:t>
      </w:r>
      <w:r>
        <w:t>physicians in your division so as to contact th</w:t>
      </w:r>
      <w:r w:rsidR="00CE0EB7">
        <w:t>em for participation in the study</w:t>
      </w:r>
      <w:r>
        <w:t xml:space="preserve">.  </w:t>
      </w:r>
      <w:r w:rsidR="00FD4290">
        <w:t xml:space="preserve"> </w:t>
      </w:r>
    </w:p>
    <w:p w:rsidR="00CE0EB7" w:rsidRDefault="00CE0EB7" w:rsidP="00FD4290"/>
    <w:p w:rsidR="00951278" w:rsidRDefault="00951278" w:rsidP="00FD4290">
      <w:r>
        <w:t xml:space="preserve">Please </w:t>
      </w:r>
      <w:r w:rsidR="00CE0EB7">
        <w:t>reply to this email indicating -</w:t>
      </w:r>
      <w:r>
        <w:t>your approval for staff contact.</w:t>
      </w:r>
    </w:p>
    <w:p w:rsidR="00FD4290" w:rsidRDefault="00FD4290" w:rsidP="00FD4290"/>
    <w:p w:rsidR="00FD4290" w:rsidRDefault="00FD4290" w:rsidP="00FD4290">
      <w:r>
        <w:t xml:space="preserve">If you have any questions, please email </w:t>
      </w:r>
      <w:ins w:id="8" w:author="Arushri Swarup" w:date="2017-08-31T23:03:00Z">
        <w:r w:rsidR="004B0D51">
          <w:t xml:space="preserve">Arushri Swarup, </w:t>
        </w:r>
        <w:proofErr w:type="spellStart"/>
        <w:r w:rsidR="004B0D51">
          <w:t>MASc</w:t>
        </w:r>
        <w:proofErr w:type="spellEnd"/>
        <w:r w:rsidR="004B0D51">
          <w:t>. candidate, Department of O</w:t>
        </w:r>
      </w:ins>
      <w:ins w:id="9" w:author="Arushri Swarup" w:date="2017-08-31T23:04:00Z">
        <w:r w:rsidR="004B0D51">
          <w:t>tolaryngology – Head and Neck Surgery (arushri.swarup@sickkids.ca),</w:t>
        </w:r>
      </w:ins>
      <w:ins w:id="10" w:author="Arushri Swarup" w:date="2017-08-31T23:03:00Z">
        <w:r w:rsidR="004B0D51">
          <w:t xml:space="preserve"> </w:t>
        </w:r>
      </w:ins>
      <w:del w:id="11" w:author="Arushri Swarup" w:date="2017-08-31T23:03:00Z">
        <w:r w:rsidDel="004B0D51">
          <w:delText xml:space="preserve">Maria Lamberti-Pasculli, RN – Clinical Project Nurse – Neurosurgery </w:delText>
        </w:r>
      </w:del>
      <w:del w:id="12" w:author="Arushri Swarup" w:date="2017-08-31T23:04:00Z">
        <w:r w:rsidDel="004B0D51">
          <w:delText xml:space="preserve">(maria.lamberti-pasculli@sickkids.ca), </w:delText>
        </w:r>
      </w:del>
      <w:ins w:id="13" w:author="Arushri Swarup" w:date="2017-08-31T23:04:00Z">
        <w:r w:rsidR="004B0D51">
          <w:t xml:space="preserve"> </w:t>
        </w:r>
      </w:ins>
      <w:r>
        <w:t xml:space="preserve">on behalf of Dr. </w:t>
      </w:r>
      <w:r w:rsidR="00220C56">
        <w:t>James M. Drake</w:t>
      </w:r>
      <w:r w:rsidR="00CE0EB7">
        <w:t xml:space="preserve"> Study Principal</w:t>
      </w:r>
      <w:r>
        <w:t xml:space="preserve"> Investigator or the study principal investigator</w:t>
      </w:r>
      <w:ins w:id="14" w:author="Arushri Swarup" w:date="2017-08-31T23:05:00Z">
        <w:r w:rsidR="004B0D51">
          <w:t xml:space="preserve"> and Dr. Adrian James Study Co-Investigator</w:t>
        </w:r>
      </w:ins>
      <w:r>
        <w:t xml:space="preserve">. </w:t>
      </w:r>
      <w:proofErr w:type="gramStart"/>
      <w:r>
        <w:t>Thank you very much for your time and consideratio</w:t>
      </w:r>
      <w:r w:rsidR="00220C56">
        <w:t xml:space="preserve">n as we work together to expand the scope of </w:t>
      </w:r>
      <w:del w:id="15" w:author="Arushri Swarup" w:date="2017-08-31T23:05:00Z">
        <w:r w:rsidR="00220C56" w:rsidDel="004B0D51">
          <w:delText xml:space="preserve">neuroendoscopic </w:delText>
        </w:r>
      </w:del>
      <w:proofErr w:type="spellStart"/>
      <w:ins w:id="16" w:author="Arushri Swarup" w:date="2017-08-31T23:05:00Z">
        <w:r w:rsidR="004B0D51">
          <w:t>otologic</w:t>
        </w:r>
        <w:proofErr w:type="spellEnd"/>
        <w:r w:rsidR="004B0D51">
          <w:t xml:space="preserve"> </w:t>
        </w:r>
      </w:ins>
      <w:r w:rsidR="00220C56">
        <w:t>techniques</w:t>
      </w:r>
      <w:r>
        <w:t>.</w:t>
      </w:r>
      <w:proofErr w:type="gramEnd"/>
    </w:p>
    <w:p w:rsidR="00FD4290" w:rsidRDefault="00FD4290" w:rsidP="00FD4290"/>
    <w:p w:rsidR="00FD4290" w:rsidRDefault="00FD4290" w:rsidP="00FD4290">
      <w:r>
        <w:t>Sincerely,</w:t>
      </w:r>
    </w:p>
    <w:p w:rsidR="00FD4290" w:rsidRDefault="00FD4290" w:rsidP="00FD4290"/>
    <w:p w:rsidR="00FD4290" w:rsidRDefault="00FD4290" w:rsidP="00FD4290"/>
    <w:p w:rsidR="004B0D51" w:rsidRDefault="00FD4290" w:rsidP="00FD4290">
      <w:pPr>
        <w:rPr>
          <w:ins w:id="17" w:author="Arushri Swarup" w:date="2017-08-31T23:06:00Z"/>
        </w:rPr>
      </w:pPr>
      <w:del w:id="18" w:author="Arushri Swarup" w:date="2017-08-31T23:05:00Z">
        <w:r w:rsidDel="004B0D51">
          <w:delText>Maria Lamberti-Pasculli, RN</w:delText>
        </w:r>
      </w:del>
      <w:ins w:id="19" w:author="Arushri Swarup" w:date="2017-08-31T23:05:00Z">
        <w:r w:rsidR="004B0D51">
          <w:t>Arushri Swarup</w:t>
        </w:r>
      </w:ins>
    </w:p>
    <w:p w:rsidR="00FD4290" w:rsidRDefault="004B0D51" w:rsidP="00FD4290">
      <w:proofErr w:type="spellStart"/>
      <w:ins w:id="20" w:author="Arushri Swarup" w:date="2017-08-31T23:05:00Z">
        <w:r>
          <w:t>MASc</w:t>
        </w:r>
        <w:proofErr w:type="spellEnd"/>
        <w:r>
          <w:t>. Candidate</w:t>
        </w:r>
      </w:ins>
      <w:r w:rsidR="00FD4290">
        <w:t xml:space="preserve"> </w:t>
      </w:r>
      <w:ins w:id="21" w:author="Arushri Swarup" w:date="2017-08-31T23:06:00Z">
        <w:r>
          <w:t>– Department of Otolaryngology – Head and Neck Surgery</w:t>
        </w:r>
      </w:ins>
    </w:p>
    <w:p w:rsidR="00FD4290" w:rsidDel="004B0D51" w:rsidRDefault="00FD4290" w:rsidP="00FD4290">
      <w:pPr>
        <w:rPr>
          <w:del w:id="22" w:author="Arushri Swarup" w:date="2017-08-31T23:06:00Z"/>
        </w:rPr>
      </w:pPr>
      <w:del w:id="23" w:author="Arushri Swarup" w:date="2017-08-31T23:06:00Z">
        <w:r w:rsidDel="004B0D51">
          <w:delText>Clinical Project Nurse – Neurosurgery</w:delText>
        </w:r>
      </w:del>
    </w:p>
    <w:p w:rsidR="00FD4290" w:rsidRDefault="00FD4290" w:rsidP="00FD4290">
      <w:r>
        <w:t xml:space="preserve">On behalf of Dr. </w:t>
      </w:r>
      <w:r w:rsidR="00220C56">
        <w:t>James M. Drake</w:t>
      </w:r>
      <w:r w:rsidR="00CE4EB8">
        <w:t xml:space="preserve"> </w:t>
      </w:r>
      <w:bookmarkStart w:id="24" w:name="_GoBack"/>
      <w:bookmarkEnd w:id="24"/>
      <w:ins w:id="25" w:author="Arushri Swarup" w:date="2017-08-31T23:06:00Z">
        <w:r w:rsidR="004B0D51">
          <w:t>and Dr. Adrian L. James</w:t>
        </w:r>
      </w:ins>
    </w:p>
    <w:p w:rsidR="00FD4290" w:rsidRDefault="00697AE9" w:rsidP="00FD4290">
      <w:ins w:id="26" w:author="Arushri Swarup" w:date="2017-08-31T22:37:00Z">
        <w:r>
          <w:t xml:space="preserve"> </w:t>
        </w:r>
      </w:ins>
    </w:p>
    <w:p w:rsidR="002B34AF" w:rsidRDefault="002B34AF"/>
    <w:sectPr w:rsidR="002B34AF" w:rsidSect="00D44FDF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594" w:rsidRDefault="00370594" w:rsidP="003C36C5">
      <w:r>
        <w:separator/>
      </w:r>
    </w:p>
  </w:endnote>
  <w:endnote w:type="continuationSeparator" w:id="0">
    <w:p w:rsidR="00370594" w:rsidRDefault="00370594" w:rsidP="003C3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930694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D2B6B" w:rsidRDefault="00AD2B6B" w:rsidP="00AD2B6B">
            <w:pPr>
              <w:pStyle w:val="Footer"/>
            </w:pPr>
            <w:del w:id="27" w:author="Arushri Swarup" w:date="2017-08-31T23:11:00Z">
              <w:r w:rsidDel="009B208F">
                <w:delText xml:space="preserve">Neurosurgical </w:delText>
              </w:r>
            </w:del>
            <w:proofErr w:type="spellStart"/>
            <w:ins w:id="28" w:author="Arushri Swarup" w:date="2017-08-31T23:11:00Z">
              <w:r w:rsidR="009B208F">
                <w:t>Otological</w:t>
              </w:r>
              <w:proofErr w:type="spellEnd"/>
              <w:r w:rsidR="009B208F">
                <w:t xml:space="preserve"> </w:t>
              </w:r>
            </w:ins>
            <w:r>
              <w:t>Instrument User-Feedback Study</w:t>
            </w:r>
            <w:r>
              <w:tab/>
            </w:r>
            <w:r>
              <w:tab/>
              <w:t xml:space="preserve">Page </w:t>
            </w:r>
            <w:r w:rsidR="00F9060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9060E">
              <w:rPr>
                <w:b/>
                <w:bCs/>
              </w:rPr>
              <w:fldChar w:fldCharType="separate"/>
            </w:r>
            <w:r w:rsidR="009B208F">
              <w:rPr>
                <w:b/>
                <w:bCs/>
                <w:noProof/>
              </w:rPr>
              <w:t>1</w:t>
            </w:r>
            <w:r w:rsidR="00F9060E">
              <w:rPr>
                <w:b/>
                <w:bCs/>
              </w:rPr>
              <w:fldChar w:fldCharType="end"/>
            </w:r>
            <w:r>
              <w:t xml:space="preserve"> of </w:t>
            </w:r>
            <w:r w:rsidR="00F9060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9060E">
              <w:rPr>
                <w:b/>
                <w:bCs/>
              </w:rPr>
              <w:fldChar w:fldCharType="separate"/>
            </w:r>
            <w:r w:rsidR="009B208F">
              <w:rPr>
                <w:b/>
                <w:bCs/>
                <w:noProof/>
              </w:rPr>
              <w:t>1</w:t>
            </w:r>
            <w:r w:rsidR="00F9060E">
              <w:rPr>
                <w:b/>
                <w:bCs/>
              </w:rPr>
              <w:fldChar w:fldCharType="end"/>
            </w:r>
          </w:p>
        </w:sdtContent>
      </w:sdt>
    </w:sdtContent>
  </w:sdt>
  <w:p w:rsidR="003C36C5" w:rsidRDefault="00AD2B6B">
    <w:pPr>
      <w:pStyle w:val="Footer"/>
      <w:rPr>
        <w:lang w:val="en-CA"/>
      </w:rPr>
    </w:pPr>
    <w:r>
      <w:rPr>
        <w:lang w:val="en-CA"/>
      </w:rPr>
      <w:t>Email Document Pre Survey Division Head</w:t>
    </w:r>
  </w:p>
  <w:p w:rsidR="00AD2B6B" w:rsidRPr="003C36C5" w:rsidRDefault="00AD2B6B">
    <w:pPr>
      <w:pStyle w:val="Footer"/>
      <w:rPr>
        <w:lang w:val="en-CA"/>
      </w:rPr>
    </w:pPr>
    <w:r>
      <w:rPr>
        <w:lang w:val="en-CA"/>
      </w:rPr>
      <w:t>Version 2017-</w:t>
    </w:r>
    <w:del w:id="29" w:author="Arushri Swarup" w:date="2017-08-31T23:11:00Z">
      <w:r w:rsidDel="009B208F">
        <w:rPr>
          <w:lang w:val="en-CA"/>
        </w:rPr>
        <w:delText>03</w:delText>
      </w:r>
    </w:del>
    <w:ins w:id="30" w:author="Arushri Swarup" w:date="2017-08-31T23:11:00Z">
      <w:r w:rsidR="009B208F">
        <w:rPr>
          <w:lang w:val="en-CA"/>
        </w:rPr>
        <w:t>0</w:t>
      </w:r>
      <w:r w:rsidR="009B208F">
        <w:rPr>
          <w:lang w:val="en-CA"/>
        </w:rPr>
        <w:t>8</w:t>
      </w:r>
    </w:ins>
    <w:r>
      <w:rPr>
        <w:lang w:val="en-CA"/>
      </w:rPr>
      <w:t>-</w:t>
    </w:r>
    <w:ins w:id="31" w:author="Arushri Swarup" w:date="2017-08-31T23:11:00Z">
      <w:r w:rsidR="009B208F">
        <w:rPr>
          <w:lang w:val="en-CA"/>
        </w:rPr>
        <w:t>31</w:t>
      </w:r>
    </w:ins>
    <w:del w:id="32" w:author="Arushri Swarup" w:date="2017-08-31T23:11:00Z">
      <w:r w:rsidDel="009B208F">
        <w:rPr>
          <w:lang w:val="en-CA"/>
        </w:rPr>
        <w:delText>20</w:delText>
      </w:r>
    </w:del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594" w:rsidRDefault="00370594" w:rsidP="003C36C5">
      <w:r>
        <w:separator/>
      </w:r>
    </w:p>
  </w:footnote>
  <w:footnote w:type="continuationSeparator" w:id="0">
    <w:p w:rsidR="00370594" w:rsidRDefault="00370594" w:rsidP="003C36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4290"/>
    <w:rsid w:val="000774E8"/>
    <w:rsid w:val="000A7AFF"/>
    <w:rsid w:val="000B43B5"/>
    <w:rsid w:val="00174A65"/>
    <w:rsid w:val="00220C56"/>
    <w:rsid w:val="002B34AF"/>
    <w:rsid w:val="003178DE"/>
    <w:rsid w:val="00370594"/>
    <w:rsid w:val="003C36C5"/>
    <w:rsid w:val="004B0D51"/>
    <w:rsid w:val="004C4FD9"/>
    <w:rsid w:val="004C642F"/>
    <w:rsid w:val="00571E43"/>
    <w:rsid w:val="006537C3"/>
    <w:rsid w:val="00697AE9"/>
    <w:rsid w:val="006D0C19"/>
    <w:rsid w:val="00951278"/>
    <w:rsid w:val="00970382"/>
    <w:rsid w:val="009B208F"/>
    <w:rsid w:val="009E1A56"/>
    <w:rsid w:val="00A72C30"/>
    <w:rsid w:val="00AD2B6B"/>
    <w:rsid w:val="00C14FE7"/>
    <w:rsid w:val="00CE0EB7"/>
    <w:rsid w:val="00CE4EB8"/>
    <w:rsid w:val="00D44FDF"/>
    <w:rsid w:val="00F9060E"/>
    <w:rsid w:val="00FD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4290"/>
    <w:rPr>
      <w:rFonts w:ascii="Times New Roman" w:hAnsi="Times New Roman" w:cs="Times New Roman" w:hint="default"/>
      <w:color w:val="0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6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3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6C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694B29C5004F8B5F1B4BDC282691" ma:contentTypeVersion="0" ma:contentTypeDescription="Create a new document." ma:contentTypeScope="" ma:versionID="a4ad2bedd7aac0aeeacd59e1a758c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7205-BA15-4DC5-A561-575689D96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FBBA9-8CC2-4C82-A782-26FF0F81F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2BC0D9-BE42-4A4F-9820-1F4FC8212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63FAC1-8EFC-4418-BA15-1F89C6BB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document pre survey Div Head Instrument 2017-03-20.docx</vt:lpstr>
    </vt:vector>
  </TitlesOfParts>
  <Company>HSC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document pre survey Div Head Instrument 2017-03-20.docx</dc:title>
  <dc:creator>Maria</dc:creator>
  <cp:lastModifiedBy>Arushri Swarup</cp:lastModifiedBy>
  <cp:revision>3</cp:revision>
  <dcterms:created xsi:type="dcterms:W3CDTF">2017-09-01T03:07:00Z</dcterms:created>
  <dcterms:modified xsi:type="dcterms:W3CDTF">2017-09-01T03:15:00Z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0x0101009D82694B29C5004F8B5F1B4BDC282691</vt:lpwstr>
  </property>
  <property fmtid="{D5CDD505-2E9C-101B-9397-08002B2CF9AE}" pid="3" name="ApplicationId">
    <vt:lpwstr>9823</vt:lpwstr>
  </property>
  <property fmtid="{D5CDD505-2E9C-101B-9397-08002B2CF9AE}" pid="4" name="StudyId">
    <vt:lpwstr>3860</vt:lpwstr>
  </property>
</Properties>
</file>