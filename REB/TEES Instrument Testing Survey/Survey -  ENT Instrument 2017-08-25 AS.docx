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9FB29" w14:textId="77777777" w:rsidR="008067F5" w:rsidRDefault="000B1478" w:rsidP="00535C2A">
      <w:pPr>
        <w:pStyle w:val="Heading1"/>
        <w:jc w:val="center"/>
      </w:pPr>
      <w:r>
        <w:t>Tr</w:t>
      </w:r>
      <w:r w:rsidR="00B11693">
        <w:t>anscanal endoscopic ear surgery</w:t>
      </w:r>
      <w:r w:rsidR="00535C2A">
        <w:t xml:space="preserve"> INSTRUMENT USER-FEEDBACK STUDY</w:t>
      </w:r>
    </w:p>
    <w:p w14:paraId="5C2539A5" w14:textId="77777777" w:rsidR="00535C2A" w:rsidRPr="00535C2A" w:rsidRDefault="008627D0" w:rsidP="00535C2A">
      <w:r>
        <w:t>STUDY ID #__________________</w:t>
      </w:r>
    </w:p>
    <w:p w14:paraId="1B216269" w14:textId="77777777" w:rsidR="008067F5" w:rsidRDefault="008067F5" w:rsidP="008067F5">
      <w:pPr>
        <w:pStyle w:val="Heading1"/>
      </w:pPr>
      <w:r>
        <w:t>Demographic information</w:t>
      </w:r>
    </w:p>
    <w:p w14:paraId="6AC90619" w14:textId="77777777" w:rsidR="008067F5" w:rsidRDefault="008067F5" w:rsidP="008067F5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>Please indicate your training status (circle one):</w:t>
      </w:r>
    </w:p>
    <w:p w14:paraId="3CFBD083" w14:textId="77777777" w:rsidR="008067F5" w:rsidRDefault="008067F5" w:rsidP="008067F5">
      <w:pPr>
        <w:pStyle w:val="ListParagraph"/>
        <w:spacing w:before="120" w:after="120"/>
        <w:contextualSpacing w:val="0"/>
      </w:pPr>
      <w:r>
        <w:t>Resident</w:t>
      </w:r>
      <w:r>
        <w:tab/>
      </w:r>
      <w:r>
        <w:tab/>
        <w:t>Fellow</w:t>
      </w:r>
      <w:r>
        <w:tab/>
      </w:r>
      <w:r>
        <w:tab/>
      </w:r>
      <w:r>
        <w:tab/>
        <w:t>Staff</w:t>
      </w:r>
    </w:p>
    <w:p w14:paraId="237B0CEE" w14:textId="77777777" w:rsidR="008067F5" w:rsidRDefault="003240A7" w:rsidP="008067F5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 xml:space="preserve">Number of years in </w:t>
      </w:r>
      <w:r w:rsidR="00D81708">
        <w:t>surgical</w:t>
      </w:r>
      <w:r>
        <w:t xml:space="preserve"> practice or  </w:t>
      </w:r>
      <w:r w:rsidR="000B1478">
        <w:t xml:space="preserve">PGY  </w:t>
      </w:r>
      <w:r>
        <w:t>training level</w:t>
      </w:r>
      <w:r w:rsidR="00D81708">
        <w:t>:</w:t>
      </w:r>
      <w:r w:rsidR="008067F5">
        <w:t xml:space="preserve"> __________</w:t>
      </w:r>
    </w:p>
    <w:p w14:paraId="42ABCA0C" w14:textId="77777777" w:rsidR="003240A7" w:rsidRPr="008067F5" w:rsidRDefault="003240A7" w:rsidP="008067F5">
      <w:pPr>
        <w:pStyle w:val="ListParagraph"/>
        <w:numPr>
          <w:ilvl w:val="0"/>
          <w:numId w:val="1"/>
        </w:numPr>
        <w:spacing w:before="120" w:after="120"/>
        <w:contextualSpacing w:val="0"/>
      </w:pPr>
      <w:r>
        <w:t>Your age: __________</w:t>
      </w:r>
    </w:p>
    <w:p w14:paraId="5373020E" w14:textId="77777777" w:rsidR="005B2143" w:rsidRDefault="008067F5" w:rsidP="008067F5">
      <w:pPr>
        <w:pStyle w:val="ListParagraph"/>
        <w:numPr>
          <w:ilvl w:val="0"/>
          <w:numId w:val="1"/>
        </w:numPr>
        <w:spacing w:before="120" w:after="120"/>
      </w:pPr>
      <w:r>
        <w:t>Are you right or left handed</w:t>
      </w:r>
      <w:r w:rsidR="009E2189">
        <w:t xml:space="preserve"> (circle one):</w:t>
      </w:r>
      <w:r>
        <w:t xml:space="preserve"> </w:t>
      </w:r>
      <w:r w:rsidR="00D81708">
        <w:t xml:space="preserve">      Left           Right</w:t>
      </w:r>
    </w:p>
    <w:p w14:paraId="7E22A8CD" w14:textId="77777777" w:rsidR="008267BA" w:rsidRDefault="008267BA" w:rsidP="008267BA">
      <w:pPr>
        <w:pStyle w:val="ListParagraph"/>
        <w:spacing w:before="120" w:after="120"/>
      </w:pPr>
    </w:p>
    <w:p w14:paraId="12B2B8E3" w14:textId="77777777" w:rsidR="008067F5" w:rsidRDefault="00BA6B89" w:rsidP="008067F5">
      <w:pPr>
        <w:pStyle w:val="ListParagraph"/>
        <w:numPr>
          <w:ilvl w:val="0"/>
          <w:numId w:val="1"/>
        </w:numPr>
        <w:spacing w:before="120" w:after="120"/>
      </w:pPr>
      <w:r>
        <w:t>What is your surgical glove size: __________</w:t>
      </w:r>
    </w:p>
    <w:p w14:paraId="6D6B8C0B" w14:textId="77777777" w:rsidR="003240A7" w:rsidRDefault="003240A7" w:rsidP="003240A7">
      <w:pPr>
        <w:pStyle w:val="ListParagraph"/>
      </w:pPr>
    </w:p>
    <w:p w14:paraId="51E868F2" w14:textId="77777777" w:rsidR="003240A7" w:rsidRDefault="003240A7" w:rsidP="008067F5">
      <w:pPr>
        <w:pStyle w:val="ListParagraph"/>
        <w:numPr>
          <w:ilvl w:val="0"/>
          <w:numId w:val="1"/>
        </w:numPr>
        <w:spacing w:before="120" w:after="120"/>
      </w:pPr>
      <w:r>
        <w:t>Total number of endoscopic cases performed as primary or assistant surgeon:</w:t>
      </w:r>
    </w:p>
    <w:p w14:paraId="5C0EFBEE" w14:textId="77777777" w:rsidR="003240A7" w:rsidRDefault="003240A7" w:rsidP="003240A7">
      <w:pPr>
        <w:pStyle w:val="ListParagraph"/>
      </w:pPr>
    </w:p>
    <w:p w14:paraId="45E3C881" w14:textId="77777777" w:rsidR="003240A7" w:rsidRDefault="003240A7" w:rsidP="003240A7">
      <w:pPr>
        <w:pStyle w:val="ListParagraph"/>
        <w:spacing w:before="120" w:after="120"/>
      </w:pPr>
      <w:r>
        <w:t>0-10</w:t>
      </w:r>
      <w:r>
        <w:tab/>
      </w:r>
      <w:r>
        <w:tab/>
      </w:r>
      <w:r>
        <w:tab/>
        <w:t>10-50</w:t>
      </w:r>
      <w:r>
        <w:tab/>
      </w:r>
      <w:r>
        <w:tab/>
      </w:r>
      <w:r>
        <w:tab/>
        <w:t>50-100</w:t>
      </w:r>
      <w:r>
        <w:tab/>
      </w:r>
      <w:r>
        <w:tab/>
      </w:r>
      <w:r>
        <w:tab/>
        <w:t>&gt; 100</w:t>
      </w:r>
    </w:p>
    <w:p w14:paraId="4E8FDE0B" w14:textId="77777777" w:rsidR="0067546A" w:rsidRDefault="0067546A" w:rsidP="0067546A">
      <w:pPr>
        <w:pStyle w:val="ListParagraph"/>
        <w:numPr>
          <w:ilvl w:val="0"/>
          <w:numId w:val="1"/>
        </w:numPr>
        <w:spacing w:before="120" w:after="120"/>
      </w:pPr>
      <w:r>
        <w:t>Percentage of cases performed totally endoscopically:</w:t>
      </w:r>
    </w:p>
    <w:p w14:paraId="00463C65" w14:textId="77777777" w:rsidR="0067546A" w:rsidRDefault="0067546A" w:rsidP="0067546A">
      <w:pPr>
        <w:pStyle w:val="ListParagraph"/>
        <w:spacing w:before="120" w:after="120"/>
      </w:pPr>
      <w:r>
        <w:t>0%</w:t>
      </w:r>
      <w:r>
        <w:tab/>
      </w:r>
      <w:r>
        <w:tab/>
      </w:r>
      <w:r>
        <w:tab/>
        <w:t>Up to 50%</w:t>
      </w:r>
      <w:r>
        <w:tab/>
      </w:r>
      <w:r>
        <w:tab/>
        <w:t>50%-90%</w:t>
      </w:r>
      <w:r>
        <w:tab/>
      </w:r>
      <w:r>
        <w:tab/>
        <w:t>&gt; 90%</w:t>
      </w:r>
    </w:p>
    <w:p w14:paraId="21878D7D" w14:textId="77777777" w:rsidR="0067546A" w:rsidRDefault="0067546A" w:rsidP="0067546A">
      <w:pPr>
        <w:pStyle w:val="ListParagraph"/>
        <w:spacing w:before="120" w:after="120"/>
      </w:pPr>
    </w:p>
    <w:p w14:paraId="684BC0FC" w14:textId="77777777" w:rsidR="008067F5" w:rsidRDefault="008067F5" w:rsidP="008067F5">
      <w:pPr>
        <w:pStyle w:val="Heading1"/>
      </w:pPr>
      <w:r>
        <w:t>Instrument Assessment</w:t>
      </w:r>
    </w:p>
    <w:p w14:paraId="3D378433" w14:textId="77777777" w:rsidR="00FA70CA" w:rsidRDefault="008067F5" w:rsidP="00BF10D0">
      <w:pPr>
        <w:pStyle w:val="ListParagraph"/>
        <w:numPr>
          <w:ilvl w:val="0"/>
          <w:numId w:val="1"/>
        </w:numPr>
      </w:pPr>
      <w:r>
        <w:t>Please rate the following aspects of the instrument design</w:t>
      </w:r>
      <w:r w:rsidR="00FA70CA">
        <w:t>:</w:t>
      </w:r>
    </w:p>
    <w:p w14:paraId="15D76DA6" w14:textId="77777777" w:rsidR="00FA70CA" w:rsidRDefault="00FA70CA" w:rsidP="00FA70CA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jc w:val="center"/>
        <w:tblLook w:val="04A0" w:firstRow="1" w:lastRow="0" w:firstColumn="1" w:lastColumn="0" w:noHBand="0" w:noVBand="1"/>
      </w:tblPr>
      <w:tblGrid>
        <w:gridCol w:w="6522"/>
        <w:gridCol w:w="425"/>
        <w:gridCol w:w="425"/>
        <w:gridCol w:w="425"/>
        <w:gridCol w:w="425"/>
        <w:gridCol w:w="425"/>
      </w:tblGrid>
      <w:tr w:rsidR="00FA70CA" w:rsidRPr="00835485" w14:paraId="650C02F6" w14:textId="77777777" w:rsidTr="00EF0CB2">
        <w:trPr>
          <w:jc w:val="center"/>
        </w:trPr>
        <w:tc>
          <w:tcPr>
            <w:tcW w:w="6522" w:type="dxa"/>
            <w:vAlign w:val="center"/>
          </w:tcPr>
          <w:p w14:paraId="049639F9" w14:textId="77777777"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 xml:space="preserve">Instrument </w:t>
            </w:r>
            <w:r w:rsidR="00EF0CB2">
              <w:rPr>
                <w:b/>
              </w:rPr>
              <w:t>Form</w:t>
            </w:r>
          </w:p>
        </w:tc>
        <w:tc>
          <w:tcPr>
            <w:tcW w:w="425" w:type="dxa"/>
            <w:vAlign w:val="center"/>
          </w:tcPr>
          <w:p w14:paraId="123AAF92" w14:textId="77777777"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14:paraId="706E2AA9" w14:textId="77777777"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14:paraId="4D677F31" w14:textId="77777777"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14:paraId="168766ED" w14:textId="77777777"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14:paraId="638449B1" w14:textId="77777777" w:rsidR="00FA70CA" w:rsidRPr="00835485" w:rsidRDefault="00FA70CA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FA70CA" w14:paraId="57FEECC1" w14:textId="77777777" w:rsidTr="00EF0CB2">
        <w:trPr>
          <w:jc w:val="center"/>
        </w:trPr>
        <w:tc>
          <w:tcPr>
            <w:tcW w:w="6522" w:type="dxa"/>
            <w:vAlign w:val="center"/>
          </w:tcPr>
          <w:p w14:paraId="18DA7448" w14:textId="77777777" w:rsidR="00FA70CA" w:rsidRDefault="00FA70CA" w:rsidP="00E918E3">
            <w:pPr>
              <w:pStyle w:val="ListParagraph"/>
              <w:ind w:left="0"/>
            </w:pPr>
            <w:r>
              <w:t>The instrument is an appropriate weight</w:t>
            </w:r>
          </w:p>
        </w:tc>
        <w:tc>
          <w:tcPr>
            <w:tcW w:w="425" w:type="dxa"/>
            <w:vAlign w:val="center"/>
          </w:tcPr>
          <w:p w14:paraId="0FABAAA0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7BD8601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CCAB1F3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7198C19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A20663C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</w:tr>
      <w:tr w:rsidR="00FA70CA" w14:paraId="02077C7A" w14:textId="77777777" w:rsidTr="00EF0CB2">
        <w:trPr>
          <w:jc w:val="center"/>
        </w:trPr>
        <w:tc>
          <w:tcPr>
            <w:tcW w:w="6522" w:type="dxa"/>
            <w:vAlign w:val="center"/>
          </w:tcPr>
          <w:p w14:paraId="69CD8399" w14:textId="77777777" w:rsidR="00FA70CA" w:rsidRDefault="00FA70CA" w:rsidP="00E918E3">
            <w:pPr>
              <w:pStyle w:val="ListParagraph"/>
              <w:ind w:left="0"/>
            </w:pPr>
            <w:r>
              <w:t xml:space="preserve">The instrument handle is an appropriate size </w:t>
            </w:r>
          </w:p>
        </w:tc>
        <w:tc>
          <w:tcPr>
            <w:tcW w:w="425" w:type="dxa"/>
            <w:vAlign w:val="center"/>
          </w:tcPr>
          <w:p w14:paraId="0C3E7C79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439D30C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96249D4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AB71504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CAE33D6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</w:tr>
      <w:tr w:rsidR="00FA70CA" w14:paraId="1F5FFEC3" w14:textId="77777777" w:rsidTr="00EF0CB2">
        <w:trPr>
          <w:jc w:val="center"/>
        </w:trPr>
        <w:tc>
          <w:tcPr>
            <w:tcW w:w="6522" w:type="dxa"/>
            <w:vAlign w:val="center"/>
          </w:tcPr>
          <w:p w14:paraId="743EFEBA" w14:textId="77777777" w:rsidR="00FA70CA" w:rsidRDefault="00FA70CA" w:rsidP="00E918E3">
            <w:pPr>
              <w:pStyle w:val="ListParagraph"/>
              <w:ind w:left="0"/>
            </w:pPr>
            <w:r>
              <w:t>The instrument wrist is an appropriate size</w:t>
            </w:r>
          </w:p>
        </w:tc>
        <w:tc>
          <w:tcPr>
            <w:tcW w:w="425" w:type="dxa"/>
            <w:vAlign w:val="center"/>
          </w:tcPr>
          <w:p w14:paraId="2FBF1E6F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1FF5247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B045259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FD7F107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A468B70" w14:textId="77777777" w:rsidR="00FA70CA" w:rsidRDefault="00FA70CA" w:rsidP="00E918E3">
            <w:pPr>
              <w:pStyle w:val="ListParagraph"/>
              <w:ind w:left="0"/>
              <w:jc w:val="center"/>
            </w:pPr>
          </w:p>
        </w:tc>
      </w:tr>
    </w:tbl>
    <w:p w14:paraId="40BD45B9" w14:textId="77777777" w:rsidR="008267BA" w:rsidRDefault="008267BA" w:rsidP="008267BA">
      <w:pPr>
        <w:rPr>
          <w:b/>
          <w:i/>
        </w:rPr>
      </w:pPr>
    </w:p>
    <w:p w14:paraId="38289D9A" w14:textId="77777777" w:rsidR="008267BA" w:rsidRPr="00835485" w:rsidRDefault="008267BA" w:rsidP="008267BA">
      <w:pPr>
        <w:rPr>
          <w:i/>
        </w:rPr>
      </w:pPr>
      <w:r w:rsidRPr="00835485">
        <w:rPr>
          <w:b/>
          <w:i/>
        </w:rPr>
        <w:t xml:space="preserve">Comments regarding handle design: </w:t>
      </w:r>
      <w:r w:rsidRPr="00835485">
        <w:rPr>
          <w:i/>
        </w:rPr>
        <w:t>(</w:t>
      </w:r>
      <w:r>
        <w:rPr>
          <w:i/>
        </w:rPr>
        <w:t>If you disagree with any of the statement</w:t>
      </w:r>
      <w:r w:rsidR="00404D41">
        <w:rPr>
          <w:i/>
        </w:rPr>
        <w:t>s please explain. If you have any additional insights on the shape, look or feel of the instrument, please elaborate)</w:t>
      </w:r>
    </w:p>
    <w:p w14:paraId="0932FD28" w14:textId="77777777" w:rsidR="00FA70CA" w:rsidRDefault="008267BA" w:rsidP="00404D4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26A3B4" w14:textId="77777777" w:rsidR="00B11693" w:rsidRDefault="00B11693">
      <w:r>
        <w:br w:type="page"/>
      </w:r>
    </w:p>
    <w:p w14:paraId="5962DE65" w14:textId="77777777" w:rsidR="00FA70CA" w:rsidRDefault="00FA70CA" w:rsidP="00BF10D0">
      <w:pPr>
        <w:pStyle w:val="ListParagraph"/>
        <w:numPr>
          <w:ilvl w:val="0"/>
          <w:numId w:val="1"/>
        </w:numPr>
      </w:pPr>
      <w:r>
        <w:lastRenderedPageBreak/>
        <w:t>Please rate the following aspects of the instrument operation</w:t>
      </w:r>
      <w:r w:rsidR="00BF10D0">
        <w:t xml:space="preserve"> in terms of its intuitiveness</w:t>
      </w:r>
      <w:r w:rsidR="00EF0CB2">
        <w:t>. Consider how these features would translate to performing surgery on a live patient in an operating room:</w:t>
      </w:r>
    </w:p>
    <w:p w14:paraId="40FAB6C3" w14:textId="77777777" w:rsidR="00EF0CB2" w:rsidRDefault="00EF0CB2" w:rsidP="00EF0CB2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6516"/>
        <w:gridCol w:w="425"/>
        <w:gridCol w:w="425"/>
        <w:gridCol w:w="426"/>
        <w:gridCol w:w="425"/>
        <w:gridCol w:w="425"/>
      </w:tblGrid>
      <w:tr w:rsidR="00FA70CA" w14:paraId="43D0B32B" w14:textId="77777777" w:rsidTr="00EF0CB2">
        <w:trPr>
          <w:jc w:val="center"/>
        </w:trPr>
        <w:tc>
          <w:tcPr>
            <w:tcW w:w="6516" w:type="dxa"/>
            <w:vAlign w:val="center"/>
          </w:tcPr>
          <w:p w14:paraId="6D422A28" w14:textId="77777777"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Instrument Operation</w:t>
            </w:r>
            <w:r w:rsidR="00404D41">
              <w:rPr>
                <w:b/>
              </w:rPr>
              <w:t xml:space="preserve"> – Mental Effort</w:t>
            </w:r>
          </w:p>
        </w:tc>
        <w:tc>
          <w:tcPr>
            <w:tcW w:w="425" w:type="dxa"/>
            <w:vAlign w:val="center"/>
          </w:tcPr>
          <w:p w14:paraId="1E584023" w14:textId="77777777"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14:paraId="3AA13F14" w14:textId="77777777"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6" w:type="dxa"/>
            <w:vAlign w:val="center"/>
          </w:tcPr>
          <w:p w14:paraId="56FDBD3A" w14:textId="77777777"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14:paraId="5F51478A" w14:textId="77777777"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14:paraId="4C32616F" w14:textId="77777777" w:rsidR="00FA70CA" w:rsidRPr="00835485" w:rsidRDefault="00FA70CA" w:rsidP="00EF0CB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FA70CA" w14:paraId="2D4D4A01" w14:textId="77777777" w:rsidTr="00EF0CB2">
        <w:trPr>
          <w:jc w:val="center"/>
        </w:trPr>
        <w:tc>
          <w:tcPr>
            <w:tcW w:w="6516" w:type="dxa"/>
            <w:vAlign w:val="center"/>
          </w:tcPr>
          <w:p w14:paraId="38765C47" w14:textId="77777777" w:rsidR="00FA70CA" w:rsidRDefault="00FA70CA" w:rsidP="00EF0CB2">
            <w:pPr>
              <w:pStyle w:val="ListParagraph"/>
              <w:ind w:left="0"/>
            </w:pPr>
            <w:r>
              <w:t>Understanding how the instrument works is intuitive</w:t>
            </w:r>
          </w:p>
        </w:tc>
        <w:tc>
          <w:tcPr>
            <w:tcW w:w="425" w:type="dxa"/>
            <w:vAlign w:val="center"/>
          </w:tcPr>
          <w:p w14:paraId="2FBED999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7AE9933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14:paraId="10381278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229505F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5FD30FE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</w:tr>
      <w:tr w:rsidR="00BF10D0" w14:paraId="196D4A78" w14:textId="77777777" w:rsidTr="00EF0CB2">
        <w:trPr>
          <w:jc w:val="center"/>
        </w:trPr>
        <w:tc>
          <w:tcPr>
            <w:tcW w:w="6516" w:type="dxa"/>
            <w:vAlign w:val="center"/>
          </w:tcPr>
          <w:p w14:paraId="091CD804" w14:textId="77777777" w:rsidR="00BF10D0" w:rsidRDefault="00535C2A" w:rsidP="00EF0CB2">
            <w:pPr>
              <w:pStyle w:val="ListParagraph"/>
              <w:ind w:left="0"/>
            </w:pPr>
            <w:r>
              <w:t xml:space="preserve">The </w:t>
            </w:r>
            <w:r w:rsidR="005734A4">
              <w:t>effort necessary to perform</w:t>
            </w:r>
            <w:r w:rsidR="00BF10D0">
              <w:t xml:space="preserve"> task</w:t>
            </w:r>
            <w:r w:rsidR="005734A4">
              <w:t>s</w:t>
            </w:r>
            <w:r w:rsidR="00BF10D0">
              <w:t xml:space="preserve"> using the instrument is minimal</w:t>
            </w:r>
          </w:p>
        </w:tc>
        <w:tc>
          <w:tcPr>
            <w:tcW w:w="425" w:type="dxa"/>
            <w:vAlign w:val="center"/>
          </w:tcPr>
          <w:p w14:paraId="3297C827" w14:textId="77777777"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3E64A93" w14:textId="77777777"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14:paraId="34C7AB0A" w14:textId="77777777"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AF97CF7" w14:textId="77777777" w:rsidR="00BF10D0" w:rsidRDefault="00BF10D0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03C03E0" w14:textId="77777777" w:rsidR="00BF10D0" w:rsidRDefault="00BF10D0" w:rsidP="00EF0CB2">
            <w:pPr>
              <w:pStyle w:val="ListParagraph"/>
              <w:ind w:left="0"/>
              <w:jc w:val="center"/>
            </w:pPr>
          </w:p>
        </w:tc>
      </w:tr>
      <w:tr w:rsidR="00FA70CA" w14:paraId="1B77F77E" w14:textId="77777777" w:rsidTr="00EF0CB2">
        <w:trPr>
          <w:jc w:val="center"/>
        </w:trPr>
        <w:tc>
          <w:tcPr>
            <w:tcW w:w="6516" w:type="dxa"/>
            <w:vAlign w:val="center"/>
          </w:tcPr>
          <w:p w14:paraId="10CEA9E0" w14:textId="77777777" w:rsidR="00FA70CA" w:rsidRDefault="00EF0CB2" w:rsidP="00B11693">
            <w:pPr>
              <w:pStyle w:val="ListParagraph"/>
              <w:ind w:left="0"/>
            </w:pPr>
            <w:r>
              <w:t>B</w:t>
            </w:r>
            <w:r w:rsidR="00FA70CA">
              <w:t xml:space="preserve">ending the </w:t>
            </w:r>
            <w:r w:rsidR="00B11693">
              <w:t>tip</w:t>
            </w:r>
            <w:r w:rsidR="00FA70CA">
              <w:t xml:space="preserve"> of the instrument </w:t>
            </w:r>
            <w:r w:rsidR="000B1478">
              <w:t>requires minimal effort</w:t>
            </w:r>
          </w:p>
        </w:tc>
        <w:tc>
          <w:tcPr>
            <w:tcW w:w="425" w:type="dxa"/>
            <w:vAlign w:val="center"/>
          </w:tcPr>
          <w:p w14:paraId="6357B4C5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6BED705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14:paraId="524BA49F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AF73E61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A20E82E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</w:tr>
      <w:tr w:rsidR="00FA70CA" w14:paraId="1102544D" w14:textId="77777777" w:rsidTr="00EF0CB2">
        <w:trPr>
          <w:jc w:val="center"/>
        </w:trPr>
        <w:tc>
          <w:tcPr>
            <w:tcW w:w="6516" w:type="dxa"/>
            <w:vAlign w:val="center"/>
          </w:tcPr>
          <w:p w14:paraId="645E5AE3" w14:textId="77777777" w:rsidR="00FA70CA" w:rsidRDefault="000B1478" w:rsidP="00EF0CB2">
            <w:pPr>
              <w:pStyle w:val="ListParagraph"/>
              <w:ind w:left="0"/>
            </w:pPr>
            <w:r>
              <w:t>The bend/curvature of the tip is useful to reach target structures</w:t>
            </w:r>
          </w:p>
        </w:tc>
        <w:tc>
          <w:tcPr>
            <w:tcW w:w="425" w:type="dxa"/>
            <w:vAlign w:val="center"/>
          </w:tcPr>
          <w:p w14:paraId="12D1A690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FEF8B9A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14:paraId="73CB49A4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8D50958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FD45D0A" w14:textId="77777777" w:rsidR="00FA70CA" w:rsidRDefault="00FA70CA" w:rsidP="00EF0CB2">
            <w:pPr>
              <w:pStyle w:val="ListParagraph"/>
              <w:ind w:left="0"/>
              <w:jc w:val="center"/>
            </w:pPr>
          </w:p>
        </w:tc>
      </w:tr>
      <w:tr w:rsidR="003240A7" w14:paraId="00FB6A12" w14:textId="77777777" w:rsidTr="00EF0CB2">
        <w:trPr>
          <w:jc w:val="center"/>
        </w:trPr>
        <w:tc>
          <w:tcPr>
            <w:tcW w:w="6516" w:type="dxa"/>
            <w:vAlign w:val="center"/>
          </w:tcPr>
          <w:p w14:paraId="2168D7A1" w14:textId="77777777" w:rsidR="003240A7" w:rsidRDefault="000B1478" w:rsidP="00EF0CB2">
            <w:pPr>
              <w:pStyle w:val="ListParagraph"/>
              <w:ind w:left="0"/>
            </w:pPr>
            <w:r>
              <w:t xml:space="preserve">Dissecting </w:t>
            </w:r>
            <w:r w:rsidR="003240A7">
              <w:t>tissue without bending the wrist was not difficult</w:t>
            </w:r>
          </w:p>
        </w:tc>
        <w:tc>
          <w:tcPr>
            <w:tcW w:w="425" w:type="dxa"/>
            <w:vAlign w:val="center"/>
          </w:tcPr>
          <w:p w14:paraId="4E25042B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D1DC6CD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14:paraId="7A6096DD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68887CE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ECEDCDA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</w:tr>
      <w:tr w:rsidR="003240A7" w14:paraId="2D611FC1" w14:textId="77777777" w:rsidTr="00EF0CB2">
        <w:trPr>
          <w:jc w:val="center"/>
        </w:trPr>
        <w:tc>
          <w:tcPr>
            <w:tcW w:w="6516" w:type="dxa"/>
            <w:vAlign w:val="center"/>
          </w:tcPr>
          <w:p w14:paraId="4820E3F8" w14:textId="77777777" w:rsidR="003240A7" w:rsidRDefault="000B1478" w:rsidP="00EF0CB2">
            <w:pPr>
              <w:pStyle w:val="ListParagraph"/>
              <w:ind w:left="0"/>
            </w:pPr>
            <w:r>
              <w:t xml:space="preserve">Dissecting </w:t>
            </w:r>
            <w:r w:rsidR="003240A7">
              <w:t>tissue while bending the wrist was not difficult</w:t>
            </w:r>
          </w:p>
        </w:tc>
        <w:tc>
          <w:tcPr>
            <w:tcW w:w="425" w:type="dxa"/>
            <w:vAlign w:val="center"/>
          </w:tcPr>
          <w:p w14:paraId="30D67A1C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F176162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14:paraId="2EFFC4F2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5333150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7F782C9" w14:textId="77777777" w:rsidR="003240A7" w:rsidRDefault="003240A7" w:rsidP="00EF0CB2">
            <w:pPr>
              <w:pStyle w:val="ListParagraph"/>
              <w:ind w:left="0"/>
              <w:jc w:val="center"/>
            </w:pPr>
          </w:p>
        </w:tc>
      </w:tr>
      <w:tr w:rsidR="004769D3" w14:paraId="6B822C4F" w14:textId="77777777" w:rsidTr="00EF0CB2">
        <w:trPr>
          <w:jc w:val="center"/>
        </w:trPr>
        <w:tc>
          <w:tcPr>
            <w:tcW w:w="6516" w:type="dxa"/>
            <w:vAlign w:val="center"/>
          </w:tcPr>
          <w:p w14:paraId="020BF493" w14:textId="77777777" w:rsidR="004769D3" w:rsidRDefault="004769D3" w:rsidP="00EF0CB2">
            <w:pPr>
              <w:pStyle w:val="ListParagraph"/>
              <w:ind w:left="0"/>
            </w:pPr>
            <w:r>
              <w:t xml:space="preserve">The forces applied by </w:t>
            </w:r>
            <w:r w:rsidR="0067546A">
              <w:t>the instrument on the tissue were</w:t>
            </w:r>
            <w:r>
              <w:t xml:space="preserve"> appropriate</w:t>
            </w:r>
          </w:p>
        </w:tc>
        <w:tc>
          <w:tcPr>
            <w:tcW w:w="425" w:type="dxa"/>
            <w:vAlign w:val="center"/>
          </w:tcPr>
          <w:p w14:paraId="1FB26D7E" w14:textId="77777777"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B1F3632" w14:textId="77777777"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6" w:type="dxa"/>
            <w:vAlign w:val="center"/>
          </w:tcPr>
          <w:p w14:paraId="176EE838" w14:textId="77777777"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4CF6DD6" w14:textId="77777777" w:rsidR="004769D3" w:rsidRDefault="004769D3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4B554C6" w14:textId="77777777" w:rsidR="004769D3" w:rsidRDefault="004769D3" w:rsidP="00EF0CB2">
            <w:pPr>
              <w:pStyle w:val="ListParagraph"/>
              <w:ind w:left="0"/>
              <w:jc w:val="center"/>
            </w:pPr>
          </w:p>
        </w:tc>
      </w:tr>
    </w:tbl>
    <w:p w14:paraId="7BEAC09E" w14:textId="77777777" w:rsidR="00EF0CB2" w:rsidRDefault="00EF0CB2" w:rsidP="00835485">
      <w:pPr>
        <w:rPr>
          <w:b/>
          <w:i/>
        </w:rPr>
      </w:pPr>
    </w:p>
    <w:p w14:paraId="77EC5938" w14:textId="77777777" w:rsidR="00404D41" w:rsidRPr="00835485" w:rsidRDefault="00835485" w:rsidP="00404D41">
      <w:pPr>
        <w:rPr>
          <w:i/>
        </w:rPr>
      </w:pPr>
      <w:r w:rsidRPr="00835485">
        <w:rPr>
          <w:b/>
          <w:i/>
        </w:rPr>
        <w:t xml:space="preserve">Comments regarding handle design: </w:t>
      </w:r>
      <w:r w:rsidR="00404D41" w:rsidRPr="00835485">
        <w:rPr>
          <w:i/>
        </w:rPr>
        <w:t>(</w:t>
      </w:r>
      <w:r w:rsidR="00404D41">
        <w:rPr>
          <w:i/>
        </w:rPr>
        <w:t>If you disagree with any of the statements please explain)</w:t>
      </w:r>
    </w:p>
    <w:p w14:paraId="4127A1DE" w14:textId="77777777" w:rsidR="00835485" w:rsidRDefault="00835485" w:rsidP="00835485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79AA7A" w14:textId="77777777" w:rsidR="00A570D8" w:rsidRDefault="00A570D8" w:rsidP="00835485"/>
    <w:p w14:paraId="5E8DC237" w14:textId="77777777" w:rsidR="00F1706E" w:rsidRDefault="00F1706E" w:rsidP="00BF10D0">
      <w:pPr>
        <w:pStyle w:val="ListParagraph"/>
        <w:numPr>
          <w:ilvl w:val="0"/>
          <w:numId w:val="1"/>
        </w:numPr>
      </w:pPr>
      <w:r>
        <w:t>Please rate the following aspects of the instrument in terms of its range-of-motion</w:t>
      </w:r>
      <w:r w:rsidRPr="008067F5">
        <w:t>, precision and stability.</w:t>
      </w:r>
      <w:r>
        <w:t xml:space="preserve"> Consider how these features would translate to performing surgery on a live patient in an operating room:</w:t>
      </w:r>
    </w:p>
    <w:p w14:paraId="7F60A526" w14:textId="77777777" w:rsidR="00F1706E" w:rsidRDefault="00F1706E" w:rsidP="00F1706E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tblInd w:w="137" w:type="dxa"/>
        <w:tblLook w:val="04A0" w:firstRow="1" w:lastRow="0" w:firstColumn="1" w:lastColumn="0" w:noHBand="0" w:noVBand="1"/>
      </w:tblPr>
      <w:tblGrid>
        <w:gridCol w:w="6522"/>
        <w:gridCol w:w="425"/>
        <w:gridCol w:w="425"/>
        <w:gridCol w:w="425"/>
        <w:gridCol w:w="425"/>
        <w:gridCol w:w="425"/>
      </w:tblGrid>
      <w:tr w:rsidR="00F1706E" w14:paraId="4AA837CB" w14:textId="77777777" w:rsidTr="00E918E3">
        <w:tc>
          <w:tcPr>
            <w:tcW w:w="6522" w:type="dxa"/>
            <w:vAlign w:val="center"/>
          </w:tcPr>
          <w:p w14:paraId="39AC9598" w14:textId="77777777" w:rsidR="00F1706E" w:rsidRPr="00835485" w:rsidRDefault="00404D41" w:rsidP="00F170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Instrument Operation </w:t>
            </w:r>
            <w:r w:rsidR="002E753E">
              <w:rPr>
                <w:b/>
              </w:rPr>
              <w:t>–</w:t>
            </w:r>
            <w:r>
              <w:rPr>
                <w:b/>
              </w:rPr>
              <w:t xml:space="preserve"> Performance</w:t>
            </w:r>
            <w:r w:rsidR="002E753E">
              <w:rPr>
                <w:b/>
              </w:rPr>
              <w:t xml:space="preserve"> and Safety</w:t>
            </w:r>
          </w:p>
        </w:tc>
        <w:tc>
          <w:tcPr>
            <w:tcW w:w="425" w:type="dxa"/>
            <w:vAlign w:val="center"/>
          </w:tcPr>
          <w:p w14:paraId="2CF3CC8D" w14:textId="77777777"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14:paraId="1FFAF905" w14:textId="77777777"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14:paraId="7A2FE657" w14:textId="77777777"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14:paraId="1AA49A48" w14:textId="77777777"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14:paraId="37BF8D9B" w14:textId="77777777" w:rsidR="00F1706E" w:rsidRPr="00835485" w:rsidRDefault="00F1706E" w:rsidP="00F1706E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4769D3" w14:paraId="5EA68C38" w14:textId="77777777" w:rsidTr="00E918E3">
        <w:tc>
          <w:tcPr>
            <w:tcW w:w="6522" w:type="dxa"/>
            <w:vAlign w:val="center"/>
          </w:tcPr>
          <w:p w14:paraId="32714156" w14:textId="77777777" w:rsidR="004769D3" w:rsidRDefault="004769D3" w:rsidP="00BF10D0">
            <w:pPr>
              <w:pStyle w:val="ListParagraph"/>
              <w:ind w:left="0"/>
            </w:pPr>
            <w:r>
              <w:t>The instrument performed as expected</w:t>
            </w:r>
          </w:p>
        </w:tc>
        <w:tc>
          <w:tcPr>
            <w:tcW w:w="425" w:type="dxa"/>
            <w:vAlign w:val="center"/>
          </w:tcPr>
          <w:p w14:paraId="3DE44ADF" w14:textId="77777777"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A19238D" w14:textId="77777777"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175D08F" w14:textId="77777777"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FCECD00" w14:textId="77777777" w:rsidR="004769D3" w:rsidRDefault="004769D3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B9B44AE" w14:textId="77777777" w:rsidR="004769D3" w:rsidRDefault="004769D3" w:rsidP="00BF10D0">
            <w:pPr>
              <w:pStyle w:val="ListParagraph"/>
              <w:ind w:left="0"/>
              <w:jc w:val="center"/>
            </w:pPr>
          </w:p>
        </w:tc>
      </w:tr>
      <w:tr w:rsidR="00BF10D0" w14:paraId="21C89DDA" w14:textId="77777777" w:rsidTr="00E918E3">
        <w:tc>
          <w:tcPr>
            <w:tcW w:w="6522" w:type="dxa"/>
            <w:vAlign w:val="center"/>
          </w:tcPr>
          <w:p w14:paraId="365E2559" w14:textId="77777777" w:rsidR="00BF10D0" w:rsidRDefault="00BF10D0" w:rsidP="00BF10D0">
            <w:pPr>
              <w:pStyle w:val="ListParagraph"/>
              <w:ind w:left="0"/>
            </w:pPr>
            <w:r>
              <w:t>The instrument tip moved accurately</w:t>
            </w:r>
          </w:p>
        </w:tc>
        <w:tc>
          <w:tcPr>
            <w:tcW w:w="425" w:type="dxa"/>
            <w:vAlign w:val="center"/>
          </w:tcPr>
          <w:p w14:paraId="54CB9B7A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218707D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EA024BC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0ADF20E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C2BA794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</w:tr>
      <w:tr w:rsidR="00BF10D0" w14:paraId="63384358" w14:textId="77777777" w:rsidTr="00E918E3">
        <w:tc>
          <w:tcPr>
            <w:tcW w:w="6522" w:type="dxa"/>
            <w:vAlign w:val="center"/>
          </w:tcPr>
          <w:p w14:paraId="285C854F" w14:textId="77777777" w:rsidR="00BF10D0" w:rsidRDefault="00BF10D0" w:rsidP="00BF10D0">
            <w:pPr>
              <w:pStyle w:val="ListParagraph"/>
              <w:ind w:left="0"/>
            </w:pPr>
            <w:r>
              <w:t xml:space="preserve">The instrument was responsive </w:t>
            </w:r>
          </w:p>
        </w:tc>
        <w:tc>
          <w:tcPr>
            <w:tcW w:w="425" w:type="dxa"/>
            <w:vAlign w:val="center"/>
          </w:tcPr>
          <w:p w14:paraId="0072E003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20886AD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C238A28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A77EC0F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5A7D8E3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</w:tr>
      <w:tr w:rsidR="00BF10D0" w14:paraId="4F551D06" w14:textId="77777777" w:rsidTr="00E918E3">
        <w:tc>
          <w:tcPr>
            <w:tcW w:w="6522" w:type="dxa"/>
            <w:vAlign w:val="center"/>
          </w:tcPr>
          <w:p w14:paraId="007C80BB" w14:textId="77777777" w:rsidR="00BF10D0" w:rsidRDefault="00BF10D0" w:rsidP="00BF10D0">
            <w:pPr>
              <w:pStyle w:val="ListParagraph"/>
              <w:ind w:left="0"/>
            </w:pPr>
            <w:r>
              <w:t>The instrument tip moved smoothly</w:t>
            </w:r>
          </w:p>
        </w:tc>
        <w:tc>
          <w:tcPr>
            <w:tcW w:w="425" w:type="dxa"/>
            <w:vAlign w:val="center"/>
          </w:tcPr>
          <w:p w14:paraId="43633FC7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19297D3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FD7597B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390D01A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58C3834" w14:textId="77777777" w:rsidR="00BF10D0" w:rsidRDefault="00BF10D0" w:rsidP="00BF10D0">
            <w:pPr>
              <w:pStyle w:val="ListParagraph"/>
              <w:ind w:left="0"/>
              <w:jc w:val="center"/>
            </w:pPr>
          </w:p>
        </w:tc>
      </w:tr>
      <w:tr w:rsidR="00F1706E" w14:paraId="45CABF9A" w14:textId="77777777" w:rsidTr="00E918E3">
        <w:tc>
          <w:tcPr>
            <w:tcW w:w="6522" w:type="dxa"/>
            <w:vAlign w:val="center"/>
          </w:tcPr>
          <w:p w14:paraId="0F474BDF" w14:textId="77777777" w:rsidR="00F1706E" w:rsidRDefault="005F04D1" w:rsidP="007958F5">
            <w:pPr>
              <w:pStyle w:val="ListParagraph"/>
              <w:ind w:left="0"/>
            </w:pPr>
            <w:r>
              <w:t>The instrument did not block the field-of-view of the endoscope</w:t>
            </w:r>
          </w:p>
        </w:tc>
        <w:tc>
          <w:tcPr>
            <w:tcW w:w="425" w:type="dxa"/>
            <w:vAlign w:val="center"/>
          </w:tcPr>
          <w:p w14:paraId="3D365193" w14:textId="77777777"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7E44AA5" w14:textId="77777777"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C107867" w14:textId="77777777"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EE7E6CD" w14:textId="77777777" w:rsidR="00F1706E" w:rsidRDefault="00F1706E" w:rsidP="00F1706E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18E2915" w14:textId="77777777" w:rsidR="00F1706E" w:rsidRDefault="00F1706E" w:rsidP="00F1706E">
            <w:pPr>
              <w:pStyle w:val="ListParagraph"/>
              <w:ind w:left="0"/>
              <w:jc w:val="center"/>
            </w:pPr>
          </w:p>
        </w:tc>
      </w:tr>
    </w:tbl>
    <w:p w14:paraId="0E2560E6" w14:textId="77777777" w:rsidR="00F1706E" w:rsidRPr="00F1706E" w:rsidRDefault="00F1706E" w:rsidP="00F1706E">
      <w:pPr>
        <w:ind w:left="360"/>
        <w:rPr>
          <w:b/>
          <w:i/>
        </w:rPr>
      </w:pPr>
    </w:p>
    <w:p w14:paraId="4B03105A" w14:textId="77777777" w:rsidR="00F1706E" w:rsidRPr="00F1706E" w:rsidRDefault="00F1706E" w:rsidP="00F1706E">
      <w:pPr>
        <w:rPr>
          <w:i/>
        </w:rPr>
      </w:pPr>
      <w:r w:rsidRPr="00F1706E">
        <w:rPr>
          <w:b/>
          <w:i/>
        </w:rPr>
        <w:t xml:space="preserve">Comments regarding </w:t>
      </w:r>
      <w:r>
        <w:rPr>
          <w:b/>
          <w:i/>
        </w:rPr>
        <w:t xml:space="preserve">instrument </w:t>
      </w:r>
      <w:r w:rsidR="007A5E28">
        <w:rPr>
          <w:b/>
          <w:i/>
        </w:rPr>
        <w:t>safety and performance</w:t>
      </w:r>
      <w:r w:rsidRPr="00F1706E">
        <w:rPr>
          <w:b/>
          <w:i/>
        </w:rPr>
        <w:t xml:space="preserve">: </w:t>
      </w:r>
      <w:r w:rsidR="00404D41" w:rsidRPr="00835485">
        <w:rPr>
          <w:i/>
        </w:rPr>
        <w:t>(</w:t>
      </w:r>
      <w:r w:rsidR="007A5E28">
        <w:rPr>
          <w:i/>
        </w:rPr>
        <w:t>Please let us know of any features that would make this instrument safer to use or have better performance</w:t>
      </w:r>
      <w:r w:rsidR="00316E36">
        <w:rPr>
          <w:i/>
        </w:rPr>
        <w:t>)</w:t>
      </w:r>
    </w:p>
    <w:p w14:paraId="4F971A65" w14:textId="77777777" w:rsidR="00F1706E" w:rsidRDefault="00F1706E" w:rsidP="00F1706E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DC7C64" w14:textId="77777777" w:rsidR="00B11693" w:rsidRDefault="00B11693">
      <w:r>
        <w:br w:type="page"/>
      </w:r>
    </w:p>
    <w:p w14:paraId="0F9CF128" w14:textId="77777777" w:rsidR="002E753E" w:rsidRDefault="002E753E" w:rsidP="002E753E">
      <w:pPr>
        <w:pStyle w:val="ListParagraph"/>
        <w:numPr>
          <w:ilvl w:val="0"/>
          <w:numId w:val="1"/>
        </w:numPr>
      </w:pPr>
      <w:r>
        <w:lastRenderedPageBreak/>
        <w:t>Please rate the following aspects of the instrument in terms of</w:t>
      </w:r>
      <w:r w:rsidRPr="008067F5">
        <w:t xml:space="preserve"> </w:t>
      </w:r>
      <w:r>
        <w:t xml:space="preserve">functionality: </w:t>
      </w:r>
    </w:p>
    <w:p w14:paraId="12DC4381" w14:textId="77777777" w:rsidR="002E753E" w:rsidRDefault="002E753E" w:rsidP="002E753E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tblInd w:w="137" w:type="dxa"/>
        <w:tblLook w:val="04A0" w:firstRow="1" w:lastRow="0" w:firstColumn="1" w:lastColumn="0" w:noHBand="0" w:noVBand="1"/>
      </w:tblPr>
      <w:tblGrid>
        <w:gridCol w:w="6522"/>
        <w:gridCol w:w="425"/>
        <w:gridCol w:w="425"/>
        <w:gridCol w:w="425"/>
        <w:gridCol w:w="425"/>
        <w:gridCol w:w="425"/>
      </w:tblGrid>
      <w:tr w:rsidR="002E753E" w14:paraId="481F7DF5" w14:textId="77777777" w:rsidTr="00E63742">
        <w:tc>
          <w:tcPr>
            <w:tcW w:w="6522" w:type="dxa"/>
            <w:vAlign w:val="center"/>
          </w:tcPr>
          <w:p w14:paraId="271679A4" w14:textId="77777777"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 xml:space="preserve">Instrument </w:t>
            </w:r>
            <w:r>
              <w:rPr>
                <w:b/>
              </w:rPr>
              <w:t>Operation - Functionality</w:t>
            </w:r>
          </w:p>
        </w:tc>
        <w:tc>
          <w:tcPr>
            <w:tcW w:w="425" w:type="dxa"/>
            <w:vAlign w:val="center"/>
          </w:tcPr>
          <w:p w14:paraId="244550E3" w14:textId="77777777"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14:paraId="123CD2CF" w14:textId="77777777"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14:paraId="42700778" w14:textId="77777777"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14:paraId="5EDB703E" w14:textId="77777777"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14:paraId="236DD8B6" w14:textId="77777777" w:rsidR="002E753E" w:rsidRPr="00835485" w:rsidRDefault="002E753E" w:rsidP="00E63742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2E753E" w14:paraId="0E3ADA21" w14:textId="77777777" w:rsidTr="00E63742">
        <w:tc>
          <w:tcPr>
            <w:tcW w:w="6522" w:type="dxa"/>
            <w:vAlign w:val="center"/>
          </w:tcPr>
          <w:p w14:paraId="7B2FF08C" w14:textId="77777777" w:rsidR="002E753E" w:rsidRDefault="002E753E" w:rsidP="00E63742">
            <w:pPr>
              <w:pStyle w:val="ListParagraph"/>
              <w:ind w:left="0"/>
            </w:pPr>
            <w:r>
              <w:t>The instrument can reach all the spaces in the field-of-view necessary to perform the task.</w:t>
            </w:r>
          </w:p>
        </w:tc>
        <w:tc>
          <w:tcPr>
            <w:tcW w:w="425" w:type="dxa"/>
            <w:vAlign w:val="center"/>
          </w:tcPr>
          <w:p w14:paraId="792C352D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000E52D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D64C37E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DAC91F1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06783DF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</w:tr>
      <w:tr w:rsidR="002E753E" w14:paraId="3BB8214F" w14:textId="77777777" w:rsidTr="00E63742">
        <w:tc>
          <w:tcPr>
            <w:tcW w:w="6522" w:type="dxa"/>
            <w:vAlign w:val="center"/>
          </w:tcPr>
          <w:p w14:paraId="02CEEED9" w14:textId="77777777" w:rsidR="002E753E" w:rsidRDefault="002E753E" w:rsidP="00E63742">
            <w:pPr>
              <w:pStyle w:val="ListParagraph"/>
              <w:ind w:left="0"/>
            </w:pPr>
            <w:r>
              <w:t>The instrument could be used to control bleeding</w:t>
            </w:r>
            <w:r w:rsidR="00B711F0">
              <w:t xml:space="preserve">. </w:t>
            </w:r>
          </w:p>
        </w:tc>
        <w:tc>
          <w:tcPr>
            <w:tcW w:w="425" w:type="dxa"/>
            <w:vAlign w:val="center"/>
          </w:tcPr>
          <w:p w14:paraId="57AD998D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9E8A233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CA33F31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DBC0B47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209596B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</w:tr>
      <w:tr w:rsidR="002E753E" w14:paraId="41912D9B" w14:textId="77777777" w:rsidTr="00E63742">
        <w:tc>
          <w:tcPr>
            <w:tcW w:w="6522" w:type="dxa"/>
            <w:vAlign w:val="center"/>
          </w:tcPr>
          <w:p w14:paraId="21E29976" w14:textId="77777777" w:rsidR="002E753E" w:rsidRDefault="002E753E" w:rsidP="00E63742">
            <w:pPr>
              <w:pStyle w:val="ListParagraph"/>
              <w:ind w:left="0"/>
            </w:pPr>
            <w:r>
              <w:t>The instrument can be used to move and position a graft into the intended place.</w:t>
            </w:r>
          </w:p>
        </w:tc>
        <w:tc>
          <w:tcPr>
            <w:tcW w:w="425" w:type="dxa"/>
            <w:vAlign w:val="center"/>
          </w:tcPr>
          <w:p w14:paraId="0D261278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89F4DD4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2797563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89939B8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948311E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</w:tr>
      <w:tr w:rsidR="002E753E" w14:paraId="7FAD3492" w14:textId="77777777" w:rsidTr="00E63742">
        <w:tc>
          <w:tcPr>
            <w:tcW w:w="6522" w:type="dxa"/>
            <w:vAlign w:val="center"/>
          </w:tcPr>
          <w:p w14:paraId="798F67C0" w14:textId="77777777" w:rsidR="002E753E" w:rsidRDefault="002E753E" w:rsidP="00E63742">
            <w:pPr>
              <w:pStyle w:val="ListParagraph"/>
              <w:ind w:left="0"/>
            </w:pPr>
            <w:r>
              <w:t>The instrument can be used to dissect and remove cholesteatoma.</w:t>
            </w:r>
          </w:p>
        </w:tc>
        <w:tc>
          <w:tcPr>
            <w:tcW w:w="425" w:type="dxa"/>
            <w:vAlign w:val="center"/>
          </w:tcPr>
          <w:p w14:paraId="0D8C25CB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49285BB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4213E7D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A66F5EF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AF5B854" w14:textId="77777777" w:rsidR="002E753E" w:rsidRDefault="002E753E" w:rsidP="00E63742">
            <w:pPr>
              <w:pStyle w:val="ListParagraph"/>
              <w:ind w:left="0"/>
              <w:jc w:val="center"/>
            </w:pPr>
          </w:p>
        </w:tc>
      </w:tr>
      <w:tr w:rsidR="00B711F0" w14:paraId="359D640F" w14:textId="77777777" w:rsidTr="00E63742">
        <w:tc>
          <w:tcPr>
            <w:tcW w:w="6522" w:type="dxa"/>
            <w:vAlign w:val="center"/>
          </w:tcPr>
          <w:p w14:paraId="32C6BEE0" w14:textId="77777777" w:rsidR="00B711F0" w:rsidRDefault="00B711F0" w:rsidP="00B711F0">
            <w:pPr>
              <w:pStyle w:val="ListParagraph"/>
              <w:ind w:left="0"/>
            </w:pPr>
            <w:r>
              <w:t>The instrument with the laser fibre can be used to direct laser energy in the desirable direction.</w:t>
            </w:r>
          </w:p>
        </w:tc>
        <w:tc>
          <w:tcPr>
            <w:tcW w:w="425" w:type="dxa"/>
            <w:vAlign w:val="center"/>
          </w:tcPr>
          <w:p w14:paraId="0D955857" w14:textId="77777777" w:rsidR="00B711F0" w:rsidRDefault="00B711F0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56AC797" w14:textId="77777777" w:rsidR="00B711F0" w:rsidRDefault="00B711F0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C77B85B" w14:textId="77777777" w:rsidR="00B711F0" w:rsidRDefault="00B711F0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7E8665A" w14:textId="77777777" w:rsidR="00B711F0" w:rsidRDefault="00B711F0" w:rsidP="00E6374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9AB8F18" w14:textId="77777777" w:rsidR="00B711F0" w:rsidRDefault="00B711F0" w:rsidP="00E63742">
            <w:pPr>
              <w:pStyle w:val="ListParagraph"/>
              <w:ind w:left="0"/>
              <w:jc w:val="center"/>
            </w:pPr>
          </w:p>
        </w:tc>
      </w:tr>
    </w:tbl>
    <w:p w14:paraId="72147334" w14:textId="77777777" w:rsidR="002E753E" w:rsidRPr="00F1706E" w:rsidRDefault="002E753E" w:rsidP="002E753E">
      <w:pPr>
        <w:ind w:left="360"/>
        <w:rPr>
          <w:b/>
          <w:i/>
        </w:rPr>
      </w:pPr>
    </w:p>
    <w:p w14:paraId="15949757" w14:textId="77777777" w:rsidR="002E753E" w:rsidRDefault="002E753E" w:rsidP="002E753E">
      <w:pPr>
        <w:pBdr>
          <w:bottom w:val="single" w:sz="12" w:space="1" w:color="auto"/>
        </w:pBdr>
      </w:pPr>
      <w:r w:rsidRPr="00F1706E">
        <w:rPr>
          <w:b/>
          <w:i/>
        </w:rPr>
        <w:t xml:space="preserve">Comments regarding </w:t>
      </w:r>
      <w:r>
        <w:rPr>
          <w:b/>
          <w:i/>
        </w:rPr>
        <w:t>instrument functionality</w:t>
      </w:r>
      <w:r w:rsidRPr="00F1706E">
        <w:rPr>
          <w:b/>
          <w:i/>
        </w:rPr>
        <w:t>:</w:t>
      </w:r>
      <w:r>
        <w:rPr>
          <w:b/>
          <w:i/>
        </w:rPr>
        <w:t xml:space="preserve"> </w:t>
      </w:r>
      <w:r w:rsidRPr="00835485">
        <w:rPr>
          <w:i/>
        </w:rPr>
        <w:t>(</w:t>
      </w:r>
      <w:r>
        <w:rPr>
          <w:i/>
        </w:rPr>
        <w:t>If you disagree with any of the statements please explain)</w:t>
      </w:r>
      <w:r w:rsidRPr="00F1706E">
        <w:rPr>
          <w:b/>
          <w:i/>
        </w:rPr>
        <w:t xml:space="preserve">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F60D7">
        <w:t>_</w:t>
      </w:r>
    </w:p>
    <w:p w14:paraId="007EAB6B" w14:textId="77777777" w:rsidR="006F60D7" w:rsidRDefault="006F60D7" w:rsidP="002E753E">
      <w:pPr>
        <w:pBdr>
          <w:bottom w:val="single" w:sz="12" w:space="1" w:color="auto"/>
        </w:pBdr>
        <w:rPr>
          <w:i/>
        </w:rPr>
      </w:pPr>
      <w:r>
        <w:rPr>
          <w:b/>
          <w:i/>
        </w:rPr>
        <w:t xml:space="preserve">Comments regarding instrument tip length: </w:t>
      </w:r>
      <w:r>
        <w:rPr>
          <w:i/>
        </w:rPr>
        <w:t>(Please indicate which instrument tip length you preferred for specific tasks)</w:t>
      </w:r>
    </w:p>
    <w:p w14:paraId="1682CDF0" w14:textId="77777777" w:rsidR="006F60D7" w:rsidRDefault="006F60D7" w:rsidP="006F60D7">
      <w:pPr>
        <w:pBdr>
          <w:bottom w:val="single" w:sz="12" w:space="1" w:color="auto"/>
        </w:pBd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232E28" w14:textId="77777777" w:rsidR="005F04D1" w:rsidRDefault="005F04D1" w:rsidP="002E753E">
      <w:pPr>
        <w:pStyle w:val="ListParagraph"/>
        <w:numPr>
          <w:ilvl w:val="0"/>
          <w:numId w:val="1"/>
        </w:numPr>
      </w:pPr>
      <w:r>
        <w:t>Please rate the following aspects of the instrument in terms of</w:t>
      </w:r>
      <w:r w:rsidRPr="008067F5">
        <w:t xml:space="preserve"> </w:t>
      </w:r>
      <w:r w:rsidR="00BF10D0">
        <w:t>usability:</w:t>
      </w:r>
      <w:r>
        <w:t xml:space="preserve"> </w:t>
      </w:r>
    </w:p>
    <w:p w14:paraId="67AE7BD3" w14:textId="77777777" w:rsidR="005F04D1" w:rsidRDefault="005F04D1" w:rsidP="005F04D1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tblInd w:w="137" w:type="dxa"/>
        <w:tblLook w:val="04A0" w:firstRow="1" w:lastRow="0" w:firstColumn="1" w:lastColumn="0" w:noHBand="0" w:noVBand="1"/>
      </w:tblPr>
      <w:tblGrid>
        <w:gridCol w:w="6522"/>
        <w:gridCol w:w="425"/>
        <w:gridCol w:w="425"/>
        <w:gridCol w:w="425"/>
        <w:gridCol w:w="425"/>
        <w:gridCol w:w="425"/>
      </w:tblGrid>
      <w:tr w:rsidR="005F04D1" w14:paraId="723C9F2E" w14:textId="77777777" w:rsidTr="00E918E3">
        <w:tc>
          <w:tcPr>
            <w:tcW w:w="6522" w:type="dxa"/>
            <w:vAlign w:val="center"/>
          </w:tcPr>
          <w:p w14:paraId="2BD13431" w14:textId="77777777"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 xml:space="preserve">Instrument </w:t>
            </w:r>
            <w:r w:rsidR="00404D41">
              <w:rPr>
                <w:b/>
              </w:rPr>
              <w:t>Operation - Comfort</w:t>
            </w:r>
          </w:p>
        </w:tc>
        <w:tc>
          <w:tcPr>
            <w:tcW w:w="425" w:type="dxa"/>
            <w:vAlign w:val="center"/>
          </w:tcPr>
          <w:p w14:paraId="13CC1891" w14:textId="77777777"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14:paraId="17D72136" w14:textId="77777777"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14:paraId="3321C060" w14:textId="77777777"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14:paraId="30DDFFB6" w14:textId="77777777"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14:paraId="4FA7C4FB" w14:textId="77777777" w:rsidR="005F04D1" w:rsidRPr="00835485" w:rsidRDefault="005F04D1" w:rsidP="00E918E3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FA70CA" w14:paraId="1D9CF575" w14:textId="77777777" w:rsidTr="00E918E3">
        <w:tc>
          <w:tcPr>
            <w:tcW w:w="6522" w:type="dxa"/>
            <w:vAlign w:val="center"/>
          </w:tcPr>
          <w:p w14:paraId="1AB3AB4A" w14:textId="77777777" w:rsidR="00FA70CA" w:rsidRDefault="00FA70CA" w:rsidP="00FA70CA">
            <w:pPr>
              <w:pStyle w:val="ListParagraph"/>
              <w:ind w:left="0"/>
            </w:pPr>
            <w:r>
              <w:t>The instrument is comfortable in my hand</w:t>
            </w:r>
          </w:p>
        </w:tc>
        <w:tc>
          <w:tcPr>
            <w:tcW w:w="425" w:type="dxa"/>
            <w:vAlign w:val="center"/>
          </w:tcPr>
          <w:p w14:paraId="79BEE7DB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BD1C2AF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9266C72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21B2615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690D736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</w:tr>
      <w:tr w:rsidR="00FA70CA" w14:paraId="325DEEC3" w14:textId="77777777" w:rsidTr="00E918E3">
        <w:tc>
          <w:tcPr>
            <w:tcW w:w="6522" w:type="dxa"/>
            <w:vAlign w:val="center"/>
          </w:tcPr>
          <w:p w14:paraId="29813DE1" w14:textId="77777777" w:rsidR="00FA70CA" w:rsidRDefault="00EF0CB2" w:rsidP="00FA70CA">
            <w:pPr>
              <w:pStyle w:val="ListParagraph"/>
              <w:ind w:left="0"/>
            </w:pPr>
            <w:r>
              <w:t>The force required to operate the instrument was appropriate</w:t>
            </w:r>
          </w:p>
        </w:tc>
        <w:tc>
          <w:tcPr>
            <w:tcW w:w="425" w:type="dxa"/>
            <w:vAlign w:val="center"/>
          </w:tcPr>
          <w:p w14:paraId="5E2FB94D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7E4B3A2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BCC46EF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6CA2D0A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452EE041" w14:textId="77777777" w:rsidR="00FA70CA" w:rsidRDefault="00FA70CA" w:rsidP="00FA70CA">
            <w:pPr>
              <w:pStyle w:val="ListParagraph"/>
              <w:ind w:left="0"/>
              <w:jc w:val="center"/>
            </w:pPr>
          </w:p>
        </w:tc>
      </w:tr>
      <w:tr w:rsidR="00EF0CB2" w14:paraId="45E7EAD7" w14:textId="77777777" w:rsidTr="00E918E3">
        <w:tc>
          <w:tcPr>
            <w:tcW w:w="6522" w:type="dxa"/>
            <w:vAlign w:val="center"/>
          </w:tcPr>
          <w:p w14:paraId="589D7DD0" w14:textId="77777777" w:rsidR="00EF0CB2" w:rsidRDefault="00EF0CB2" w:rsidP="00EF0CB2">
            <w:pPr>
              <w:pStyle w:val="ListParagraph"/>
              <w:ind w:left="0"/>
            </w:pPr>
            <w:r>
              <w:t xml:space="preserve">Operating the instrument will NOT likely cause hand fatigue </w:t>
            </w:r>
          </w:p>
        </w:tc>
        <w:tc>
          <w:tcPr>
            <w:tcW w:w="425" w:type="dxa"/>
            <w:vAlign w:val="center"/>
          </w:tcPr>
          <w:p w14:paraId="2CF07FA3" w14:textId="77777777"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15D5959" w14:textId="77777777"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1539699A" w14:textId="77777777"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694EA3F" w14:textId="77777777" w:rsidR="00EF0CB2" w:rsidRDefault="00EF0CB2" w:rsidP="00EF0CB2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9EB60A9" w14:textId="77777777" w:rsidR="00EF0CB2" w:rsidRDefault="00EF0CB2" w:rsidP="00EF0CB2">
            <w:pPr>
              <w:pStyle w:val="ListParagraph"/>
              <w:ind w:left="0"/>
              <w:jc w:val="center"/>
            </w:pPr>
          </w:p>
        </w:tc>
      </w:tr>
    </w:tbl>
    <w:p w14:paraId="6D2923D4" w14:textId="77777777" w:rsidR="005F04D1" w:rsidRPr="00F1706E" w:rsidRDefault="005F04D1" w:rsidP="005F04D1">
      <w:pPr>
        <w:ind w:left="360"/>
        <w:rPr>
          <w:b/>
          <w:i/>
        </w:rPr>
      </w:pPr>
    </w:p>
    <w:p w14:paraId="5E50612B" w14:textId="77777777" w:rsidR="005F04D1" w:rsidRPr="00F1706E" w:rsidRDefault="005F04D1" w:rsidP="005F04D1">
      <w:pPr>
        <w:pBdr>
          <w:bottom w:val="single" w:sz="12" w:space="1" w:color="auto"/>
        </w:pBdr>
        <w:rPr>
          <w:i/>
        </w:rPr>
      </w:pPr>
      <w:r w:rsidRPr="00F1706E">
        <w:rPr>
          <w:b/>
          <w:i/>
        </w:rPr>
        <w:t xml:space="preserve">Comments regarding </w:t>
      </w:r>
      <w:r>
        <w:rPr>
          <w:b/>
          <w:i/>
        </w:rPr>
        <w:t>instrument</w:t>
      </w:r>
      <w:r w:rsidR="007A5E28">
        <w:rPr>
          <w:b/>
          <w:i/>
        </w:rPr>
        <w:t xml:space="preserve"> comfort</w:t>
      </w:r>
      <w:r w:rsidRPr="00F1706E">
        <w:rPr>
          <w:b/>
          <w:i/>
        </w:rPr>
        <w:t>:</w:t>
      </w:r>
      <w:r w:rsidR="00EE1546">
        <w:rPr>
          <w:b/>
          <w:i/>
        </w:rPr>
        <w:t xml:space="preserve"> </w:t>
      </w:r>
      <w:r w:rsidR="00EE1546" w:rsidRPr="00835485">
        <w:rPr>
          <w:i/>
        </w:rPr>
        <w:t>(</w:t>
      </w:r>
      <w:r w:rsidR="00EE1546">
        <w:rPr>
          <w:i/>
        </w:rPr>
        <w:t>If you disagree with any of the statements please explain)</w:t>
      </w:r>
      <w:r w:rsidRPr="00F1706E">
        <w:rPr>
          <w:b/>
          <w:i/>
        </w:rPr>
        <w:t xml:space="preserve"> </w:t>
      </w:r>
    </w:p>
    <w:p w14:paraId="4CAC90DA" w14:textId="77777777" w:rsidR="004D654B" w:rsidRDefault="005F04D1" w:rsidP="005F04D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33DDA0F" w14:textId="77777777" w:rsidR="00C95A9F" w:rsidRDefault="00C95A9F" w:rsidP="005F04D1"/>
    <w:p w14:paraId="46E32347" w14:textId="77777777" w:rsidR="00C95A9F" w:rsidRDefault="00C95A9F" w:rsidP="005F04D1"/>
    <w:p w14:paraId="12CD2C9E" w14:textId="77777777" w:rsidR="00C95A9F" w:rsidRDefault="00C95A9F" w:rsidP="005F04D1"/>
    <w:p w14:paraId="64356A5C" w14:textId="77777777" w:rsidR="004D654B" w:rsidRDefault="00163C95" w:rsidP="00163C95">
      <w:pPr>
        <w:pStyle w:val="ListParagraph"/>
        <w:numPr>
          <w:ilvl w:val="0"/>
          <w:numId w:val="1"/>
        </w:numPr>
      </w:pPr>
      <w:r>
        <w:lastRenderedPageBreak/>
        <w:t xml:space="preserve">Instrument Testing: </w:t>
      </w:r>
    </w:p>
    <w:p w14:paraId="703E37C4" w14:textId="77777777" w:rsidR="00163C95" w:rsidRDefault="00163C95" w:rsidP="00163C95">
      <w:pPr>
        <w:ind w:left="360"/>
      </w:pPr>
      <w:r>
        <w:t>Please perform the following tasks using a 3D printed ear model, endoscope and suction setup.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74"/>
        <w:gridCol w:w="438"/>
        <w:gridCol w:w="438"/>
        <w:gridCol w:w="438"/>
        <w:gridCol w:w="438"/>
        <w:gridCol w:w="438"/>
        <w:gridCol w:w="438"/>
        <w:gridCol w:w="3514"/>
      </w:tblGrid>
      <w:tr w:rsidR="00163C95" w14:paraId="2964E56E" w14:textId="77777777" w:rsidTr="00163C95">
        <w:tc>
          <w:tcPr>
            <w:tcW w:w="3074" w:type="dxa"/>
          </w:tcPr>
          <w:p w14:paraId="1DEE4D12" w14:textId="77777777"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Task:</w:t>
            </w:r>
          </w:p>
        </w:tc>
        <w:tc>
          <w:tcPr>
            <w:tcW w:w="2628" w:type="dxa"/>
            <w:gridSpan w:val="6"/>
          </w:tcPr>
          <w:p w14:paraId="5A0F708C" w14:textId="77777777"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Result</w:t>
            </w:r>
          </w:p>
        </w:tc>
        <w:tc>
          <w:tcPr>
            <w:tcW w:w="3514" w:type="dxa"/>
          </w:tcPr>
          <w:p w14:paraId="1D5D8FDD" w14:textId="77777777"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Comments</w:t>
            </w:r>
          </w:p>
        </w:tc>
      </w:tr>
      <w:tr w:rsidR="00163C95" w14:paraId="7B906B9A" w14:textId="77777777" w:rsidTr="00CE257C">
        <w:tc>
          <w:tcPr>
            <w:tcW w:w="3074" w:type="dxa"/>
          </w:tcPr>
          <w:p w14:paraId="1EC28621" w14:textId="77777777" w:rsidR="00163C95" w:rsidRPr="00C95A9F" w:rsidRDefault="00163C95" w:rsidP="00163C95">
            <w:pPr>
              <w:rPr>
                <w:b/>
              </w:rPr>
            </w:pPr>
          </w:p>
        </w:tc>
        <w:tc>
          <w:tcPr>
            <w:tcW w:w="438" w:type="dxa"/>
          </w:tcPr>
          <w:p w14:paraId="27A0594F" w14:textId="77777777"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A</w:t>
            </w:r>
          </w:p>
        </w:tc>
        <w:tc>
          <w:tcPr>
            <w:tcW w:w="438" w:type="dxa"/>
          </w:tcPr>
          <w:p w14:paraId="4D8F03D0" w14:textId="77777777"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B</w:t>
            </w:r>
          </w:p>
        </w:tc>
        <w:tc>
          <w:tcPr>
            <w:tcW w:w="438" w:type="dxa"/>
          </w:tcPr>
          <w:p w14:paraId="029233C9" w14:textId="77777777"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C</w:t>
            </w:r>
          </w:p>
        </w:tc>
        <w:tc>
          <w:tcPr>
            <w:tcW w:w="438" w:type="dxa"/>
          </w:tcPr>
          <w:p w14:paraId="3DD944BE" w14:textId="77777777"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D</w:t>
            </w:r>
          </w:p>
        </w:tc>
        <w:tc>
          <w:tcPr>
            <w:tcW w:w="438" w:type="dxa"/>
          </w:tcPr>
          <w:p w14:paraId="532EF2A2" w14:textId="77777777"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E</w:t>
            </w:r>
          </w:p>
        </w:tc>
        <w:tc>
          <w:tcPr>
            <w:tcW w:w="438" w:type="dxa"/>
          </w:tcPr>
          <w:p w14:paraId="4B1F17E1" w14:textId="77777777" w:rsidR="00163C95" w:rsidRPr="00C95A9F" w:rsidRDefault="00163C95" w:rsidP="00163C95">
            <w:pPr>
              <w:rPr>
                <w:b/>
              </w:rPr>
            </w:pPr>
            <w:r w:rsidRPr="00C95A9F">
              <w:rPr>
                <w:b/>
              </w:rPr>
              <w:t>F</w:t>
            </w:r>
          </w:p>
        </w:tc>
        <w:tc>
          <w:tcPr>
            <w:tcW w:w="3514" w:type="dxa"/>
          </w:tcPr>
          <w:p w14:paraId="02E3E337" w14:textId="77777777" w:rsidR="00163C95" w:rsidRPr="00C95A9F" w:rsidRDefault="00163C95" w:rsidP="00163C95">
            <w:pPr>
              <w:rPr>
                <w:b/>
              </w:rPr>
            </w:pPr>
          </w:p>
        </w:tc>
      </w:tr>
      <w:tr w:rsidR="00163C95" w14:paraId="4F6E2664" w14:textId="77777777" w:rsidTr="00CE257C">
        <w:tc>
          <w:tcPr>
            <w:tcW w:w="3074" w:type="dxa"/>
          </w:tcPr>
          <w:p w14:paraId="6E7CDCBE" w14:textId="77777777" w:rsidR="00163C95" w:rsidRDefault="00163C95" w:rsidP="00163C95">
            <w:r w:rsidRPr="00163C95">
              <w:rPr>
                <w:b/>
              </w:rPr>
              <w:t>Reach:</w:t>
            </w:r>
            <w:r>
              <w:t xml:space="preserve"> Instrument tip reached all regions of interest within the 3D model.</w:t>
            </w:r>
          </w:p>
        </w:tc>
        <w:tc>
          <w:tcPr>
            <w:tcW w:w="438" w:type="dxa"/>
          </w:tcPr>
          <w:p w14:paraId="472D6839" w14:textId="77777777" w:rsidR="00163C95" w:rsidRDefault="00163C95" w:rsidP="00163C95"/>
        </w:tc>
        <w:tc>
          <w:tcPr>
            <w:tcW w:w="438" w:type="dxa"/>
          </w:tcPr>
          <w:p w14:paraId="34042EA5" w14:textId="77777777" w:rsidR="00163C95" w:rsidRDefault="00163C95" w:rsidP="00163C95"/>
        </w:tc>
        <w:tc>
          <w:tcPr>
            <w:tcW w:w="438" w:type="dxa"/>
          </w:tcPr>
          <w:p w14:paraId="1F7E44EA" w14:textId="77777777" w:rsidR="00163C95" w:rsidRDefault="00163C95" w:rsidP="00163C95"/>
        </w:tc>
        <w:tc>
          <w:tcPr>
            <w:tcW w:w="438" w:type="dxa"/>
          </w:tcPr>
          <w:p w14:paraId="4A2677BC" w14:textId="77777777" w:rsidR="00163C95" w:rsidRDefault="00163C95" w:rsidP="00163C95"/>
        </w:tc>
        <w:tc>
          <w:tcPr>
            <w:tcW w:w="438" w:type="dxa"/>
          </w:tcPr>
          <w:p w14:paraId="40CC4003" w14:textId="77777777" w:rsidR="00163C95" w:rsidRDefault="00163C95" w:rsidP="00163C95"/>
        </w:tc>
        <w:tc>
          <w:tcPr>
            <w:tcW w:w="438" w:type="dxa"/>
          </w:tcPr>
          <w:p w14:paraId="76C08F53" w14:textId="77777777" w:rsidR="00163C95" w:rsidRDefault="00163C95" w:rsidP="00163C95"/>
        </w:tc>
        <w:tc>
          <w:tcPr>
            <w:tcW w:w="3514" w:type="dxa"/>
          </w:tcPr>
          <w:p w14:paraId="544753FE" w14:textId="77777777" w:rsidR="00163C95" w:rsidRDefault="00163C95" w:rsidP="00163C95"/>
        </w:tc>
      </w:tr>
      <w:tr w:rsidR="00AD03B1" w14:paraId="5996A010" w14:textId="77777777" w:rsidTr="00CE257C">
        <w:tc>
          <w:tcPr>
            <w:tcW w:w="3074" w:type="dxa"/>
          </w:tcPr>
          <w:p w14:paraId="4FC3B27A" w14:textId="77777777" w:rsidR="00AD03B1" w:rsidRPr="00AD03B1" w:rsidRDefault="00AD03B1" w:rsidP="00163C95">
            <w:r>
              <w:rPr>
                <w:b/>
              </w:rPr>
              <w:t xml:space="preserve">Dissection: </w:t>
            </w:r>
            <w:r>
              <w:t>Instrument tip was able to dissect the targets within the 3D model.</w:t>
            </w:r>
          </w:p>
        </w:tc>
        <w:tc>
          <w:tcPr>
            <w:tcW w:w="438" w:type="dxa"/>
          </w:tcPr>
          <w:p w14:paraId="21A2DE98" w14:textId="77777777" w:rsidR="00AD03B1" w:rsidRDefault="00AD03B1" w:rsidP="00163C95"/>
        </w:tc>
        <w:tc>
          <w:tcPr>
            <w:tcW w:w="438" w:type="dxa"/>
          </w:tcPr>
          <w:p w14:paraId="004232C2" w14:textId="77777777" w:rsidR="00AD03B1" w:rsidRDefault="00AD03B1" w:rsidP="00163C95"/>
        </w:tc>
        <w:tc>
          <w:tcPr>
            <w:tcW w:w="438" w:type="dxa"/>
          </w:tcPr>
          <w:p w14:paraId="06A1DF2C" w14:textId="77777777" w:rsidR="00AD03B1" w:rsidRDefault="00AD03B1" w:rsidP="00163C95"/>
        </w:tc>
        <w:tc>
          <w:tcPr>
            <w:tcW w:w="438" w:type="dxa"/>
          </w:tcPr>
          <w:p w14:paraId="0AFB5249" w14:textId="77777777" w:rsidR="00AD03B1" w:rsidRDefault="00AD03B1" w:rsidP="00163C95"/>
        </w:tc>
        <w:tc>
          <w:tcPr>
            <w:tcW w:w="438" w:type="dxa"/>
          </w:tcPr>
          <w:p w14:paraId="66907E50" w14:textId="77777777" w:rsidR="00AD03B1" w:rsidRDefault="00AD03B1" w:rsidP="00163C95"/>
        </w:tc>
        <w:tc>
          <w:tcPr>
            <w:tcW w:w="438" w:type="dxa"/>
          </w:tcPr>
          <w:p w14:paraId="504ABB22" w14:textId="77777777" w:rsidR="00AD03B1" w:rsidRDefault="00AD03B1" w:rsidP="00163C95"/>
        </w:tc>
        <w:tc>
          <w:tcPr>
            <w:tcW w:w="3514" w:type="dxa"/>
          </w:tcPr>
          <w:p w14:paraId="5DF9F771" w14:textId="77777777" w:rsidR="00AD03B1" w:rsidRDefault="00AD03B1" w:rsidP="00163C95"/>
        </w:tc>
      </w:tr>
      <w:tr w:rsidR="00163C95" w14:paraId="223189E9" w14:textId="77777777" w:rsidTr="00CE257C">
        <w:tc>
          <w:tcPr>
            <w:tcW w:w="3074" w:type="dxa"/>
          </w:tcPr>
          <w:p w14:paraId="028762E1" w14:textId="77777777" w:rsidR="00163C95" w:rsidRDefault="00163C95" w:rsidP="00163C95">
            <w:r w:rsidRPr="00163C95">
              <w:rPr>
                <w:b/>
              </w:rPr>
              <w:t>Suction:</w:t>
            </w:r>
            <w:r>
              <w:t xml:space="preserve"> Instrument tip was able to suction the targets within the 3D model.</w:t>
            </w:r>
          </w:p>
        </w:tc>
        <w:tc>
          <w:tcPr>
            <w:tcW w:w="438" w:type="dxa"/>
          </w:tcPr>
          <w:p w14:paraId="1EE8F5C8" w14:textId="77777777" w:rsidR="00163C95" w:rsidRDefault="00163C95" w:rsidP="00163C95"/>
        </w:tc>
        <w:tc>
          <w:tcPr>
            <w:tcW w:w="438" w:type="dxa"/>
          </w:tcPr>
          <w:p w14:paraId="6A29BB4B" w14:textId="77777777" w:rsidR="00163C95" w:rsidRDefault="00163C95" w:rsidP="00163C95"/>
        </w:tc>
        <w:tc>
          <w:tcPr>
            <w:tcW w:w="438" w:type="dxa"/>
          </w:tcPr>
          <w:p w14:paraId="5E032195" w14:textId="77777777" w:rsidR="00163C95" w:rsidRDefault="00163C95" w:rsidP="00163C95"/>
        </w:tc>
        <w:tc>
          <w:tcPr>
            <w:tcW w:w="438" w:type="dxa"/>
          </w:tcPr>
          <w:p w14:paraId="392C3C34" w14:textId="77777777" w:rsidR="00163C95" w:rsidRDefault="00163C95" w:rsidP="00163C95"/>
        </w:tc>
        <w:tc>
          <w:tcPr>
            <w:tcW w:w="438" w:type="dxa"/>
          </w:tcPr>
          <w:p w14:paraId="710E6005" w14:textId="77777777" w:rsidR="00163C95" w:rsidRDefault="00163C95" w:rsidP="00163C95"/>
        </w:tc>
        <w:tc>
          <w:tcPr>
            <w:tcW w:w="438" w:type="dxa"/>
          </w:tcPr>
          <w:p w14:paraId="4F868472" w14:textId="77777777" w:rsidR="00163C95" w:rsidRDefault="00163C95" w:rsidP="00163C95"/>
        </w:tc>
        <w:tc>
          <w:tcPr>
            <w:tcW w:w="3514" w:type="dxa"/>
          </w:tcPr>
          <w:p w14:paraId="7693E127" w14:textId="77777777" w:rsidR="00163C95" w:rsidRDefault="00163C95" w:rsidP="00163C95"/>
        </w:tc>
      </w:tr>
      <w:tr w:rsidR="00163C95" w14:paraId="2CB642EC" w14:textId="77777777" w:rsidTr="00CE257C">
        <w:tc>
          <w:tcPr>
            <w:tcW w:w="3074" w:type="dxa"/>
          </w:tcPr>
          <w:p w14:paraId="6184631E" w14:textId="695D1F54" w:rsidR="00163C95" w:rsidRDefault="00163C95" w:rsidP="00163C95">
            <w:r w:rsidRPr="00163C95">
              <w:rPr>
                <w:b/>
              </w:rPr>
              <w:t>Laser:</w:t>
            </w:r>
            <w:r w:rsidR="006613CC">
              <w:t xml:space="preserve"> Instrument tip with laser fiber</w:t>
            </w:r>
            <w:bookmarkStart w:id="0" w:name="_GoBack"/>
            <w:bookmarkEnd w:id="0"/>
            <w:r>
              <w:t xml:space="preserve"> was successfully directed in the appropriate areas within the 3D model.*</w:t>
            </w:r>
          </w:p>
        </w:tc>
        <w:tc>
          <w:tcPr>
            <w:tcW w:w="438" w:type="dxa"/>
          </w:tcPr>
          <w:p w14:paraId="2EDB6DEF" w14:textId="77777777" w:rsidR="00163C95" w:rsidRDefault="00163C95" w:rsidP="00163C95"/>
        </w:tc>
        <w:tc>
          <w:tcPr>
            <w:tcW w:w="438" w:type="dxa"/>
          </w:tcPr>
          <w:p w14:paraId="33154337" w14:textId="77777777" w:rsidR="00163C95" w:rsidRDefault="00163C95" w:rsidP="00163C95"/>
        </w:tc>
        <w:tc>
          <w:tcPr>
            <w:tcW w:w="438" w:type="dxa"/>
          </w:tcPr>
          <w:p w14:paraId="51C06334" w14:textId="77777777" w:rsidR="00163C95" w:rsidRDefault="00163C95" w:rsidP="00163C95"/>
        </w:tc>
        <w:tc>
          <w:tcPr>
            <w:tcW w:w="438" w:type="dxa"/>
          </w:tcPr>
          <w:p w14:paraId="5CAAB401" w14:textId="77777777" w:rsidR="00163C95" w:rsidRDefault="00163C95" w:rsidP="00163C95"/>
        </w:tc>
        <w:tc>
          <w:tcPr>
            <w:tcW w:w="438" w:type="dxa"/>
          </w:tcPr>
          <w:p w14:paraId="1BC87CB5" w14:textId="77777777" w:rsidR="00163C95" w:rsidRDefault="00163C95" w:rsidP="00163C95"/>
        </w:tc>
        <w:tc>
          <w:tcPr>
            <w:tcW w:w="438" w:type="dxa"/>
          </w:tcPr>
          <w:p w14:paraId="7564E645" w14:textId="77777777" w:rsidR="00163C95" w:rsidRDefault="00163C95" w:rsidP="00163C95"/>
        </w:tc>
        <w:tc>
          <w:tcPr>
            <w:tcW w:w="3514" w:type="dxa"/>
          </w:tcPr>
          <w:p w14:paraId="3AE2DFF3" w14:textId="77777777" w:rsidR="00163C95" w:rsidRDefault="00163C95" w:rsidP="00163C95"/>
        </w:tc>
      </w:tr>
    </w:tbl>
    <w:p w14:paraId="673222CF" w14:textId="5172DE8E" w:rsidR="00163C95" w:rsidRDefault="00163C95" w:rsidP="00163C95">
      <w:pPr>
        <w:ind w:left="360"/>
      </w:pPr>
      <w:r>
        <w:t>*Note: the l</w:t>
      </w:r>
      <w:r w:rsidR="006613CC">
        <w:t>aser will not be used; the fiber</w:t>
      </w:r>
      <w:r>
        <w:t xml:space="preserve"> will be inserted through the instrument without delivering laser energy. </w:t>
      </w:r>
    </w:p>
    <w:p w14:paraId="096E5F8E" w14:textId="77777777" w:rsidR="00163C95" w:rsidRPr="0067546A" w:rsidRDefault="00163C95" w:rsidP="00163C95">
      <w:pPr>
        <w:pBdr>
          <w:bottom w:val="single" w:sz="12" w:space="1" w:color="auto"/>
        </w:pBdr>
        <w:rPr>
          <w:i/>
        </w:rPr>
      </w:pPr>
      <w:r w:rsidRPr="00F1706E">
        <w:rPr>
          <w:b/>
          <w:i/>
        </w:rPr>
        <w:t xml:space="preserve">Comments regarding </w:t>
      </w:r>
      <w:r>
        <w:rPr>
          <w:b/>
          <w:i/>
        </w:rPr>
        <w:t>instrument testing</w:t>
      </w:r>
      <w:r w:rsidRPr="00F1706E">
        <w:rPr>
          <w:b/>
          <w:i/>
        </w:rPr>
        <w:t>:</w:t>
      </w:r>
      <w:r>
        <w:rPr>
          <w:b/>
          <w:i/>
        </w:rPr>
        <w:t xml:space="preserve"> </w:t>
      </w:r>
      <w:r w:rsidR="0067546A">
        <w:rPr>
          <w:i/>
        </w:rPr>
        <w:t>(do you have any suggestions to optimize instrument design?)</w:t>
      </w:r>
    </w:p>
    <w:p w14:paraId="3BAA5C92" w14:textId="77777777" w:rsidR="00B075D3" w:rsidRDefault="00B075D3" w:rsidP="00B075D3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7E0A29" w14:textId="77777777" w:rsidR="00460573" w:rsidRDefault="00460573" w:rsidP="00163C95">
      <w:pPr>
        <w:ind w:left="360"/>
      </w:pPr>
    </w:p>
    <w:p w14:paraId="095804F8" w14:textId="6E22D79F" w:rsidR="00460573" w:rsidRDefault="00460573" w:rsidP="00460573">
      <w:pPr>
        <w:pStyle w:val="ListParagraph"/>
        <w:numPr>
          <w:ilvl w:val="0"/>
          <w:numId w:val="1"/>
        </w:numPr>
      </w:pPr>
      <w:r>
        <w:t xml:space="preserve">Please rate the following aspects of the </w:t>
      </w:r>
      <w:r>
        <w:t>3D printed ear models</w:t>
      </w:r>
      <w:r>
        <w:t xml:space="preserve">: </w:t>
      </w:r>
    </w:p>
    <w:p w14:paraId="10C35F96" w14:textId="77777777" w:rsidR="00460573" w:rsidRDefault="00460573" w:rsidP="00460573">
      <w:pPr>
        <w:ind w:left="360"/>
      </w:pPr>
      <w:r>
        <w:t xml:space="preserve">1= Strongly Disagree;      2 = Disagree;      3 = Neutral;      4 = Agree;      5 = Strongly Agree </w:t>
      </w:r>
    </w:p>
    <w:tbl>
      <w:tblPr>
        <w:tblStyle w:val="TableGrid"/>
        <w:tblW w:w="8647" w:type="dxa"/>
        <w:tblInd w:w="137" w:type="dxa"/>
        <w:tblLook w:val="04A0" w:firstRow="1" w:lastRow="0" w:firstColumn="1" w:lastColumn="0" w:noHBand="0" w:noVBand="1"/>
      </w:tblPr>
      <w:tblGrid>
        <w:gridCol w:w="6522"/>
        <w:gridCol w:w="425"/>
        <w:gridCol w:w="425"/>
        <w:gridCol w:w="425"/>
        <w:gridCol w:w="425"/>
        <w:gridCol w:w="425"/>
      </w:tblGrid>
      <w:tr w:rsidR="00460573" w14:paraId="02E18D36" w14:textId="77777777" w:rsidTr="008B39A5">
        <w:tc>
          <w:tcPr>
            <w:tcW w:w="6522" w:type="dxa"/>
            <w:vAlign w:val="center"/>
          </w:tcPr>
          <w:p w14:paraId="3236A787" w14:textId="608C3C44" w:rsidR="00460573" w:rsidRPr="00835485" w:rsidRDefault="00460573" w:rsidP="008B39A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3D Printed Ear Model</w:t>
            </w:r>
          </w:p>
        </w:tc>
        <w:tc>
          <w:tcPr>
            <w:tcW w:w="425" w:type="dxa"/>
            <w:vAlign w:val="center"/>
          </w:tcPr>
          <w:p w14:paraId="75C5BC0F" w14:textId="77777777" w:rsidR="00460573" w:rsidRPr="00835485" w:rsidRDefault="00460573" w:rsidP="008B39A5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1</w:t>
            </w:r>
          </w:p>
        </w:tc>
        <w:tc>
          <w:tcPr>
            <w:tcW w:w="425" w:type="dxa"/>
            <w:vAlign w:val="center"/>
          </w:tcPr>
          <w:p w14:paraId="3DCC795F" w14:textId="77777777" w:rsidR="00460573" w:rsidRPr="00835485" w:rsidRDefault="00460573" w:rsidP="008B39A5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2</w:t>
            </w:r>
          </w:p>
        </w:tc>
        <w:tc>
          <w:tcPr>
            <w:tcW w:w="425" w:type="dxa"/>
            <w:vAlign w:val="center"/>
          </w:tcPr>
          <w:p w14:paraId="6858F6F8" w14:textId="77777777" w:rsidR="00460573" w:rsidRPr="00835485" w:rsidRDefault="00460573" w:rsidP="008B39A5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3</w:t>
            </w:r>
          </w:p>
        </w:tc>
        <w:tc>
          <w:tcPr>
            <w:tcW w:w="425" w:type="dxa"/>
            <w:vAlign w:val="center"/>
          </w:tcPr>
          <w:p w14:paraId="3807708B" w14:textId="77777777" w:rsidR="00460573" w:rsidRPr="00835485" w:rsidRDefault="00460573" w:rsidP="008B39A5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4</w:t>
            </w:r>
          </w:p>
        </w:tc>
        <w:tc>
          <w:tcPr>
            <w:tcW w:w="425" w:type="dxa"/>
            <w:vAlign w:val="center"/>
          </w:tcPr>
          <w:p w14:paraId="10756648" w14:textId="77777777" w:rsidR="00460573" w:rsidRPr="00835485" w:rsidRDefault="00460573" w:rsidP="008B39A5">
            <w:pPr>
              <w:pStyle w:val="ListParagraph"/>
              <w:ind w:left="0"/>
              <w:jc w:val="center"/>
              <w:rPr>
                <w:b/>
              </w:rPr>
            </w:pPr>
            <w:r w:rsidRPr="00835485">
              <w:rPr>
                <w:b/>
              </w:rPr>
              <w:t>5</w:t>
            </w:r>
          </w:p>
        </w:tc>
      </w:tr>
      <w:tr w:rsidR="00460573" w14:paraId="2DEA23A5" w14:textId="77777777" w:rsidTr="008B39A5">
        <w:tc>
          <w:tcPr>
            <w:tcW w:w="6522" w:type="dxa"/>
            <w:vAlign w:val="center"/>
          </w:tcPr>
          <w:p w14:paraId="21F2F4CF" w14:textId="632B8063" w:rsidR="00460573" w:rsidRDefault="00460573" w:rsidP="00460573">
            <w:pPr>
              <w:pStyle w:val="ListParagraph"/>
              <w:ind w:left="0"/>
            </w:pPr>
            <w:r>
              <w:t xml:space="preserve">The </w:t>
            </w:r>
            <w:r w:rsidR="00AB6A9B">
              <w:t>3D printed ear model is accurate</w:t>
            </w:r>
          </w:p>
        </w:tc>
        <w:tc>
          <w:tcPr>
            <w:tcW w:w="425" w:type="dxa"/>
            <w:vAlign w:val="center"/>
          </w:tcPr>
          <w:p w14:paraId="00A678C8" w14:textId="77777777" w:rsidR="00460573" w:rsidRDefault="00460573" w:rsidP="008B39A5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0D743107" w14:textId="77777777" w:rsidR="00460573" w:rsidRDefault="00460573" w:rsidP="008B39A5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3D899F01" w14:textId="77777777" w:rsidR="00460573" w:rsidRDefault="00460573" w:rsidP="008B39A5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3A5B6F3" w14:textId="77777777" w:rsidR="00460573" w:rsidRDefault="00460573" w:rsidP="008B39A5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76878AB" w14:textId="77777777" w:rsidR="00460573" w:rsidRDefault="00460573" w:rsidP="008B39A5">
            <w:pPr>
              <w:pStyle w:val="ListParagraph"/>
              <w:ind w:left="0"/>
              <w:jc w:val="center"/>
            </w:pPr>
          </w:p>
        </w:tc>
      </w:tr>
      <w:tr w:rsidR="00460573" w14:paraId="5B686454" w14:textId="77777777" w:rsidTr="008B39A5">
        <w:tc>
          <w:tcPr>
            <w:tcW w:w="6522" w:type="dxa"/>
            <w:vAlign w:val="center"/>
          </w:tcPr>
          <w:p w14:paraId="0A663D86" w14:textId="0C40337A" w:rsidR="00460573" w:rsidRDefault="00AB6A9B" w:rsidP="008B39A5">
            <w:pPr>
              <w:pStyle w:val="ListParagraph"/>
              <w:ind w:left="0"/>
            </w:pPr>
            <w:r>
              <w:t>The regions of interest were located in the correct spot</w:t>
            </w:r>
          </w:p>
        </w:tc>
        <w:tc>
          <w:tcPr>
            <w:tcW w:w="425" w:type="dxa"/>
            <w:vAlign w:val="center"/>
          </w:tcPr>
          <w:p w14:paraId="0F52E339" w14:textId="77777777" w:rsidR="00460573" w:rsidRDefault="00460573" w:rsidP="008B39A5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9E3B541" w14:textId="77777777" w:rsidR="00460573" w:rsidRDefault="00460573" w:rsidP="008B39A5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FAD7D9E" w14:textId="77777777" w:rsidR="00460573" w:rsidRDefault="00460573" w:rsidP="008B39A5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DB8EBBE" w14:textId="77777777" w:rsidR="00460573" w:rsidRDefault="00460573" w:rsidP="008B39A5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2A38AD98" w14:textId="77777777" w:rsidR="00460573" w:rsidRDefault="00460573" w:rsidP="008B39A5">
            <w:pPr>
              <w:pStyle w:val="ListParagraph"/>
              <w:ind w:left="0"/>
              <w:jc w:val="center"/>
            </w:pPr>
          </w:p>
        </w:tc>
      </w:tr>
      <w:tr w:rsidR="00460573" w14:paraId="7DEAEE02" w14:textId="77777777" w:rsidTr="008B39A5">
        <w:tc>
          <w:tcPr>
            <w:tcW w:w="6522" w:type="dxa"/>
            <w:vAlign w:val="center"/>
          </w:tcPr>
          <w:p w14:paraId="4EDDC8A0" w14:textId="7B832683" w:rsidR="00460573" w:rsidRDefault="00AB6A9B" w:rsidP="008B39A5">
            <w:pPr>
              <w:pStyle w:val="ListParagraph"/>
              <w:ind w:left="0"/>
            </w:pPr>
            <w:r>
              <w:t>The regions of interest were easy to locate with the endoscope</w:t>
            </w:r>
            <w:r w:rsidR="00460573">
              <w:t xml:space="preserve"> </w:t>
            </w:r>
          </w:p>
        </w:tc>
        <w:tc>
          <w:tcPr>
            <w:tcW w:w="425" w:type="dxa"/>
            <w:vAlign w:val="center"/>
          </w:tcPr>
          <w:p w14:paraId="2D66815C" w14:textId="77777777" w:rsidR="00460573" w:rsidRDefault="00460573" w:rsidP="008B39A5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507D7B17" w14:textId="77777777" w:rsidR="00460573" w:rsidRDefault="00460573" w:rsidP="008B39A5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8E804EF" w14:textId="77777777" w:rsidR="00460573" w:rsidRDefault="00460573" w:rsidP="008B39A5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78122E05" w14:textId="77777777" w:rsidR="00460573" w:rsidRDefault="00460573" w:rsidP="008B39A5">
            <w:pPr>
              <w:pStyle w:val="ListParagraph"/>
              <w:ind w:left="0"/>
              <w:jc w:val="center"/>
            </w:pPr>
          </w:p>
        </w:tc>
        <w:tc>
          <w:tcPr>
            <w:tcW w:w="425" w:type="dxa"/>
            <w:vAlign w:val="center"/>
          </w:tcPr>
          <w:p w14:paraId="6C7C76EA" w14:textId="77777777" w:rsidR="00460573" w:rsidRDefault="00460573" w:rsidP="008B39A5">
            <w:pPr>
              <w:pStyle w:val="ListParagraph"/>
              <w:ind w:left="0"/>
              <w:jc w:val="center"/>
            </w:pPr>
          </w:p>
        </w:tc>
      </w:tr>
    </w:tbl>
    <w:p w14:paraId="34059BE6" w14:textId="77777777" w:rsidR="00460573" w:rsidRDefault="00460573" w:rsidP="00163C95">
      <w:pPr>
        <w:ind w:left="360"/>
      </w:pPr>
    </w:p>
    <w:p w14:paraId="21F73690" w14:textId="21E1399B" w:rsidR="00460573" w:rsidRPr="0067546A" w:rsidRDefault="00460573" w:rsidP="00460573">
      <w:pPr>
        <w:pBdr>
          <w:bottom w:val="single" w:sz="12" w:space="1" w:color="auto"/>
        </w:pBdr>
        <w:rPr>
          <w:i/>
        </w:rPr>
      </w:pPr>
      <w:r w:rsidRPr="00F1706E">
        <w:rPr>
          <w:b/>
          <w:i/>
        </w:rPr>
        <w:t xml:space="preserve">Comments regarding </w:t>
      </w:r>
      <w:r>
        <w:rPr>
          <w:b/>
          <w:i/>
        </w:rPr>
        <w:t>3D printed ear models</w:t>
      </w:r>
      <w:r w:rsidRPr="00F1706E">
        <w:rPr>
          <w:b/>
          <w:i/>
        </w:rPr>
        <w:t>:</w:t>
      </w:r>
      <w:r>
        <w:rPr>
          <w:b/>
          <w:i/>
        </w:rPr>
        <w:t xml:space="preserve"> </w:t>
      </w:r>
      <w:r>
        <w:rPr>
          <w:i/>
        </w:rPr>
        <w:t xml:space="preserve">(do you </w:t>
      </w:r>
      <w:r>
        <w:rPr>
          <w:i/>
        </w:rPr>
        <w:t>think they are realistic</w:t>
      </w:r>
      <w:r>
        <w:rPr>
          <w:i/>
        </w:rPr>
        <w:t>?)</w:t>
      </w:r>
    </w:p>
    <w:p w14:paraId="11AE3292" w14:textId="77777777" w:rsidR="00B075D3" w:rsidRDefault="00B075D3" w:rsidP="00B075D3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3A9F1E" w14:textId="77777777" w:rsidR="00460573" w:rsidRDefault="00460573" w:rsidP="00163C95">
      <w:pPr>
        <w:ind w:left="360"/>
      </w:pPr>
    </w:p>
    <w:sectPr w:rsidR="00460573" w:rsidSect="00DC0F4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A7C7F" w14:textId="77777777" w:rsidR="00AF7CEA" w:rsidRDefault="00AF7CEA" w:rsidP="00005B05">
      <w:pPr>
        <w:spacing w:after="0" w:line="240" w:lineRule="auto"/>
      </w:pPr>
      <w:r>
        <w:separator/>
      </w:r>
    </w:p>
  </w:endnote>
  <w:endnote w:type="continuationSeparator" w:id="0">
    <w:p w14:paraId="4065E12E" w14:textId="77777777" w:rsidR="00AF7CEA" w:rsidRDefault="00AF7CEA" w:rsidP="00005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09980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87A4300" w14:textId="77777777" w:rsidR="008766FF" w:rsidRDefault="008766FF" w:rsidP="008766FF">
            <w:pPr>
              <w:pStyle w:val="Footer"/>
            </w:pPr>
            <w:r>
              <w:t xml:space="preserve">Neurosurgical </w:t>
            </w:r>
            <w:r w:rsidR="00B11693">
              <w:t>and Otological Instrument User-Feedback Study</w:t>
            </w:r>
            <w:r w:rsidR="00B11693">
              <w:tab/>
            </w:r>
            <w:r>
              <w:t xml:space="preserve">Page </w:t>
            </w:r>
            <w:r w:rsidR="002A683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2A6835">
              <w:rPr>
                <w:b/>
                <w:bCs/>
                <w:sz w:val="24"/>
                <w:szCs w:val="24"/>
              </w:rPr>
              <w:fldChar w:fldCharType="separate"/>
            </w:r>
            <w:r w:rsidR="006613CC">
              <w:rPr>
                <w:b/>
                <w:bCs/>
                <w:noProof/>
              </w:rPr>
              <w:t>1</w:t>
            </w:r>
            <w:r w:rsidR="002A683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A683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2A6835">
              <w:rPr>
                <w:b/>
                <w:bCs/>
                <w:sz w:val="24"/>
                <w:szCs w:val="24"/>
              </w:rPr>
              <w:fldChar w:fldCharType="separate"/>
            </w:r>
            <w:r w:rsidR="006613CC">
              <w:rPr>
                <w:b/>
                <w:bCs/>
                <w:noProof/>
              </w:rPr>
              <w:t>4</w:t>
            </w:r>
            <w:r w:rsidR="002A683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6933D6" w14:textId="77777777" w:rsidR="00005B05" w:rsidRDefault="00B11693">
    <w:pPr>
      <w:pStyle w:val="Footer"/>
    </w:pPr>
    <w:r>
      <w:t xml:space="preserve">Otological Instrument </w:t>
    </w:r>
    <w:r w:rsidR="008766FF">
      <w:t>Survey</w:t>
    </w:r>
  </w:p>
  <w:p w14:paraId="6FF6749A" w14:textId="77777777" w:rsidR="008766FF" w:rsidRDefault="008766FF">
    <w:pPr>
      <w:pStyle w:val="Footer"/>
    </w:pPr>
    <w:r>
      <w:t>Version 201</w:t>
    </w:r>
    <w:r w:rsidR="00B11693">
      <w:t>7</w:t>
    </w:r>
    <w:r>
      <w:t>-0</w:t>
    </w:r>
    <w:r w:rsidR="00B11693">
      <w:t>8</w:t>
    </w:r>
    <w:r>
      <w:t>-</w:t>
    </w:r>
    <w:r w:rsidR="00B11693">
      <w:t>31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A7E66" w14:textId="77777777" w:rsidR="00AF7CEA" w:rsidRDefault="00AF7CEA" w:rsidP="00005B05">
      <w:pPr>
        <w:spacing w:after="0" w:line="240" w:lineRule="auto"/>
      </w:pPr>
      <w:r>
        <w:separator/>
      </w:r>
    </w:p>
  </w:footnote>
  <w:footnote w:type="continuationSeparator" w:id="0">
    <w:p w14:paraId="2A0D2FAB" w14:textId="77777777" w:rsidR="00AF7CEA" w:rsidRDefault="00AF7CEA" w:rsidP="00005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C4EDE"/>
    <w:multiLevelType w:val="hybridMultilevel"/>
    <w:tmpl w:val="AADE7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02D5C"/>
    <w:multiLevelType w:val="hybridMultilevel"/>
    <w:tmpl w:val="AADE7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C22D3"/>
    <w:multiLevelType w:val="hybridMultilevel"/>
    <w:tmpl w:val="4C3E5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B0CA5"/>
    <w:multiLevelType w:val="hybridMultilevel"/>
    <w:tmpl w:val="BD588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21E35"/>
    <w:multiLevelType w:val="hybridMultilevel"/>
    <w:tmpl w:val="6E6A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730F60"/>
    <w:multiLevelType w:val="hybridMultilevel"/>
    <w:tmpl w:val="6E6A4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9F366D"/>
    <w:multiLevelType w:val="hybridMultilevel"/>
    <w:tmpl w:val="13087080"/>
    <w:lvl w:ilvl="0" w:tplc="28466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F45E8"/>
    <w:multiLevelType w:val="hybridMultilevel"/>
    <w:tmpl w:val="1A7C7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403D8F"/>
    <w:multiLevelType w:val="hybridMultilevel"/>
    <w:tmpl w:val="9CE22414"/>
    <w:lvl w:ilvl="0" w:tplc="2D86D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D04020"/>
    <w:multiLevelType w:val="hybridMultilevel"/>
    <w:tmpl w:val="030E9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7F5"/>
    <w:rsid w:val="00005B05"/>
    <w:rsid w:val="0004476A"/>
    <w:rsid w:val="000540BB"/>
    <w:rsid w:val="000B1478"/>
    <w:rsid w:val="000C625D"/>
    <w:rsid w:val="000E24EF"/>
    <w:rsid w:val="00163C95"/>
    <w:rsid w:val="00212BFE"/>
    <w:rsid w:val="002A434C"/>
    <w:rsid w:val="002A6835"/>
    <w:rsid w:val="002D64B1"/>
    <w:rsid w:val="002E753E"/>
    <w:rsid w:val="00311611"/>
    <w:rsid w:val="00316E36"/>
    <w:rsid w:val="003240A7"/>
    <w:rsid w:val="003370AB"/>
    <w:rsid w:val="003B0212"/>
    <w:rsid w:val="00404D41"/>
    <w:rsid w:val="00460573"/>
    <w:rsid w:val="00470B97"/>
    <w:rsid w:val="004769D3"/>
    <w:rsid w:val="00497A2D"/>
    <w:rsid w:val="004D654B"/>
    <w:rsid w:val="00534204"/>
    <w:rsid w:val="00535C2A"/>
    <w:rsid w:val="005734A4"/>
    <w:rsid w:val="00574294"/>
    <w:rsid w:val="005F04D1"/>
    <w:rsid w:val="00631C31"/>
    <w:rsid w:val="006613CC"/>
    <w:rsid w:val="0067546A"/>
    <w:rsid w:val="006F60D7"/>
    <w:rsid w:val="007958F5"/>
    <w:rsid w:val="007A5E28"/>
    <w:rsid w:val="008067F5"/>
    <w:rsid w:val="008267BA"/>
    <w:rsid w:val="00835485"/>
    <w:rsid w:val="008627D0"/>
    <w:rsid w:val="008766FF"/>
    <w:rsid w:val="008876E7"/>
    <w:rsid w:val="008B3247"/>
    <w:rsid w:val="009D3983"/>
    <w:rsid w:val="009E2189"/>
    <w:rsid w:val="00A570D8"/>
    <w:rsid w:val="00A63087"/>
    <w:rsid w:val="00AB6A9B"/>
    <w:rsid w:val="00AD03B1"/>
    <w:rsid w:val="00AF7CEA"/>
    <w:rsid w:val="00B075D3"/>
    <w:rsid w:val="00B11693"/>
    <w:rsid w:val="00B711F0"/>
    <w:rsid w:val="00BA6B89"/>
    <w:rsid w:val="00BB5E2F"/>
    <w:rsid w:val="00BC3D19"/>
    <w:rsid w:val="00BF10D0"/>
    <w:rsid w:val="00C95A9F"/>
    <w:rsid w:val="00CA08C6"/>
    <w:rsid w:val="00CA7E98"/>
    <w:rsid w:val="00D33F94"/>
    <w:rsid w:val="00D47348"/>
    <w:rsid w:val="00D81708"/>
    <w:rsid w:val="00DC0F47"/>
    <w:rsid w:val="00DF6A09"/>
    <w:rsid w:val="00E17DBC"/>
    <w:rsid w:val="00E21E3D"/>
    <w:rsid w:val="00E323E9"/>
    <w:rsid w:val="00E44082"/>
    <w:rsid w:val="00E65631"/>
    <w:rsid w:val="00EE1546"/>
    <w:rsid w:val="00EF0CB2"/>
    <w:rsid w:val="00F1706E"/>
    <w:rsid w:val="00FA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EE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F47"/>
  </w:style>
  <w:style w:type="paragraph" w:styleId="Heading1">
    <w:name w:val="heading 1"/>
    <w:basedOn w:val="Normal"/>
    <w:next w:val="Normal"/>
    <w:link w:val="Heading1Char"/>
    <w:uiPriority w:val="9"/>
    <w:qFormat/>
    <w:rsid w:val="00806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7F5"/>
    <w:rPr>
      <w:rFonts w:asciiTheme="majorHAnsi" w:eastAsiaTheme="majorEastAsia" w:hAnsiTheme="majorHAnsi" w:cstheme="majorBidi"/>
      <w:caps/>
      <w:sz w:val="24"/>
      <w:szCs w:val="32"/>
    </w:rPr>
  </w:style>
  <w:style w:type="paragraph" w:styleId="ListParagraph">
    <w:name w:val="List Paragraph"/>
    <w:basedOn w:val="Normal"/>
    <w:uiPriority w:val="34"/>
    <w:qFormat/>
    <w:rsid w:val="008067F5"/>
    <w:pPr>
      <w:ind w:left="720"/>
      <w:contextualSpacing/>
    </w:pPr>
  </w:style>
  <w:style w:type="table" w:styleId="TableGrid">
    <w:name w:val="Table Grid"/>
    <w:basedOn w:val="TableNormal"/>
    <w:uiPriority w:val="39"/>
    <w:rsid w:val="00835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5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B05"/>
  </w:style>
  <w:style w:type="paragraph" w:styleId="Footer">
    <w:name w:val="footer"/>
    <w:basedOn w:val="Normal"/>
    <w:link w:val="FooterChar"/>
    <w:uiPriority w:val="99"/>
    <w:unhideWhenUsed/>
    <w:rsid w:val="00005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B05"/>
  </w:style>
  <w:style w:type="paragraph" w:styleId="BalloonText">
    <w:name w:val="Balloon Text"/>
    <w:basedOn w:val="Normal"/>
    <w:link w:val="BalloonTextChar"/>
    <w:uiPriority w:val="99"/>
    <w:semiHidden/>
    <w:unhideWhenUsed/>
    <w:rsid w:val="000B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78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D65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82694B29C5004F8B5F1B4BDC282691" ma:contentTypeVersion="0" ma:contentTypeDescription="Create a new document." ma:contentTypeScope="" ma:versionID="a4ad2bedd7aac0aeeacd59e1a758c5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ECE976-292A-487F-ADDA-920F91927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B75D70-5D26-4793-95C6-70FD3B4FF3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341FFD-5DD7-4152-9034-13966D4AC4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AA3A8A-9624-DB41-B265-E22179709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1114</Words>
  <Characters>6355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Survey -  Instrument 2017-03-20 JD.docx</vt:lpstr>
    </vt:vector>
  </TitlesOfParts>
  <Company>HSC</Company>
  <LinksUpToDate>false</LinksUpToDate>
  <CharactersWithSpaces>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-  Instrument 2017-03-20 JD.docx</dc:title>
  <dc:creator>Kyle Eastwood</dc:creator>
  <cp:lastModifiedBy>Arushri Swarup</cp:lastModifiedBy>
  <cp:revision>12</cp:revision>
  <dcterms:created xsi:type="dcterms:W3CDTF">2017-08-25T20:11:00Z</dcterms:created>
  <dcterms:modified xsi:type="dcterms:W3CDTF">2017-10-10T17:00:00Z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0x0101009D82694B29C5004F8B5F1B4BDC282691</vt:lpwstr>
  </property>
  <property fmtid="{D5CDD505-2E9C-101B-9397-08002B2CF9AE}" pid="3" name="ApplicationId">
    <vt:lpwstr>9823</vt:lpwstr>
  </property>
  <property fmtid="{D5CDD505-2E9C-101B-9397-08002B2CF9AE}" pid="4" name="StudyId">
    <vt:lpwstr>3860</vt:lpwstr>
  </property>
</Properties>
</file>