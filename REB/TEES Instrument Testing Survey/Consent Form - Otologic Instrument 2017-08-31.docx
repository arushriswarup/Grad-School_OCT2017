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7B6" w:rsidRDefault="003F17B6">
      <w:pPr>
        <w:spacing w:before="3"/>
        <w:rPr>
          <w:rFonts w:ascii="Times New Roman" w:eastAsia="Times New Roman" w:hAnsi="Times New Roman" w:cs="Times New Roman"/>
          <w:sz w:val="7"/>
          <w:szCs w:val="7"/>
        </w:rPr>
      </w:pPr>
    </w:p>
    <w:p w:rsidR="003F17B6" w:rsidRDefault="00467FCB">
      <w:pPr>
        <w:spacing w:line="1584" w:lineRule="exact"/>
        <w:ind w:left="101"/>
        <w:rPr>
          <w:rFonts w:ascii="Times New Roman" w:eastAsia="Times New Roman" w:hAnsi="Times New Roman" w:cs="Times New Roman"/>
          <w:sz w:val="20"/>
          <w:szCs w:val="20"/>
        </w:rPr>
      </w:pPr>
      <w:r>
        <w:rPr>
          <w:rFonts w:ascii="Times New Roman" w:eastAsia="Times New Roman" w:hAnsi="Times New Roman" w:cs="Times New Roman"/>
          <w:noProof/>
          <w:position w:val="-31"/>
          <w:sz w:val="20"/>
          <w:szCs w:val="20"/>
          <w:lang w:val="en-CA" w:eastAsia="en-CA"/>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038350" cy="1009650"/>
            <wp:effectExtent l="1905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038350" cy="1009650"/>
                    </a:xfrm>
                    <a:prstGeom prst="rect">
                      <a:avLst/>
                    </a:prstGeom>
                  </pic:spPr>
                </pic:pic>
              </a:graphicData>
            </a:graphic>
          </wp:anchor>
        </w:drawing>
      </w:r>
    </w:p>
    <w:p w:rsidR="003F17B6" w:rsidRPr="00667A55" w:rsidRDefault="00467FCB" w:rsidP="00667A55">
      <w:pPr>
        <w:pStyle w:val="Heading1"/>
        <w:spacing w:before="53" w:line="321" w:lineRule="exact"/>
        <w:ind w:left="3550"/>
        <w:rPr>
          <w:b w:val="0"/>
          <w:bCs w:val="0"/>
        </w:rPr>
      </w:pPr>
      <w:bookmarkStart w:id="0" w:name="Research_Consent_Form_Template"/>
      <w:bookmarkEnd w:id="0"/>
      <w:r>
        <w:t>Research Consent Form</w:t>
      </w:r>
      <w:r>
        <w:rPr>
          <w:spacing w:val="-4"/>
        </w:rPr>
        <w:t xml:space="preserve"> </w:t>
      </w:r>
    </w:p>
    <w:p w:rsidR="003F17B6" w:rsidRDefault="003F17B6">
      <w:pPr>
        <w:spacing w:before="11"/>
        <w:rPr>
          <w:rFonts w:ascii="Times New Roman" w:eastAsia="Times New Roman" w:hAnsi="Times New Roman" w:cs="Times New Roman"/>
          <w:b/>
          <w:bCs/>
          <w:sz w:val="17"/>
          <w:szCs w:val="17"/>
        </w:rPr>
      </w:pPr>
    </w:p>
    <w:p w:rsidR="003F17B6" w:rsidRDefault="00467FCB" w:rsidP="002902C8">
      <w:pPr>
        <w:pStyle w:val="Heading2"/>
        <w:spacing w:before="69" w:line="275" w:lineRule="exact"/>
        <w:ind w:left="426"/>
        <w:jc w:val="both"/>
        <w:rPr>
          <w:b w:val="0"/>
          <w:bCs w:val="0"/>
          <w:u w:val="none"/>
        </w:rPr>
      </w:pPr>
      <w:r>
        <w:rPr>
          <w:u w:val="thick" w:color="000000"/>
        </w:rPr>
        <w:t>Title of Research</w:t>
      </w:r>
      <w:r>
        <w:rPr>
          <w:spacing w:val="-3"/>
          <w:u w:val="thick" w:color="000000"/>
        </w:rPr>
        <w:t xml:space="preserve"> </w:t>
      </w:r>
      <w:r>
        <w:rPr>
          <w:u w:val="thick" w:color="000000"/>
        </w:rPr>
        <w:t>Project:</w:t>
      </w:r>
    </w:p>
    <w:p w:rsidR="003F17B6" w:rsidRPr="00D31ED8" w:rsidRDefault="00D31ED8" w:rsidP="00D31ED8">
      <w:pPr>
        <w:tabs>
          <w:tab w:val="left" w:pos="1063"/>
        </w:tabs>
        <w:spacing w:line="275" w:lineRule="exact"/>
        <w:jc w:val="both"/>
        <w:rPr>
          <w:rFonts w:ascii="Times New Roman" w:eastAsia="Times New Roman" w:hAnsi="Times New Roman" w:cs="Times New Roman"/>
          <w:sz w:val="24"/>
          <w:szCs w:val="24"/>
        </w:rPr>
      </w:pPr>
      <w:r>
        <w:rPr>
          <w:rFonts w:ascii="Times New Roman"/>
          <w:sz w:val="24"/>
        </w:rPr>
        <w:t xml:space="preserve">       </w:t>
      </w:r>
      <w:proofErr w:type="spellStart"/>
      <w:ins w:id="1" w:author="Arushri Swarup" w:date="2017-08-31T22:39:00Z">
        <w:r w:rsidR="00D65216">
          <w:rPr>
            <w:rFonts w:ascii="Times New Roman"/>
            <w:sz w:val="24"/>
          </w:rPr>
          <w:t>Otological</w:t>
        </w:r>
        <w:proofErr w:type="spellEnd"/>
        <w:r w:rsidR="00D65216">
          <w:rPr>
            <w:rFonts w:ascii="Times New Roman"/>
            <w:sz w:val="24"/>
          </w:rPr>
          <w:t xml:space="preserve"> </w:t>
        </w:r>
      </w:ins>
      <w:del w:id="2" w:author="Arushri Swarup" w:date="2017-08-31T22:39:00Z">
        <w:r w:rsidR="000D4CBD" w:rsidDel="00D65216">
          <w:rPr>
            <w:rFonts w:ascii="Times New Roman"/>
            <w:sz w:val="24"/>
          </w:rPr>
          <w:delText xml:space="preserve">Neurosurgical </w:delText>
        </w:r>
      </w:del>
      <w:r w:rsidRPr="00D31ED8">
        <w:rPr>
          <w:rFonts w:ascii="Times New Roman"/>
          <w:sz w:val="24"/>
        </w:rPr>
        <w:t xml:space="preserve">Instrument </w:t>
      </w:r>
      <w:r w:rsidR="00205992">
        <w:rPr>
          <w:rFonts w:ascii="Times New Roman"/>
          <w:sz w:val="24"/>
        </w:rPr>
        <w:t>User-Feedb</w:t>
      </w:r>
      <w:r w:rsidR="000D4CBD">
        <w:rPr>
          <w:rFonts w:ascii="Times New Roman"/>
          <w:sz w:val="24"/>
        </w:rPr>
        <w:t>ack Study</w:t>
      </w:r>
      <w:r w:rsidRPr="00D31ED8">
        <w:rPr>
          <w:rFonts w:ascii="Times New Roman"/>
          <w:sz w:val="24"/>
        </w:rPr>
        <w:t xml:space="preserve"> </w:t>
      </w:r>
      <w:del w:id="3" w:author="Arushri Swarup" w:date="2017-08-31T22:39:00Z">
        <w:r w:rsidRPr="00D31ED8" w:rsidDel="00D65216">
          <w:rPr>
            <w:rFonts w:ascii="Times New Roman"/>
            <w:sz w:val="24"/>
          </w:rPr>
          <w:delText>–</w:delText>
        </w:r>
        <w:r w:rsidRPr="00D31ED8" w:rsidDel="00D65216">
          <w:rPr>
            <w:rFonts w:ascii="Times New Roman"/>
            <w:sz w:val="24"/>
          </w:rPr>
          <w:delText xml:space="preserve"> Dexterous Neuroendoscope</w:delText>
        </w:r>
      </w:del>
    </w:p>
    <w:p w:rsidR="003F17B6" w:rsidRDefault="003F17B6" w:rsidP="002902C8">
      <w:pPr>
        <w:spacing w:before="2"/>
        <w:ind w:left="426"/>
        <w:rPr>
          <w:rFonts w:ascii="Times New Roman" w:eastAsia="Times New Roman" w:hAnsi="Times New Roman" w:cs="Times New Roman"/>
          <w:sz w:val="24"/>
          <w:szCs w:val="24"/>
        </w:rPr>
      </w:pPr>
    </w:p>
    <w:p w:rsidR="003F17B6" w:rsidRDefault="00520F32" w:rsidP="002902C8">
      <w:pPr>
        <w:pStyle w:val="Heading2"/>
        <w:spacing w:line="275" w:lineRule="exact"/>
        <w:ind w:left="426"/>
        <w:jc w:val="both"/>
        <w:rPr>
          <w:b w:val="0"/>
          <w:bCs w:val="0"/>
          <w:u w:val="none"/>
        </w:rPr>
      </w:pPr>
      <w:r>
        <w:rPr>
          <w:u w:val="thick" w:color="000000"/>
        </w:rPr>
        <w:t>Principle Investigator</w:t>
      </w:r>
      <w:r w:rsidR="00467FCB">
        <w:rPr>
          <w:u w:val="none"/>
        </w:rPr>
        <w:t>:</w:t>
      </w:r>
    </w:p>
    <w:p w:rsidR="00520F32" w:rsidRDefault="00667A55" w:rsidP="002902C8">
      <w:pPr>
        <w:spacing w:before="2"/>
        <w:ind w:left="426"/>
        <w:rPr>
          <w:rFonts w:ascii="Times New Roman"/>
          <w:sz w:val="24"/>
        </w:rPr>
      </w:pPr>
      <w:r w:rsidRPr="00667A55">
        <w:rPr>
          <w:rFonts w:ascii="Times New Roman"/>
          <w:sz w:val="24"/>
        </w:rPr>
        <w:t>Dr</w:t>
      </w:r>
      <w:r w:rsidR="00E036EF">
        <w:rPr>
          <w:rFonts w:ascii="Times New Roman"/>
          <w:sz w:val="24"/>
        </w:rPr>
        <w:t>.</w:t>
      </w:r>
      <w:r w:rsidRPr="00667A55">
        <w:rPr>
          <w:rFonts w:ascii="Times New Roman"/>
          <w:sz w:val="24"/>
        </w:rPr>
        <w:t xml:space="preserve"> </w:t>
      </w:r>
      <w:r w:rsidR="002301E8">
        <w:rPr>
          <w:rFonts w:ascii="Times New Roman"/>
          <w:sz w:val="24"/>
        </w:rPr>
        <w:t>James M. Drake</w:t>
      </w:r>
      <w:r w:rsidRPr="00667A55">
        <w:rPr>
          <w:rFonts w:ascii="Times New Roman"/>
          <w:sz w:val="24"/>
        </w:rPr>
        <w:tab/>
      </w:r>
      <w:r w:rsidRPr="00667A55">
        <w:rPr>
          <w:rFonts w:ascii="Times New Roman"/>
          <w:sz w:val="24"/>
        </w:rPr>
        <w:tab/>
      </w:r>
      <w:r w:rsidR="00520F32">
        <w:rPr>
          <w:rFonts w:ascii="Times New Roman"/>
          <w:sz w:val="24"/>
        </w:rPr>
        <w:tab/>
      </w:r>
      <w:r w:rsidR="00520F32">
        <w:rPr>
          <w:rFonts w:ascii="Times New Roman"/>
          <w:sz w:val="24"/>
        </w:rPr>
        <w:tab/>
      </w:r>
    </w:p>
    <w:p w:rsidR="00520F32" w:rsidRDefault="00520F32" w:rsidP="002902C8">
      <w:pPr>
        <w:spacing w:before="2"/>
        <w:ind w:left="426"/>
        <w:rPr>
          <w:rFonts w:ascii="Times New Roman"/>
          <w:sz w:val="24"/>
        </w:rPr>
      </w:pPr>
      <w:r>
        <w:rPr>
          <w:rFonts w:ascii="Times New Roman"/>
          <w:sz w:val="24"/>
        </w:rPr>
        <w:t>555 University Ave, Suite 1504 Hill Wing</w:t>
      </w:r>
    </w:p>
    <w:p w:rsidR="00520F32" w:rsidRDefault="00520F32" w:rsidP="002902C8">
      <w:pPr>
        <w:spacing w:before="2"/>
        <w:ind w:left="426"/>
        <w:rPr>
          <w:rFonts w:ascii="Times New Roman"/>
          <w:sz w:val="24"/>
        </w:rPr>
      </w:pPr>
      <w:r>
        <w:rPr>
          <w:rFonts w:ascii="Times New Roman"/>
          <w:sz w:val="24"/>
        </w:rPr>
        <w:t>Toronto, Ontario</w:t>
      </w:r>
    </w:p>
    <w:p w:rsidR="00520F32" w:rsidRDefault="00520F32" w:rsidP="002902C8">
      <w:pPr>
        <w:spacing w:before="2"/>
        <w:ind w:left="426"/>
        <w:rPr>
          <w:rFonts w:ascii="Times New Roman"/>
          <w:sz w:val="24"/>
        </w:rPr>
      </w:pPr>
      <w:r>
        <w:rPr>
          <w:rFonts w:ascii="Times New Roman"/>
          <w:sz w:val="24"/>
        </w:rPr>
        <w:t>M5G 1X8</w:t>
      </w:r>
    </w:p>
    <w:p w:rsidR="00520F32" w:rsidRDefault="00520F32" w:rsidP="002902C8">
      <w:pPr>
        <w:spacing w:before="2"/>
        <w:ind w:left="426"/>
        <w:rPr>
          <w:rFonts w:ascii="Times New Roman"/>
          <w:sz w:val="24"/>
        </w:rPr>
      </w:pPr>
      <w:r>
        <w:rPr>
          <w:rFonts w:ascii="Times New Roman"/>
          <w:sz w:val="24"/>
        </w:rPr>
        <w:t>416-813-6125</w:t>
      </w:r>
    </w:p>
    <w:p w:rsidR="00520F32" w:rsidRDefault="00013BED" w:rsidP="002902C8">
      <w:pPr>
        <w:spacing w:before="2"/>
        <w:ind w:left="426"/>
        <w:rPr>
          <w:rFonts w:ascii="Times New Roman"/>
          <w:sz w:val="24"/>
        </w:rPr>
      </w:pPr>
      <w:hyperlink r:id="rId11" w:history="1">
        <w:r w:rsidR="00520F32" w:rsidRPr="009B6B52">
          <w:rPr>
            <w:rStyle w:val="Hyperlink"/>
            <w:rFonts w:ascii="Times New Roman"/>
            <w:sz w:val="24"/>
          </w:rPr>
          <w:t>James.drake@sickkids.ca</w:t>
        </w:r>
      </w:hyperlink>
    </w:p>
    <w:p w:rsidR="00667A55" w:rsidRPr="00667A55" w:rsidRDefault="00667A55" w:rsidP="002902C8">
      <w:pPr>
        <w:spacing w:before="2"/>
        <w:ind w:left="426"/>
        <w:rPr>
          <w:rFonts w:ascii="Times New Roman"/>
          <w:sz w:val="24"/>
        </w:rPr>
      </w:pPr>
      <w:r w:rsidRPr="00667A55">
        <w:rPr>
          <w:rFonts w:ascii="Times New Roman"/>
          <w:sz w:val="24"/>
        </w:rPr>
        <w:tab/>
      </w:r>
    </w:p>
    <w:p w:rsidR="00667A55" w:rsidRPr="00667A55" w:rsidRDefault="00667A55" w:rsidP="002902C8">
      <w:pPr>
        <w:spacing w:before="2"/>
        <w:ind w:left="426"/>
        <w:rPr>
          <w:rFonts w:ascii="Times New Roman"/>
          <w:sz w:val="24"/>
        </w:rPr>
      </w:pPr>
      <w:r w:rsidRPr="00667A55">
        <w:rPr>
          <w:rFonts w:ascii="Times New Roman"/>
          <w:b/>
          <w:sz w:val="24"/>
          <w:u w:val="single"/>
        </w:rPr>
        <w:t>Co-Investigators</w:t>
      </w:r>
      <w:r w:rsidRPr="00667A55">
        <w:rPr>
          <w:rFonts w:ascii="Times New Roman"/>
          <w:b/>
          <w:sz w:val="24"/>
        </w:rPr>
        <w:t>:</w:t>
      </w:r>
    </w:p>
    <w:p w:rsidR="00520F32" w:rsidRDefault="002301E8" w:rsidP="002902C8">
      <w:pPr>
        <w:spacing w:before="2"/>
        <w:ind w:left="426"/>
        <w:rPr>
          <w:rFonts w:ascii="Times New Roman"/>
          <w:sz w:val="24"/>
        </w:rPr>
      </w:pPr>
      <w:r>
        <w:rPr>
          <w:rFonts w:ascii="Times New Roman"/>
          <w:sz w:val="24"/>
        </w:rPr>
        <w:t>Kyle Eastwood</w:t>
      </w:r>
      <w:r>
        <w:rPr>
          <w:rFonts w:ascii="Times New Roman"/>
          <w:sz w:val="24"/>
        </w:rPr>
        <w:tab/>
      </w:r>
      <w:r>
        <w:rPr>
          <w:rFonts w:ascii="Times New Roman"/>
          <w:sz w:val="24"/>
        </w:rPr>
        <w:tab/>
      </w:r>
      <w:r>
        <w:rPr>
          <w:rFonts w:ascii="Times New Roman"/>
          <w:sz w:val="24"/>
        </w:rPr>
        <w:tab/>
      </w:r>
    </w:p>
    <w:p w:rsidR="00520F32" w:rsidRDefault="002301E8" w:rsidP="002902C8">
      <w:pPr>
        <w:spacing w:before="2"/>
        <w:ind w:left="426"/>
        <w:rPr>
          <w:rFonts w:ascii="Times New Roman"/>
          <w:sz w:val="24"/>
        </w:rPr>
      </w:pPr>
      <w:r>
        <w:rPr>
          <w:rFonts w:ascii="Times New Roman"/>
          <w:sz w:val="24"/>
        </w:rPr>
        <w:t>Graduate Student</w:t>
      </w:r>
      <w:r>
        <w:rPr>
          <w:rFonts w:ascii="Times New Roman"/>
          <w:sz w:val="24"/>
        </w:rPr>
        <w:tab/>
      </w:r>
    </w:p>
    <w:p w:rsidR="00E036EF" w:rsidRDefault="00E036EF" w:rsidP="00E036EF">
      <w:pPr>
        <w:spacing w:before="2"/>
        <w:ind w:left="426"/>
        <w:rPr>
          <w:rFonts w:ascii="Times New Roman"/>
          <w:sz w:val="24"/>
        </w:rPr>
      </w:pPr>
      <w:r>
        <w:rPr>
          <w:rFonts w:ascii="Times New Roman"/>
          <w:sz w:val="24"/>
        </w:rPr>
        <w:t xml:space="preserve">555 University Ave, </w:t>
      </w:r>
      <w:proofErr w:type="spellStart"/>
      <w:r>
        <w:rPr>
          <w:rFonts w:ascii="Times New Roman"/>
          <w:sz w:val="24"/>
        </w:rPr>
        <w:t>Rm</w:t>
      </w:r>
      <w:proofErr w:type="spellEnd"/>
      <w:r>
        <w:rPr>
          <w:rFonts w:ascii="Times New Roman"/>
          <w:sz w:val="24"/>
        </w:rPr>
        <w:t xml:space="preserve"> 7142 Burton Wing</w:t>
      </w:r>
    </w:p>
    <w:p w:rsidR="00E036EF" w:rsidRDefault="00E036EF" w:rsidP="00E036EF">
      <w:pPr>
        <w:spacing w:before="2"/>
        <w:ind w:left="426"/>
        <w:rPr>
          <w:rFonts w:ascii="Times New Roman"/>
          <w:sz w:val="24"/>
        </w:rPr>
      </w:pPr>
      <w:r>
        <w:rPr>
          <w:rFonts w:ascii="Times New Roman"/>
          <w:sz w:val="24"/>
        </w:rPr>
        <w:t>Toronto, Ontario</w:t>
      </w:r>
    </w:p>
    <w:p w:rsidR="00520F32" w:rsidRDefault="00E036EF" w:rsidP="00E036EF">
      <w:pPr>
        <w:spacing w:before="2"/>
        <w:ind w:left="426"/>
        <w:rPr>
          <w:rFonts w:ascii="Times New Roman"/>
          <w:sz w:val="24"/>
        </w:rPr>
      </w:pPr>
      <w:r>
        <w:rPr>
          <w:rFonts w:ascii="Times New Roman"/>
          <w:sz w:val="24"/>
        </w:rPr>
        <w:t>M5G 1X8</w:t>
      </w:r>
    </w:p>
    <w:p w:rsidR="002301E8" w:rsidRDefault="00205992" w:rsidP="002902C8">
      <w:pPr>
        <w:spacing w:before="2"/>
        <w:ind w:left="426"/>
        <w:rPr>
          <w:rFonts w:ascii="Times New Roman"/>
          <w:sz w:val="24"/>
        </w:rPr>
      </w:pPr>
      <w:r>
        <w:rPr>
          <w:rFonts w:ascii="Times New Roman"/>
          <w:sz w:val="24"/>
        </w:rPr>
        <w:t>416-906-</w:t>
      </w:r>
      <w:r w:rsidR="002301E8">
        <w:rPr>
          <w:rFonts w:ascii="Times New Roman"/>
          <w:sz w:val="24"/>
        </w:rPr>
        <w:t>3588</w:t>
      </w:r>
    </w:p>
    <w:p w:rsidR="00520F32" w:rsidRDefault="00013BED" w:rsidP="002902C8">
      <w:pPr>
        <w:spacing w:before="2"/>
        <w:ind w:left="426"/>
        <w:rPr>
          <w:rFonts w:ascii="Times New Roman"/>
          <w:sz w:val="24"/>
        </w:rPr>
      </w:pPr>
      <w:hyperlink r:id="rId12" w:history="1">
        <w:r w:rsidR="00520F32" w:rsidRPr="009B6B52">
          <w:rPr>
            <w:rStyle w:val="Hyperlink"/>
            <w:rFonts w:ascii="Times New Roman"/>
            <w:sz w:val="24"/>
          </w:rPr>
          <w:t>Kyle.eastwood@sickkids.ca</w:t>
        </w:r>
      </w:hyperlink>
    </w:p>
    <w:p w:rsidR="00520F32" w:rsidRDefault="00520F32" w:rsidP="002902C8">
      <w:pPr>
        <w:spacing w:before="2"/>
        <w:ind w:left="426"/>
        <w:rPr>
          <w:rFonts w:ascii="Times New Roman"/>
          <w:sz w:val="24"/>
        </w:rPr>
      </w:pPr>
    </w:p>
    <w:p w:rsidR="00D65216" w:rsidRDefault="00D65216" w:rsidP="002902C8">
      <w:pPr>
        <w:spacing w:before="2"/>
        <w:ind w:left="426"/>
        <w:rPr>
          <w:ins w:id="4" w:author="Arushri Swarup" w:date="2017-08-31T22:40:00Z"/>
          <w:rFonts w:ascii="Times New Roman"/>
          <w:sz w:val="24"/>
        </w:rPr>
      </w:pPr>
      <w:ins w:id="5" w:author="Arushri Swarup" w:date="2017-08-31T22:40:00Z">
        <w:r>
          <w:rPr>
            <w:rFonts w:ascii="Times New Roman"/>
            <w:sz w:val="24"/>
          </w:rPr>
          <w:t>Dr. Adrian L. James</w:t>
        </w:r>
      </w:ins>
    </w:p>
    <w:p w:rsidR="00D65216" w:rsidRDefault="00D65216" w:rsidP="00D65216">
      <w:pPr>
        <w:spacing w:before="2"/>
        <w:ind w:left="426"/>
        <w:rPr>
          <w:ins w:id="6" w:author="Arushri Swarup" w:date="2017-08-31T22:40:00Z"/>
          <w:rFonts w:ascii="Times New Roman"/>
          <w:sz w:val="24"/>
        </w:rPr>
      </w:pPr>
      <w:ins w:id="7" w:author="Arushri Swarup" w:date="2017-08-31T22:40:00Z">
        <w:r>
          <w:rPr>
            <w:rFonts w:ascii="Times New Roman"/>
            <w:sz w:val="24"/>
          </w:rPr>
          <w:t>555 University Ave, Suite 1504 Hill Wing</w:t>
        </w:r>
      </w:ins>
    </w:p>
    <w:p w:rsidR="00D65216" w:rsidRDefault="00D65216" w:rsidP="00D65216">
      <w:pPr>
        <w:spacing w:before="2"/>
        <w:ind w:left="426"/>
        <w:rPr>
          <w:ins w:id="8" w:author="Arushri Swarup" w:date="2017-08-31T22:40:00Z"/>
          <w:rFonts w:ascii="Times New Roman"/>
          <w:sz w:val="24"/>
        </w:rPr>
      </w:pPr>
      <w:ins w:id="9" w:author="Arushri Swarup" w:date="2017-08-31T22:40:00Z">
        <w:r>
          <w:rPr>
            <w:rFonts w:ascii="Times New Roman"/>
            <w:sz w:val="24"/>
          </w:rPr>
          <w:t>Toronto, Ontario</w:t>
        </w:r>
      </w:ins>
    </w:p>
    <w:p w:rsidR="00D65216" w:rsidRDefault="00D65216" w:rsidP="00D65216">
      <w:pPr>
        <w:spacing w:before="2"/>
        <w:ind w:left="426"/>
        <w:rPr>
          <w:ins w:id="10" w:author="Arushri Swarup" w:date="2017-08-31T22:40:00Z"/>
          <w:rFonts w:ascii="Times New Roman"/>
          <w:sz w:val="24"/>
        </w:rPr>
      </w:pPr>
      <w:ins w:id="11" w:author="Arushri Swarup" w:date="2017-08-31T22:40:00Z">
        <w:r>
          <w:rPr>
            <w:rFonts w:ascii="Times New Roman"/>
            <w:sz w:val="24"/>
          </w:rPr>
          <w:t>M5G 1X8</w:t>
        </w:r>
      </w:ins>
    </w:p>
    <w:p w:rsidR="00D65216" w:rsidRDefault="00D65216" w:rsidP="00D65216">
      <w:pPr>
        <w:spacing w:before="2"/>
        <w:ind w:left="426"/>
        <w:rPr>
          <w:ins w:id="12" w:author="Arushri Swarup" w:date="2017-08-31T22:41:00Z"/>
          <w:rFonts w:ascii="Times New Roman"/>
          <w:sz w:val="24"/>
        </w:rPr>
      </w:pPr>
      <w:ins w:id="13" w:author="Arushri Swarup" w:date="2017-08-31T22:41:00Z">
        <w:r>
          <w:rPr>
            <w:rFonts w:ascii="Times New Roman"/>
            <w:sz w:val="24"/>
          </w:rPr>
          <w:t>416-</w:t>
        </w:r>
        <w:r w:rsidRPr="00667A55">
          <w:rPr>
            <w:rFonts w:ascii="Times New Roman"/>
            <w:sz w:val="24"/>
          </w:rPr>
          <w:t>813</w:t>
        </w:r>
        <w:r>
          <w:rPr>
            <w:rFonts w:ascii="Times New Roman"/>
            <w:sz w:val="24"/>
          </w:rPr>
          <w:t>-</w:t>
        </w:r>
        <w:r w:rsidRPr="00667A55">
          <w:rPr>
            <w:rFonts w:ascii="Times New Roman"/>
            <w:sz w:val="24"/>
          </w:rPr>
          <w:t>6767</w:t>
        </w:r>
      </w:ins>
    </w:p>
    <w:p w:rsidR="00D65216" w:rsidRDefault="00D65216" w:rsidP="002902C8">
      <w:pPr>
        <w:spacing w:before="2"/>
        <w:ind w:left="426"/>
        <w:rPr>
          <w:ins w:id="14" w:author="Arushri Swarup" w:date="2017-08-31T22:40:00Z"/>
          <w:rFonts w:ascii="Times New Roman"/>
          <w:sz w:val="24"/>
        </w:rPr>
      </w:pPr>
      <w:ins w:id="15" w:author="Arushri Swarup" w:date="2017-08-31T22:41:00Z">
        <w:r w:rsidRPr="00D65216">
          <w:rPr>
            <w:rFonts w:ascii="Times New Roman"/>
            <w:sz w:val="24"/>
            <w:rPrChange w:id="16" w:author="Arushri Swarup" w:date="2017-08-31T22:41:00Z">
              <w:rPr/>
            </w:rPrChange>
          </w:rPr>
          <w:fldChar w:fldCharType="begin"/>
        </w:r>
        <w:r w:rsidRPr="00D65216">
          <w:rPr>
            <w:rFonts w:ascii="Times New Roman"/>
            <w:sz w:val="24"/>
            <w:rPrChange w:id="17" w:author="Arushri Swarup" w:date="2017-08-31T22:41:00Z">
              <w:rPr/>
            </w:rPrChange>
          </w:rPr>
          <w:instrText xml:space="preserve"> HYPERLINK "mailto:adrian.james@sickkids.ca" </w:instrText>
        </w:r>
        <w:r w:rsidRPr="00D65216">
          <w:rPr>
            <w:rFonts w:ascii="Times New Roman"/>
            <w:sz w:val="24"/>
            <w:rPrChange w:id="18" w:author="Arushri Swarup" w:date="2017-08-31T22:41:00Z">
              <w:rPr/>
            </w:rPrChange>
          </w:rPr>
          <w:fldChar w:fldCharType="separate"/>
        </w:r>
        <w:r w:rsidRPr="00D65216">
          <w:rPr>
            <w:rFonts w:ascii="Times New Roman"/>
            <w:sz w:val="24"/>
            <w:rPrChange w:id="19" w:author="Arushri Swarup" w:date="2017-08-31T22:41:00Z">
              <w:rPr>
                <w:rStyle w:val="Hyperlink"/>
                <w:rFonts w:ascii="Helvetica" w:hAnsi="Helvetica" w:cs="Helvetica"/>
                <w:color w:val="3289C4"/>
                <w:sz w:val="21"/>
                <w:szCs w:val="21"/>
                <w:shd w:val="clear" w:color="auto" w:fill="FFFFFF"/>
              </w:rPr>
            </w:rPrChange>
          </w:rPr>
          <w:t>adrian.james@sickkids.ca</w:t>
        </w:r>
        <w:r w:rsidRPr="00D65216">
          <w:rPr>
            <w:rFonts w:ascii="Times New Roman"/>
            <w:sz w:val="24"/>
            <w:rPrChange w:id="20" w:author="Arushri Swarup" w:date="2017-08-31T22:41:00Z">
              <w:rPr/>
            </w:rPrChange>
          </w:rPr>
          <w:fldChar w:fldCharType="end"/>
        </w:r>
      </w:ins>
    </w:p>
    <w:p w:rsidR="00D65216" w:rsidRDefault="00D65216" w:rsidP="002902C8">
      <w:pPr>
        <w:spacing w:before="2"/>
        <w:ind w:left="426"/>
        <w:rPr>
          <w:ins w:id="21" w:author="Arushri Swarup" w:date="2017-08-31T22:40:00Z"/>
          <w:rFonts w:ascii="Times New Roman"/>
          <w:sz w:val="24"/>
        </w:rPr>
      </w:pPr>
    </w:p>
    <w:p w:rsidR="00520F32" w:rsidRDefault="00667A55" w:rsidP="002902C8">
      <w:pPr>
        <w:spacing w:before="2"/>
        <w:ind w:left="426"/>
        <w:rPr>
          <w:rFonts w:ascii="Times New Roman"/>
          <w:sz w:val="24"/>
        </w:rPr>
      </w:pPr>
      <w:r w:rsidRPr="00667A55">
        <w:rPr>
          <w:rFonts w:ascii="Times New Roman"/>
          <w:sz w:val="24"/>
        </w:rPr>
        <w:t>Arushri Swarup</w:t>
      </w:r>
      <w:r w:rsidRPr="00667A55">
        <w:rPr>
          <w:rFonts w:ascii="Times New Roman"/>
          <w:sz w:val="24"/>
        </w:rPr>
        <w:tab/>
      </w:r>
      <w:r w:rsidRPr="00667A55">
        <w:rPr>
          <w:rFonts w:ascii="Times New Roman"/>
          <w:sz w:val="24"/>
        </w:rPr>
        <w:tab/>
      </w:r>
      <w:r w:rsidR="00DF10FA">
        <w:rPr>
          <w:rFonts w:ascii="Times New Roman"/>
          <w:sz w:val="24"/>
        </w:rPr>
        <w:tab/>
      </w:r>
    </w:p>
    <w:p w:rsidR="00E036EF" w:rsidRDefault="00E036EF" w:rsidP="00E036EF">
      <w:pPr>
        <w:spacing w:before="2"/>
        <w:ind w:left="426"/>
        <w:rPr>
          <w:rFonts w:ascii="Times New Roman"/>
          <w:sz w:val="24"/>
        </w:rPr>
      </w:pPr>
      <w:r>
        <w:rPr>
          <w:rFonts w:ascii="Times New Roman"/>
          <w:sz w:val="24"/>
        </w:rPr>
        <w:t>Graduate Student</w:t>
      </w:r>
      <w:r>
        <w:rPr>
          <w:rFonts w:ascii="Times New Roman"/>
          <w:sz w:val="24"/>
        </w:rPr>
        <w:tab/>
      </w:r>
    </w:p>
    <w:p w:rsidR="00E036EF" w:rsidRDefault="00E036EF" w:rsidP="00E036EF">
      <w:pPr>
        <w:spacing w:before="2"/>
        <w:ind w:left="426"/>
        <w:rPr>
          <w:rFonts w:ascii="Times New Roman"/>
          <w:sz w:val="24"/>
        </w:rPr>
      </w:pPr>
      <w:r>
        <w:rPr>
          <w:rFonts w:ascii="Times New Roman"/>
          <w:sz w:val="24"/>
        </w:rPr>
        <w:t xml:space="preserve">555 University Ave, </w:t>
      </w:r>
      <w:proofErr w:type="spellStart"/>
      <w:r>
        <w:rPr>
          <w:rFonts w:ascii="Times New Roman"/>
          <w:sz w:val="24"/>
        </w:rPr>
        <w:t>Rm</w:t>
      </w:r>
      <w:proofErr w:type="spellEnd"/>
      <w:r>
        <w:rPr>
          <w:rFonts w:ascii="Times New Roman"/>
          <w:sz w:val="24"/>
        </w:rPr>
        <w:t xml:space="preserve"> 7142 Burton Wing</w:t>
      </w:r>
    </w:p>
    <w:p w:rsidR="00E036EF" w:rsidRDefault="00E036EF" w:rsidP="00E036EF">
      <w:pPr>
        <w:spacing w:before="2"/>
        <w:ind w:left="426"/>
        <w:rPr>
          <w:rFonts w:ascii="Times New Roman"/>
          <w:sz w:val="24"/>
        </w:rPr>
      </w:pPr>
      <w:r>
        <w:rPr>
          <w:rFonts w:ascii="Times New Roman"/>
          <w:sz w:val="24"/>
        </w:rPr>
        <w:t>Toronto, Ontario</w:t>
      </w:r>
    </w:p>
    <w:p w:rsidR="00520F32" w:rsidRDefault="00E036EF" w:rsidP="00E036EF">
      <w:pPr>
        <w:spacing w:before="2"/>
        <w:ind w:left="426"/>
        <w:rPr>
          <w:rFonts w:ascii="Times New Roman"/>
          <w:sz w:val="24"/>
        </w:rPr>
      </w:pPr>
      <w:r>
        <w:rPr>
          <w:rFonts w:ascii="Times New Roman"/>
          <w:sz w:val="24"/>
        </w:rPr>
        <w:t>M5G 1X8</w:t>
      </w:r>
      <w:r w:rsidR="00667A55" w:rsidRPr="00667A55">
        <w:rPr>
          <w:rFonts w:ascii="Times New Roman"/>
          <w:sz w:val="24"/>
        </w:rPr>
        <w:tab/>
      </w:r>
    </w:p>
    <w:p w:rsidR="00667A55" w:rsidRDefault="00205992" w:rsidP="002902C8">
      <w:pPr>
        <w:spacing w:before="2"/>
        <w:ind w:left="426"/>
        <w:rPr>
          <w:rFonts w:ascii="Times New Roman"/>
          <w:sz w:val="24"/>
        </w:rPr>
      </w:pPr>
      <w:r>
        <w:rPr>
          <w:rFonts w:ascii="Times New Roman"/>
          <w:sz w:val="24"/>
        </w:rPr>
        <w:t>416-</w:t>
      </w:r>
      <w:r w:rsidR="00667A55" w:rsidRPr="00667A55">
        <w:rPr>
          <w:rFonts w:ascii="Times New Roman"/>
          <w:sz w:val="24"/>
        </w:rPr>
        <w:t>813</w:t>
      </w:r>
      <w:r>
        <w:rPr>
          <w:rFonts w:ascii="Times New Roman"/>
          <w:sz w:val="24"/>
        </w:rPr>
        <w:t>-</w:t>
      </w:r>
      <w:r w:rsidR="00667A55" w:rsidRPr="00667A55">
        <w:rPr>
          <w:rFonts w:ascii="Times New Roman"/>
          <w:sz w:val="24"/>
        </w:rPr>
        <w:t>6767</w:t>
      </w:r>
    </w:p>
    <w:p w:rsidR="00520F32" w:rsidRDefault="00013BED" w:rsidP="002902C8">
      <w:pPr>
        <w:spacing w:before="2"/>
        <w:ind w:left="426"/>
        <w:rPr>
          <w:rStyle w:val="Hyperlink"/>
          <w:rFonts w:ascii="Times New Roman"/>
          <w:sz w:val="24"/>
        </w:rPr>
      </w:pPr>
      <w:hyperlink r:id="rId13" w:history="1">
        <w:r w:rsidR="00520F32" w:rsidRPr="009B6B52">
          <w:rPr>
            <w:rStyle w:val="Hyperlink"/>
            <w:rFonts w:ascii="Times New Roman"/>
            <w:sz w:val="24"/>
          </w:rPr>
          <w:t>Arushri.swarup@sickkids.ca</w:t>
        </w:r>
      </w:hyperlink>
    </w:p>
    <w:p w:rsidR="00205992" w:rsidRDefault="00205992" w:rsidP="002902C8">
      <w:pPr>
        <w:spacing w:before="2"/>
        <w:ind w:left="426"/>
        <w:rPr>
          <w:rStyle w:val="Hyperlink"/>
          <w:rFonts w:ascii="Times New Roman"/>
          <w:sz w:val="24"/>
        </w:rPr>
      </w:pPr>
    </w:p>
    <w:p w:rsidR="00520F32" w:rsidRDefault="00205992" w:rsidP="002902C8">
      <w:pPr>
        <w:spacing w:before="2"/>
        <w:ind w:left="426"/>
        <w:rPr>
          <w:rFonts w:ascii="Times New Roman"/>
          <w:sz w:val="24"/>
        </w:rPr>
      </w:pPr>
      <w:r>
        <w:rPr>
          <w:rFonts w:ascii="Times New Roman"/>
          <w:sz w:val="24"/>
        </w:rPr>
        <w:t>Maria Lamberti-Pasculli, RN</w:t>
      </w:r>
    </w:p>
    <w:p w:rsidR="00205992" w:rsidRDefault="00205992" w:rsidP="002902C8">
      <w:pPr>
        <w:spacing w:before="2"/>
        <w:ind w:left="426"/>
        <w:rPr>
          <w:rFonts w:ascii="Times New Roman"/>
          <w:sz w:val="24"/>
        </w:rPr>
      </w:pPr>
      <w:r>
        <w:rPr>
          <w:rFonts w:ascii="Times New Roman"/>
          <w:sz w:val="24"/>
        </w:rPr>
        <w:t xml:space="preserve">Clinical Project Nurse </w:t>
      </w:r>
      <w:r>
        <w:rPr>
          <w:rFonts w:ascii="Times New Roman"/>
          <w:sz w:val="24"/>
        </w:rPr>
        <w:t>–</w:t>
      </w:r>
      <w:r>
        <w:rPr>
          <w:rFonts w:ascii="Times New Roman"/>
          <w:sz w:val="24"/>
        </w:rPr>
        <w:t xml:space="preserve"> Neurosurgery</w:t>
      </w:r>
    </w:p>
    <w:p w:rsidR="00205992" w:rsidRDefault="00205992" w:rsidP="002902C8">
      <w:pPr>
        <w:spacing w:before="2"/>
        <w:ind w:left="426"/>
        <w:rPr>
          <w:rFonts w:ascii="Times New Roman"/>
          <w:sz w:val="24"/>
        </w:rPr>
      </w:pPr>
      <w:r>
        <w:rPr>
          <w:rFonts w:ascii="Times New Roman"/>
          <w:sz w:val="24"/>
        </w:rPr>
        <w:t>686 Bay Street, Suite 89802-FF5</w:t>
      </w:r>
    </w:p>
    <w:p w:rsidR="00205992" w:rsidRDefault="00205992" w:rsidP="002902C8">
      <w:pPr>
        <w:spacing w:before="2"/>
        <w:ind w:left="426"/>
        <w:rPr>
          <w:rFonts w:ascii="Times New Roman"/>
          <w:sz w:val="24"/>
        </w:rPr>
      </w:pPr>
      <w:r>
        <w:rPr>
          <w:rFonts w:ascii="Times New Roman"/>
          <w:sz w:val="24"/>
        </w:rPr>
        <w:t xml:space="preserve">Peter </w:t>
      </w:r>
      <w:proofErr w:type="spellStart"/>
      <w:r>
        <w:rPr>
          <w:rFonts w:ascii="Times New Roman"/>
          <w:sz w:val="24"/>
        </w:rPr>
        <w:t>Gilgan</w:t>
      </w:r>
      <w:proofErr w:type="spellEnd"/>
      <w:r>
        <w:rPr>
          <w:rFonts w:ascii="Times New Roman"/>
          <w:sz w:val="24"/>
        </w:rPr>
        <w:t xml:space="preserve"> </w:t>
      </w:r>
      <w:proofErr w:type="spellStart"/>
      <w:r>
        <w:rPr>
          <w:rFonts w:ascii="Times New Roman"/>
          <w:sz w:val="24"/>
        </w:rPr>
        <w:t>Cenre</w:t>
      </w:r>
      <w:proofErr w:type="spellEnd"/>
      <w:r>
        <w:rPr>
          <w:rFonts w:ascii="Times New Roman"/>
          <w:sz w:val="24"/>
        </w:rPr>
        <w:t xml:space="preserve"> </w:t>
      </w:r>
      <w:proofErr w:type="gramStart"/>
      <w:r>
        <w:rPr>
          <w:rFonts w:ascii="Times New Roman"/>
          <w:sz w:val="24"/>
        </w:rPr>
        <w:t>For</w:t>
      </w:r>
      <w:proofErr w:type="gramEnd"/>
      <w:r>
        <w:rPr>
          <w:rFonts w:ascii="Times New Roman"/>
          <w:sz w:val="24"/>
        </w:rPr>
        <w:t xml:space="preserve"> Research and Learning (PGCRL)</w:t>
      </w:r>
    </w:p>
    <w:p w:rsidR="00205992" w:rsidRDefault="00205992" w:rsidP="002902C8">
      <w:pPr>
        <w:spacing w:before="2"/>
        <w:ind w:left="426"/>
        <w:rPr>
          <w:rFonts w:ascii="Times New Roman"/>
          <w:sz w:val="24"/>
        </w:rPr>
      </w:pPr>
      <w:r>
        <w:rPr>
          <w:rFonts w:ascii="Times New Roman"/>
          <w:sz w:val="24"/>
        </w:rPr>
        <w:t>416-813-6456</w:t>
      </w:r>
    </w:p>
    <w:p w:rsidR="00205992" w:rsidRDefault="00205992" w:rsidP="00205992">
      <w:pPr>
        <w:spacing w:before="2"/>
        <w:rPr>
          <w:ins w:id="22" w:author="Arushri Swarup" w:date="2017-08-31T22:40:00Z"/>
        </w:rPr>
      </w:pPr>
      <w:r>
        <w:rPr>
          <w:rFonts w:ascii="Times New Roman"/>
          <w:sz w:val="24"/>
        </w:rPr>
        <w:t xml:space="preserve">       </w:t>
      </w:r>
      <w:hyperlink r:id="rId14" w:history="1">
        <w:r w:rsidRPr="00115889">
          <w:rPr>
            <w:rStyle w:val="Hyperlink"/>
            <w:rFonts w:ascii="Times New Roman"/>
            <w:sz w:val="24"/>
          </w:rPr>
          <w:t>Maria.lamberti-pasculli@sickkids.ca</w:t>
        </w:r>
      </w:hyperlink>
    </w:p>
    <w:p w:rsidR="00D65216" w:rsidRDefault="00D65216" w:rsidP="00205992">
      <w:pPr>
        <w:spacing w:before="2"/>
        <w:rPr>
          <w:rFonts w:ascii="Times New Roman"/>
          <w:sz w:val="24"/>
        </w:rPr>
      </w:pPr>
    </w:p>
    <w:p w:rsidR="00205992" w:rsidRPr="00667A55" w:rsidRDefault="00205992" w:rsidP="00205992">
      <w:pPr>
        <w:spacing w:before="2"/>
        <w:rPr>
          <w:rFonts w:ascii="Times New Roman"/>
          <w:sz w:val="24"/>
        </w:rPr>
      </w:pPr>
    </w:p>
    <w:p w:rsidR="003F17B6" w:rsidRDefault="003F17B6" w:rsidP="002902C8">
      <w:pPr>
        <w:spacing w:before="2"/>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jc w:val="both"/>
        <w:rPr>
          <w:b w:val="0"/>
          <w:bCs w:val="0"/>
          <w:u w:val="none"/>
        </w:rPr>
      </w:pPr>
      <w:r>
        <w:rPr>
          <w:u w:val="thick" w:color="000000"/>
        </w:rPr>
        <w:t>Purpose of the</w:t>
      </w:r>
      <w:r>
        <w:rPr>
          <w:spacing w:val="-8"/>
          <w:u w:val="thick" w:color="000000"/>
        </w:rPr>
        <w:t xml:space="preserve"> </w:t>
      </w:r>
      <w:r>
        <w:rPr>
          <w:u w:val="thick" w:color="000000"/>
        </w:rPr>
        <w:t>Research</w:t>
      </w:r>
      <w:r>
        <w:rPr>
          <w:u w:val="none"/>
        </w:rPr>
        <w:t>:</w:t>
      </w:r>
    </w:p>
    <w:p w:rsidR="003F17B6" w:rsidRDefault="00667A55" w:rsidP="00DF171A">
      <w:pPr>
        <w:pStyle w:val="BodyText"/>
        <w:spacing w:line="275" w:lineRule="exact"/>
        <w:ind w:left="426" w:firstLine="294"/>
        <w:jc w:val="both"/>
      </w:pPr>
      <w:r>
        <w:t xml:space="preserve">The purpose of this </w:t>
      </w:r>
      <w:r w:rsidR="002301E8">
        <w:t xml:space="preserve">study is to </w:t>
      </w:r>
      <w:r w:rsidR="002B7C9C">
        <w:t>collect surgeon</w:t>
      </w:r>
      <w:r w:rsidR="002301E8" w:rsidRPr="002301E8">
        <w:t xml:space="preserve"> feedback on the design of </w:t>
      </w:r>
      <w:r w:rsidR="005E0E35">
        <w:t xml:space="preserve">a new </w:t>
      </w:r>
      <w:del w:id="23" w:author="Arushri Swarup" w:date="2017-08-31T22:41:00Z">
        <w:r w:rsidR="005E0E35" w:rsidDel="00D65216">
          <w:delText xml:space="preserve">neuroendoscopic </w:delText>
        </w:r>
      </w:del>
      <w:proofErr w:type="spellStart"/>
      <w:ins w:id="24" w:author="Arushri Swarup" w:date="2017-08-31T22:41:00Z">
        <w:r w:rsidR="00D65216">
          <w:t>otologic</w:t>
        </w:r>
        <w:proofErr w:type="spellEnd"/>
        <w:r w:rsidR="00D65216">
          <w:t xml:space="preserve"> </w:t>
        </w:r>
      </w:ins>
      <w:r w:rsidR="005E0E35">
        <w:t>instrument</w:t>
      </w:r>
      <w:r w:rsidR="002301E8" w:rsidRPr="002301E8">
        <w:t xml:space="preserve"> developed at the Hospital for Sick Children. The study will consider the use of the</w:t>
      </w:r>
      <w:r w:rsidR="002301E8">
        <w:t xml:space="preserve"> new tools</w:t>
      </w:r>
      <w:r w:rsidR="002301E8" w:rsidRPr="002301E8">
        <w:t xml:space="preserve"> in </w:t>
      </w:r>
      <w:r w:rsidR="005E0E35">
        <w:t xml:space="preserve">two tasks: A </w:t>
      </w:r>
      <w:r w:rsidR="002301E8" w:rsidRPr="002301E8">
        <w:t>basic be</w:t>
      </w:r>
      <w:r w:rsidR="005E0E35">
        <w:t>nch-top pick-and-place maneuver;</w:t>
      </w:r>
      <w:r w:rsidR="002301E8" w:rsidRPr="002301E8">
        <w:t xml:space="preserve"> and also while using the </w:t>
      </w:r>
      <w:r w:rsidR="002301E8">
        <w:t>tools</w:t>
      </w:r>
      <w:r w:rsidR="002301E8" w:rsidRPr="002301E8">
        <w:t xml:space="preserve"> </w:t>
      </w:r>
      <w:r w:rsidR="005E0E35">
        <w:t>to perform a “mock” surgery with</w:t>
      </w:r>
      <w:r w:rsidR="002301E8" w:rsidRPr="002301E8">
        <w:t xml:space="preserve"> a </w:t>
      </w:r>
      <w:del w:id="25" w:author="Arushri Swarup" w:date="2017-08-31T22:41:00Z">
        <w:r w:rsidR="002301E8" w:rsidRPr="002301E8" w:rsidDel="00D65216">
          <w:delText>validated synthetic brain training simulator</w:delText>
        </w:r>
      </w:del>
      <w:ins w:id="26" w:author="Arushri Swarup" w:date="2017-08-31T22:41:00Z">
        <w:r w:rsidR="00D65216">
          <w:t>3D printed ear anatomy model</w:t>
        </w:r>
      </w:ins>
      <w:r w:rsidR="002301E8" w:rsidRPr="002301E8">
        <w:t>.</w:t>
      </w:r>
    </w:p>
    <w:p w:rsidR="003F17B6" w:rsidRDefault="003F17B6" w:rsidP="002902C8">
      <w:pPr>
        <w:spacing w:before="2"/>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jc w:val="both"/>
        <w:rPr>
          <w:b w:val="0"/>
          <w:bCs w:val="0"/>
          <w:u w:val="none"/>
        </w:rPr>
      </w:pPr>
      <w:r>
        <w:rPr>
          <w:u w:val="thick" w:color="000000"/>
        </w:rPr>
        <w:t>Description of the</w:t>
      </w:r>
      <w:r>
        <w:rPr>
          <w:spacing w:val="-4"/>
          <w:u w:val="thick" w:color="000000"/>
        </w:rPr>
        <w:t xml:space="preserve"> </w:t>
      </w:r>
      <w:r>
        <w:rPr>
          <w:u w:val="thick" w:color="000000"/>
        </w:rPr>
        <w:t>Research</w:t>
      </w:r>
      <w:r>
        <w:rPr>
          <w:u w:val="none"/>
        </w:rPr>
        <w:t>:</w:t>
      </w:r>
    </w:p>
    <w:p w:rsidR="002301E8" w:rsidRDefault="00E73544" w:rsidP="00DF171A">
      <w:pPr>
        <w:pStyle w:val="BodyText"/>
        <w:ind w:left="426" w:right="117" w:firstLine="294"/>
        <w:jc w:val="both"/>
      </w:pPr>
      <w:r w:rsidRPr="00A45EEA">
        <w:t xml:space="preserve">You will be asked to complete </w:t>
      </w:r>
      <w:r w:rsidR="005E0E35" w:rsidRPr="00A45EEA">
        <w:t>questionnaire on the design and operatio</w:t>
      </w:r>
      <w:r w:rsidRPr="00A45EEA">
        <w:t xml:space="preserve">n of the instrument </w:t>
      </w:r>
      <w:r w:rsidR="005E0E35" w:rsidRPr="00A45EEA">
        <w:t>following the completion of the tasks</w:t>
      </w:r>
      <w:r w:rsidR="00D01520" w:rsidRPr="00A45EEA">
        <w:t>.</w:t>
      </w:r>
      <w:r w:rsidR="00D01520">
        <w:t xml:space="preserve"> </w:t>
      </w:r>
    </w:p>
    <w:p w:rsidR="002301E8" w:rsidRDefault="002301E8" w:rsidP="002902C8">
      <w:pPr>
        <w:pStyle w:val="BodyText"/>
        <w:ind w:left="426" w:right="117"/>
        <w:jc w:val="both"/>
      </w:pPr>
    </w:p>
    <w:p w:rsidR="00667A55" w:rsidRDefault="00E73544" w:rsidP="00DF171A">
      <w:pPr>
        <w:pStyle w:val="BodyText"/>
        <w:ind w:left="426" w:right="117" w:firstLine="294"/>
        <w:jc w:val="both"/>
      </w:pPr>
      <w:r>
        <w:t>A</w:t>
      </w:r>
      <w:r w:rsidR="00D01520">
        <w:t xml:space="preserve">nswers to this </w:t>
      </w:r>
      <w:r w:rsidR="00DF171A">
        <w:t>survey</w:t>
      </w:r>
      <w:r w:rsidR="00D01520">
        <w:t xml:space="preserve"> will be used to</w:t>
      </w:r>
      <w:r w:rsidR="00DF171A">
        <w:t xml:space="preserve"> refine the design of the instruments</w:t>
      </w:r>
      <w:r>
        <w:t xml:space="preserve">. No one </w:t>
      </w:r>
      <w:proofErr w:type="gramStart"/>
      <w:r>
        <w:t xml:space="preserve">will </w:t>
      </w:r>
      <w:r w:rsidR="00D01520">
        <w:t xml:space="preserve"> know</w:t>
      </w:r>
      <w:proofErr w:type="gramEnd"/>
      <w:r w:rsidR="00D01520">
        <w:t xml:space="preserve"> </w:t>
      </w:r>
      <w:r w:rsidR="00261AB5">
        <w:t xml:space="preserve">how </w:t>
      </w:r>
      <w:r w:rsidR="00D01520">
        <w:t>you</w:t>
      </w:r>
      <w:r w:rsidR="00261AB5">
        <w:t xml:space="preserve"> answered</w:t>
      </w:r>
      <w:r w:rsidR="00D01520">
        <w:t xml:space="preserve"> these questions.</w:t>
      </w:r>
      <w:r w:rsidR="00C77033">
        <w:t xml:space="preserve"> If you choose not to participate or to leave the study at any time it will ha</w:t>
      </w:r>
      <w:r>
        <w:t>ve no effect on your s</w:t>
      </w:r>
      <w:r w:rsidR="002E112C">
        <w:t>tatus as an employee or trainee if applicable.</w:t>
      </w:r>
      <w:r w:rsidR="00C77033">
        <w:t xml:space="preserve"> </w:t>
      </w:r>
    </w:p>
    <w:p w:rsidR="003F17B6" w:rsidRDefault="003F17B6" w:rsidP="002902C8">
      <w:pPr>
        <w:spacing w:before="1"/>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jc w:val="both"/>
        <w:rPr>
          <w:b w:val="0"/>
          <w:bCs w:val="0"/>
          <w:u w:val="none"/>
        </w:rPr>
      </w:pPr>
      <w:r>
        <w:rPr>
          <w:u w:val="thick" w:color="000000"/>
        </w:rPr>
        <w:t>Potential</w:t>
      </w:r>
      <w:r>
        <w:rPr>
          <w:spacing w:val="-3"/>
          <w:u w:val="thick" w:color="000000"/>
        </w:rPr>
        <w:t xml:space="preserve"> </w:t>
      </w:r>
      <w:r>
        <w:rPr>
          <w:u w:val="thick" w:color="000000"/>
        </w:rPr>
        <w:t>Harms:</w:t>
      </w:r>
    </w:p>
    <w:p w:rsidR="003F17B6" w:rsidRDefault="002902C8" w:rsidP="002902C8">
      <w:pPr>
        <w:pStyle w:val="BodyText"/>
        <w:ind w:left="426" w:right="117"/>
        <w:jc w:val="both"/>
        <w:rPr>
          <w:rFonts w:cs="Times New Roman"/>
        </w:rPr>
      </w:pPr>
      <w:r w:rsidRPr="002902C8">
        <w:t>There</w:t>
      </w:r>
      <w:r>
        <w:rPr>
          <w:rFonts w:cs="Times New Roman"/>
        </w:rPr>
        <w:t xml:space="preserve"> are no potential harms from taking part in this study. </w:t>
      </w:r>
    </w:p>
    <w:p w:rsidR="002902C8" w:rsidRDefault="002902C8" w:rsidP="002902C8">
      <w:pPr>
        <w:pStyle w:val="Heading2"/>
        <w:spacing w:line="275" w:lineRule="exact"/>
        <w:ind w:left="426" w:right="141"/>
        <w:rPr>
          <w:u w:val="thick" w:color="000000"/>
        </w:rPr>
      </w:pPr>
    </w:p>
    <w:p w:rsidR="002902C8" w:rsidRDefault="00467FCB" w:rsidP="002902C8">
      <w:pPr>
        <w:pStyle w:val="Heading2"/>
        <w:spacing w:line="275" w:lineRule="exact"/>
        <w:ind w:left="426"/>
        <w:jc w:val="both"/>
        <w:rPr>
          <w:u w:val="thick" w:color="000000"/>
        </w:rPr>
      </w:pPr>
      <w:r>
        <w:rPr>
          <w:u w:val="thick" w:color="000000"/>
        </w:rPr>
        <w:t>Potential Discomforts or</w:t>
      </w:r>
      <w:r>
        <w:rPr>
          <w:spacing w:val="-5"/>
          <w:u w:val="thick" w:color="000000"/>
        </w:rPr>
        <w:t xml:space="preserve"> </w:t>
      </w:r>
      <w:r>
        <w:rPr>
          <w:u w:val="thick" w:color="000000"/>
        </w:rPr>
        <w:t>Inconvenience:</w:t>
      </w:r>
    </w:p>
    <w:p w:rsidR="002902C8" w:rsidRPr="002902C8" w:rsidRDefault="002902C8" w:rsidP="002902C8">
      <w:pPr>
        <w:pStyle w:val="BodyText"/>
        <w:ind w:left="426" w:right="117"/>
        <w:jc w:val="both"/>
        <w:rPr>
          <w:rFonts w:cs="Times New Roman"/>
        </w:rPr>
      </w:pPr>
      <w:r w:rsidRPr="002902C8">
        <w:rPr>
          <w:rFonts w:cs="Times New Roman"/>
        </w:rPr>
        <w:t>There are no potential discomforts or inconveniences from taking part in this study.</w:t>
      </w:r>
    </w:p>
    <w:p w:rsidR="003F17B6" w:rsidRDefault="003F17B6" w:rsidP="002902C8">
      <w:pPr>
        <w:pStyle w:val="BodyText"/>
        <w:ind w:left="426" w:right="117"/>
        <w:jc w:val="both"/>
        <w:rPr>
          <w:rFonts w:cs="Times New Roman"/>
        </w:rPr>
      </w:pPr>
    </w:p>
    <w:p w:rsidR="00020559" w:rsidRDefault="00020559" w:rsidP="002902C8">
      <w:pPr>
        <w:pStyle w:val="Heading2"/>
        <w:ind w:left="426" w:right="141"/>
        <w:rPr>
          <w:u w:val="thick" w:color="000000"/>
        </w:rPr>
      </w:pPr>
    </w:p>
    <w:p w:rsidR="00020559" w:rsidRDefault="00020559" w:rsidP="002902C8">
      <w:pPr>
        <w:pStyle w:val="Heading2"/>
        <w:ind w:left="426" w:right="141"/>
        <w:rPr>
          <w:u w:val="thick" w:color="000000"/>
        </w:rPr>
      </w:pPr>
    </w:p>
    <w:p w:rsidR="00020559" w:rsidRDefault="00020559" w:rsidP="002902C8">
      <w:pPr>
        <w:pStyle w:val="Heading2"/>
        <w:ind w:left="426" w:right="141"/>
        <w:rPr>
          <w:u w:val="thick" w:color="000000"/>
        </w:rPr>
      </w:pPr>
    </w:p>
    <w:p w:rsidR="00E73544" w:rsidRPr="00E73544" w:rsidRDefault="00467FCB" w:rsidP="00E73544">
      <w:pPr>
        <w:pStyle w:val="Heading2"/>
        <w:ind w:left="426" w:right="141"/>
        <w:rPr>
          <w:u w:val="thick" w:color="000000"/>
        </w:rPr>
      </w:pPr>
      <w:r>
        <w:rPr>
          <w:u w:val="thick" w:color="000000"/>
        </w:rPr>
        <w:t>Potential</w:t>
      </w:r>
      <w:r>
        <w:rPr>
          <w:spacing w:val="-4"/>
          <w:u w:val="thick" w:color="000000"/>
        </w:rPr>
        <w:t xml:space="preserve"> </w:t>
      </w:r>
      <w:r>
        <w:rPr>
          <w:u w:val="thick" w:color="000000"/>
        </w:rPr>
        <w:t>Benefits:</w:t>
      </w:r>
    </w:p>
    <w:p w:rsidR="003F17B6" w:rsidRDefault="003F17B6" w:rsidP="002902C8">
      <w:pPr>
        <w:spacing w:before="11"/>
        <w:ind w:left="426"/>
        <w:rPr>
          <w:rFonts w:ascii="Times New Roman" w:eastAsia="Times New Roman" w:hAnsi="Times New Roman" w:cs="Times New Roman"/>
          <w:b/>
          <w:bCs/>
          <w:sz w:val="17"/>
          <w:szCs w:val="17"/>
        </w:rPr>
      </w:pPr>
    </w:p>
    <w:p w:rsidR="003F17B6" w:rsidRDefault="00467FCB" w:rsidP="002902C8">
      <w:pPr>
        <w:spacing w:before="69" w:line="275" w:lineRule="exact"/>
        <w:ind w:left="426" w:right="141"/>
        <w:rPr>
          <w:rFonts w:ascii="Times New Roman"/>
          <w:b/>
          <w:sz w:val="24"/>
          <w:u w:val="thick" w:color="000000"/>
        </w:rPr>
      </w:pPr>
      <w:r>
        <w:rPr>
          <w:rFonts w:ascii="Times New Roman"/>
          <w:b/>
          <w:sz w:val="24"/>
          <w:u w:val="thick" w:color="000000"/>
        </w:rPr>
        <w:t>To individual</w:t>
      </w:r>
      <w:r>
        <w:rPr>
          <w:rFonts w:ascii="Times New Roman"/>
          <w:b/>
          <w:spacing w:val="-1"/>
          <w:sz w:val="24"/>
          <w:u w:val="thick" w:color="000000"/>
        </w:rPr>
        <w:t xml:space="preserve"> </w:t>
      </w:r>
      <w:r>
        <w:rPr>
          <w:rFonts w:ascii="Times New Roman"/>
          <w:b/>
          <w:sz w:val="24"/>
          <w:u w:val="thick" w:color="000000"/>
        </w:rPr>
        <w:t>subjects:</w:t>
      </w:r>
    </w:p>
    <w:p w:rsidR="002902C8" w:rsidRDefault="006904A9" w:rsidP="002902C8">
      <w:pPr>
        <w:spacing w:before="69" w:line="275" w:lineRule="exact"/>
        <w:ind w:left="426" w:right="141"/>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individual benefit to the participant in completing this study</w:t>
      </w:r>
      <w:r w:rsidR="00E73544" w:rsidRPr="00A45EEA">
        <w:rPr>
          <w:rFonts w:ascii="Times New Roman" w:eastAsia="Times New Roman" w:hAnsi="Times New Roman" w:cs="Times New Roman"/>
          <w:sz w:val="24"/>
          <w:szCs w:val="24"/>
        </w:rPr>
        <w:t>.  If the Hospital for Sick Children makes money from the results of this study, you will not be entitled to any of the money.</w:t>
      </w:r>
    </w:p>
    <w:p w:rsidR="003F17B6" w:rsidRDefault="002902C8" w:rsidP="002902C8">
      <w:pPr>
        <w:spacing w:before="2"/>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F17B6" w:rsidRDefault="00467FCB" w:rsidP="002902C8">
      <w:pPr>
        <w:pStyle w:val="Heading2"/>
        <w:spacing w:line="275" w:lineRule="exact"/>
        <w:ind w:left="426" w:right="141"/>
        <w:rPr>
          <w:b w:val="0"/>
          <w:bCs w:val="0"/>
          <w:u w:val="none"/>
        </w:rPr>
      </w:pPr>
      <w:r>
        <w:rPr>
          <w:u w:val="thick" w:color="000000"/>
        </w:rPr>
        <w:t>To society:</w:t>
      </w:r>
    </w:p>
    <w:p w:rsidR="003F17B6" w:rsidRDefault="002902C8" w:rsidP="002902C8">
      <w:pPr>
        <w:spacing w:before="2"/>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study </w:t>
      </w:r>
      <w:r w:rsidR="006904A9">
        <w:rPr>
          <w:rFonts w:ascii="Times New Roman" w:eastAsia="Times New Roman" w:hAnsi="Times New Roman" w:cs="Times New Roman"/>
          <w:sz w:val="24"/>
          <w:szCs w:val="24"/>
        </w:rPr>
        <w:t>aims to benefit</w:t>
      </w:r>
      <w:r w:rsidR="005E0E35">
        <w:rPr>
          <w:rFonts w:ascii="Times New Roman" w:eastAsia="Times New Roman" w:hAnsi="Times New Roman" w:cs="Times New Roman"/>
          <w:sz w:val="24"/>
          <w:szCs w:val="24"/>
        </w:rPr>
        <w:t xml:space="preserve"> neurosurgical</w:t>
      </w:r>
      <w:r w:rsidR="006904A9">
        <w:rPr>
          <w:rFonts w:ascii="Times New Roman" w:eastAsia="Times New Roman" w:hAnsi="Times New Roman" w:cs="Times New Roman"/>
          <w:sz w:val="24"/>
          <w:szCs w:val="24"/>
        </w:rPr>
        <w:t xml:space="preserve"> practice</w:t>
      </w:r>
      <w:r>
        <w:rPr>
          <w:rFonts w:ascii="Times New Roman" w:eastAsia="Times New Roman" w:hAnsi="Times New Roman" w:cs="Times New Roman"/>
          <w:sz w:val="24"/>
          <w:szCs w:val="24"/>
        </w:rPr>
        <w:t xml:space="preserve"> </w:t>
      </w:r>
      <w:r w:rsidR="005E0E35">
        <w:rPr>
          <w:rFonts w:ascii="Times New Roman" w:eastAsia="Times New Roman" w:hAnsi="Times New Roman" w:cs="Times New Roman"/>
          <w:sz w:val="24"/>
          <w:szCs w:val="24"/>
        </w:rPr>
        <w:t xml:space="preserve">through the user-centered development of a new </w:t>
      </w:r>
      <w:del w:id="27" w:author="Arushri Swarup" w:date="2017-08-31T22:42:00Z">
        <w:r w:rsidR="005E0E35" w:rsidDel="00D65216">
          <w:rPr>
            <w:rFonts w:ascii="Times New Roman" w:eastAsia="Times New Roman" w:hAnsi="Times New Roman" w:cs="Times New Roman"/>
            <w:sz w:val="24"/>
            <w:szCs w:val="24"/>
          </w:rPr>
          <w:delText xml:space="preserve">neuroendoscopic </w:delText>
        </w:r>
      </w:del>
      <w:proofErr w:type="spellStart"/>
      <w:ins w:id="28" w:author="Arushri Swarup" w:date="2017-08-31T22:42:00Z">
        <w:r w:rsidR="00D65216">
          <w:rPr>
            <w:rFonts w:ascii="Times New Roman" w:eastAsia="Times New Roman" w:hAnsi="Times New Roman" w:cs="Times New Roman"/>
            <w:sz w:val="24"/>
            <w:szCs w:val="24"/>
          </w:rPr>
          <w:t>otologic</w:t>
        </w:r>
        <w:proofErr w:type="spellEnd"/>
        <w:r w:rsidR="00D65216">
          <w:rPr>
            <w:rFonts w:ascii="Times New Roman" w:eastAsia="Times New Roman" w:hAnsi="Times New Roman" w:cs="Times New Roman"/>
            <w:sz w:val="24"/>
            <w:szCs w:val="24"/>
          </w:rPr>
          <w:t xml:space="preserve"> </w:t>
        </w:r>
      </w:ins>
      <w:r w:rsidR="005E0E35">
        <w:rPr>
          <w:rFonts w:ascii="Times New Roman" w:eastAsia="Times New Roman" w:hAnsi="Times New Roman" w:cs="Times New Roman"/>
          <w:sz w:val="24"/>
          <w:szCs w:val="24"/>
        </w:rPr>
        <w:t xml:space="preserve">instrument that provides greater reach and range-of-motion when </w:t>
      </w:r>
      <w:proofErr w:type="spellStart"/>
      <w:r w:rsidR="005E0E35">
        <w:rPr>
          <w:rFonts w:ascii="Times New Roman" w:eastAsia="Times New Roman" w:hAnsi="Times New Roman" w:cs="Times New Roman"/>
          <w:sz w:val="24"/>
          <w:szCs w:val="24"/>
        </w:rPr>
        <w:t>performing</w:t>
      </w:r>
      <w:del w:id="29" w:author="Arushri Swarup" w:date="2017-08-31T22:42:00Z">
        <w:r w:rsidR="005E0E35" w:rsidDel="00D65216">
          <w:rPr>
            <w:rFonts w:ascii="Times New Roman" w:eastAsia="Times New Roman" w:hAnsi="Times New Roman" w:cs="Times New Roman"/>
            <w:sz w:val="24"/>
            <w:szCs w:val="24"/>
          </w:rPr>
          <w:delText xml:space="preserve"> </w:delText>
        </w:r>
      </w:del>
      <w:ins w:id="30" w:author="Arushri Swarup" w:date="2017-08-31T22:42:00Z">
        <w:r w:rsidR="00D65216">
          <w:rPr>
            <w:rFonts w:ascii="Times New Roman" w:eastAsia="Times New Roman" w:hAnsi="Times New Roman" w:cs="Times New Roman"/>
            <w:sz w:val="24"/>
            <w:szCs w:val="24"/>
          </w:rPr>
          <w:t>endoscopic</w:t>
        </w:r>
        <w:proofErr w:type="spellEnd"/>
        <w:r w:rsidR="00D65216">
          <w:rPr>
            <w:rFonts w:ascii="Times New Roman" w:eastAsia="Times New Roman" w:hAnsi="Times New Roman" w:cs="Times New Roman"/>
            <w:sz w:val="24"/>
            <w:szCs w:val="24"/>
          </w:rPr>
          <w:t xml:space="preserve"> ear surgery</w:t>
        </w:r>
      </w:ins>
      <w:del w:id="31" w:author="Arushri Swarup" w:date="2017-08-31T22:42:00Z">
        <w:r w:rsidR="005E0E35" w:rsidDel="00D65216">
          <w:rPr>
            <w:rFonts w:ascii="Times New Roman" w:eastAsia="Times New Roman" w:hAnsi="Times New Roman" w:cs="Times New Roman"/>
            <w:sz w:val="24"/>
            <w:szCs w:val="24"/>
          </w:rPr>
          <w:delText>bimanual operations</w:delText>
        </w:r>
      </w:del>
      <w:r w:rsidR="005E0E35">
        <w:rPr>
          <w:rFonts w:ascii="Times New Roman" w:eastAsia="Times New Roman" w:hAnsi="Times New Roman" w:cs="Times New Roman"/>
          <w:sz w:val="24"/>
          <w:szCs w:val="24"/>
        </w:rPr>
        <w:t>.</w:t>
      </w:r>
    </w:p>
    <w:p w:rsidR="002902C8" w:rsidRDefault="002902C8" w:rsidP="002902C8">
      <w:pPr>
        <w:spacing w:before="2"/>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right="141"/>
        <w:rPr>
          <w:b w:val="0"/>
          <w:bCs w:val="0"/>
          <w:u w:val="none"/>
        </w:rPr>
      </w:pPr>
      <w:r>
        <w:rPr>
          <w:u w:val="thick" w:color="000000"/>
        </w:rPr>
        <w:t>Alternatives to</w:t>
      </w:r>
      <w:r>
        <w:rPr>
          <w:spacing w:val="-2"/>
          <w:u w:val="thick" w:color="000000"/>
        </w:rPr>
        <w:t xml:space="preserve"> </w:t>
      </w:r>
      <w:r>
        <w:rPr>
          <w:u w:val="thick" w:color="000000"/>
        </w:rPr>
        <w:t>participation:</w:t>
      </w:r>
    </w:p>
    <w:p w:rsidR="003F17B6" w:rsidRDefault="002902C8" w:rsidP="002902C8">
      <w:pPr>
        <w:spacing w:before="2"/>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You may choose not to participate in this study.</w:t>
      </w:r>
    </w:p>
    <w:p w:rsidR="002902C8" w:rsidRDefault="002902C8" w:rsidP="002902C8">
      <w:pPr>
        <w:spacing w:before="2"/>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right="141"/>
        <w:rPr>
          <w:b w:val="0"/>
          <w:bCs w:val="0"/>
          <w:u w:val="none"/>
        </w:rPr>
      </w:pPr>
      <w:r>
        <w:rPr>
          <w:u w:val="thick" w:color="000000"/>
        </w:rPr>
        <w:t>Confidentiality:</w:t>
      </w:r>
    </w:p>
    <w:p w:rsidR="003F17B6" w:rsidRDefault="00467FCB" w:rsidP="00DF171A">
      <w:pPr>
        <w:pStyle w:val="BodyText"/>
        <w:ind w:left="426" w:right="59" w:firstLine="294"/>
        <w:jc w:val="both"/>
      </w:pPr>
      <w:r>
        <w:t>We will respect your privacy. No information about who you are will be given</w:t>
      </w:r>
      <w:r>
        <w:rPr>
          <w:spacing w:val="-21"/>
        </w:rPr>
        <w:t xml:space="preserve"> </w:t>
      </w:r>
      <w:r>
        <w:t>to</w:t>
      </w:r>
      <w:r>
        <w:rPr>
          <w:w w:val="99"/>
        </w:rPr>
        <w:t xml:space="preserve"> </w:t>
      </w:r>
      <w:r>
        <w:t>anyone or be published without your permission, unless req</w:t>
      </w:r>
      <w:r w:rsidR="00DF171A">
        <w:t xml:space="preserve">uired by law. However, </w:t>
      </w:r>
      <w:proofErr w:type="spellStart"/>
      <w:r w:rsidR="00DF171A">
        <w:t>SickKi</w:t>
      </w:r>
      <w:r w:rsidR="005E0E35">
        <w:t>ds</w:t>
      </w:r>
      <w:proofErr w:type="spellEnd"/>
      <w:r w:rsidR="005E0E35">
        <w:t xml:space="preserve"> Clinical Research Monitors, </w:t>
      </w:r>
      <w:r>
        <w:t>or</w:t>
      </w:r>
      <w:r>
        <w:rPr>
          <w:spacing w:val="-11"/>
        </w:rPr>
        <w:t xml:space="preserve"> </w:t>
      </w:r>
      <w:r>
        <w:t>the</w:t>
      </w:r>
      <w:r>
        <w:rPr>
          <w:w w:val="99"/>
        </w:rPr>
        <w:t xml:space="preserve"> </w:t>
      </w:r>
      <w:r>
        <w:t>regulator</w:t>
      </w:r>
      <w:r w:rsidR="00DF171A">
        <w:t>s</w:t>
      </w:r>
      <w:r>
        <w:t xml:space="preserve"> of the study</w:t>
      </w:r>
      <w:r w:rsidR="00DF171A">
        <w:t>, may view</w:t>
      </w:r>
      <w:r>
        <w:t xml:space="preserve"> </w:t>
      </w:r>
      <w:r w:rsidR="002902C8">
        <w:t>the</w:t>
      </w:r>
      <w:r w:rsidR="00DF171A">
        <w:t xml:space="preserve"> survey</w:t>
      </w:r>
      <w:r w:rsidR="002902C8">
        <w:t xml:space="preserve"> data</w:t>
      </w:r>
      <w:r w:rsidR="00DF171A">
        <w:t>.</w:t>
      </w:r>
      <w:r>
        <w:t xml:space="preserve"> By signing this</w:t>
      </w:r>
      <w:r>
        <w:rPr>
          <w:spacing w:val="-16"/>
        </w:rPr>
        <w:t xml:space="preserve"> </w:t>
      </w:r>
      <w:r>
        <w:t>consent</w:t>
      </w:r>
      <w:r>
        <w:rPr>
          <w:w w:val="99"/>
        </w:rPr>
        <w:t xml:space="preserve"> </w:t>
      </w:r>
      <w:r w:rsidR="00DF171A">
        <w:t xml:space="preserve">form, you agree to allow these individuals to review </w:t>
      </w:r>
      <w:r>
        <w:t xml:space="preserve">your </w:t>
      </w:r>
      <w:r w:rsidR="002902C8">
        <w:t>data.</w:t>
      </w:r>
    </w:p>
    <w:p w:rsidR="003F17B6" w:rsidRPr="00824F35" w:rsidRDefault="003F17B6" w:rsidP="00824F35">
      <w:pPr>
        <w:pStyle w:val="BodyText"/>
        <w:ind w:left="426" w:right="59"/>
      </w:pPr>
    </w:p>
    <w:p w:rsidR="003F17B6" w:rsidRDefault="00467FCB" w:rsidP="00DF171A">
      <w:pPr>
        <w:pStyle w:val="BodyText"/>
        <w:ind w:left="426" w:right="59" w:firstLine="294"/>
        <w:jc w:val="both"/>
      </w:pPr>
      <w:r>
        <w:t>The data produced from this study will be stored in a secure, locked location. Only members</w:t>
      </w:r>
      <w:r w:rsidRPr="00824F35">
        <w:t xml:space="preserve"> </w:t>
      </w:r>
      <w:r>
        <w:t>of</w:t>
      </w:r>
      <w:r w:rsidRPr="00824F35">
        <w:t xml:space="preserve"> </w:t>
      </w:r>
      <w:r>
        <w:t>the research team (and maybe those individuals described above) will have access to the</w:t>
      </w:r>
      <w:r w:rsidRPr="00824F35">
        <w:t xml:space="preserve"> </w:t>
      </w:r>
      <w:r w:rsidR="00DF171A">
        <w:t>information</w:t>
      </w:r>
      <w:r>
        <w:t>.</w:t>
      </w:r>
      <w:r w:rsidR="00DF171A">
        <w:t xml:space="preserve"> This group </w:t>
      </w:r>
      <w:r>
        <w:t xml:space="preserve">could include external research team members. Following </w:t>
      </w:r>
      <w:r w:rsidR="00DF171A">
        <w:t xml:space="preserve">the </w:t>
      </w:r>
      <w:r>
        <w:t>completion of the research</w:t>
      </w:r>
      <w:r w:rsidRPr="00824F35">
        <w:t xml:space="preserve"> </w:t>
      </w:r>
      <w:r>
        <w:t>study</w:t>
      </w:r>
      <w:r w:rsidR="00DF171A">
        <w:t>,</w:t>
      </w:r>
      <w:r>
        <w:t xml:space="preserve"> the data will be kept as long as required the</w:t>
      </w:r>
      <w:r w:rsidR="00DF171A">
        <w:t xml:space="preserve">n destroyed as required by </w:t>
      </w:r>
      <w:proofErr w:type="spellStart"/>
      <w:r w:rsidR="00DF171A">
        <w:t>Sick</w:t>
      </w:r>
      <w:r>
        <w:t>Kids</w:t>
      </w:r>
      <w:proofErr w:type="spellEnd"/>
      <w:r w:rsidRPr="00824F35">
        <w:t xml:space="preserve"> </w:t>
      </w:r>
      <w:r>
        <w:t>policy.</w:t>
      </w:r>
    </w:p>
    <w:p w:rsidR="00DF171A" w:rsidRDefault="00DF171A" w:rsidP="00824F35">
      <w:pPr>
        <w:pStyle w:val="BodyText"/>
        <w:ind w:left="426" w:right="59"/>
      </w:pPr>
    </w:p>
    <w:p w:rsidR="003F17B6" w:rsidRDefault="00467FCB" w:rsidP="00824F35">
      <w:pPr>
        <w:pStyle w:val="BodyText"/>
        <w:ind w:left="426" w:right="59"/>
      </w:pPr>
      <w:r>
        <w:t>Published study results will not reveal your</w:t>
      </w:r>
      <w:r>
        <w:rPr>
          <w:spacing w:val="-9"/>
        </w:rPr>
        <w:t xml:space="preserve"> </w:t>
      </w:r>
      <w:r w:rsidR="00824F35">
        <w:t>identity.</w:t>
      </w:r>
    </w:p>
    <w:p w:rsidR="003F17B6" w:rsidRDefault="003F17B6">
      <w:pPr>
        <w:rPr>
          <w:rFonts w:ascii="Times New Roman" w:eastAsia="Times New Roman" w:hAnsi="Times New Roman" w:cs="Times New Roman"/>
          <w:sz w:val="24"/>
          <w:szCs w:val="24"/>
        </w:rPr>
      </w:pPr>
    </w:p>
    <w:p w:rsidR="003F17B6" w:rsidRDefault="00467FCB">
      <w:pPr>
        <w:pStyle w:val="Heading2"/>
        <w:spacing w:line="275" w:lineRule="exact"/>
        <w:ind w:right="141"/>
        <w:rPr>
          <w:b w:val="0"/>
          <w:bCs w:val="0"/>
          <w:u w:val="none"/>
        </w:rPr>
      </w:pPr>
      <w:r>
        <w:rPr>
          <w:u w:val="thick" w:color="000000"/>
        </w:rPr>
        <w:t>Reimbursement:</w:t>
      </w:r>
    </w:p>
    <w:p w:rsidR="00824F35" w:rsidRPr="00824F35" w:rsidRDefault="00824F35" w:rsidP="00DF171A">
      <w:pPr>
        <w:spacing w:before="2"/>
        <w:ind w:left="500" w:firstLine="220"/>
        <w:rPr>
          <w:rFonts w:ascii="Times New Roman" w:eastAsia="Times New Roman" w:hAnsi="Times New Roman" w:cs="Times New Roman"/>
          <w:sz w:val="24"/>
          <w:szCs w:val="24"/>
        </w:rPr>
      </w:pPr>
      <w:r w:rsidRPr="00824F35">
        <w:rPr>
          <w:rFonts w:ascii="Times New Roman" w:eastAsia="Times New Roman" w:hAnsi="Times New Roman" w:cs="Times New Roman"/>
          <w:sz w:val="24"/>
          <w:szCs w:val="24"/>
        </w:rPr>
        <w:t>You will not incur any expenses by being involved with this study</w:t>
      </w:r>
      <w:r w:rsidR="00DF171A">
        <w:rPr>
          <w:rFonts w:ascii="Times New Roman" w:eastAsia="Times New Roman" w:hAnsi="Times New Roman" w:cs="Times New Roman"/>
          <w:sz w:val="24"/>
          <w:szCs w:val="24"/>
        </w:rPr>
        <w:t xml:space="preserve"> and therefore no</w:t>
      </w:r>
      <w:r w:rsidRPr="00824F35">
        <w:rPr>
          <w:rFonts w:ascii="Times New Roman" w:eastAsia="Times New Roman" w:hAnsi="Times New Roman" w:cs="Times New Roman"/>
          <w:sz w:val="24"/>
          <w:szCs w:val="24"/>
        </w:rPr>
        <w:t xml:space="preserve"> reimbursement</w:t>
      </w:r>
      <w:r w:rsidR="00DF171A">
        <w:rPr>
          <w:rFonts w:ascii="Times New Roman" w:eastAsia="Times New Roman" w:hAnsi="Times New Roman" w:cs="Times New Roman"/>
          <w:sz w:val="24"/>
          <w:szCs w:val="24"/>
        </w:rPr>
        <w:t xml:space="preserve"> is offered</w:t>
      </w:r>
      <w:r w:rsidRPr="00824F35">
        <w:rPr>
          <w:rFonts w:ascii="Times New Roman" w:eastAsia="Times New Roman" w:hAnsi="Times New Roman" w:cs="Times New Roman"/>
          <w:sz w:val="24"/>
          <w:szCs w:val="24"/>
        </w:rPr>
        <w:t>.</w:t>
      </w:r>
    </w:p>
    <w:p w:rsidR="003F17B6" w:rsidRDefault="003F17B6">
      <w:pPr>
        <w:spacing w:before="2"/>
        <w:rPr>
          <w:rFonts w:ascii="Times New Roman" w:eastAsia="Times New Roman" w:hAnsi="Times New Roman" w:cs="Times New Roman"/>
          <w:sz w:val="24"/>
          <w:szCs w:val="24"/>
        </w:rPr>
      </w:pPr>
    </w:p>
    <w:p w:rsidR="003F17B6" w:rsidRPr="00824F35" w:rsidRDefault="00467FCB" w:rsidP="00824F35">
      <w:pPr>
        <w:pStyle w:val="Heading2"/>
        <w:spacing w:line="275" w:lineRule="exact"/>
        <w:ind w:right="141"/>
        <w:rPr>
          <w:b w:val="0"/>
          <w:bCs w:val="0"/>
          <w:u w:val="none"/>
        </w:rPr>
      </w:pPr>
      <w:r>
        <w:rPr>
          <w:u w:val="thick" w:color="000000"/>
        </w:rPr>
        <w:t>Participation:</w:t>
      </w:r>
    </w:p>
    <w:p w:rsidR="003F17B6" w:rsidRDefault="00467FCB" w:rsidP="00DF171A">
      <w:pPr>
        <w:pStyle w:val="BodyText"/>
        <w:ind w:right="141"/>
        <w:jc w:val="both"/>
        <w:rPr>
          <w:rFonts w:cs="Times New Roman"/>
        </w:rPr>
      </w:pPr>
      <w:r>
        <w:t xml:space="preserve">It is your choice to take part in this study. You can </w:t>
      </w:r>
      <w:r w:rsidR="00824F35">
        <w:t>withdraw consent</w:t>
      </w:r>
      <w:r>
        <w:t xml:space="preserve"> at any time. </w:t>
      </w:r>
      <w:r w:rsidR="00635F90">
        <w:t xml:space="preserve">Your status as employee or trainee will not be impacted in any way. Study </w:t>
      </w:r>
      <w:r w:rsidR="00824F35">
        <w:t xml:space="preserve">participants will remain confidential. </w:t>
      </w:r>
    </w:p>
    <w:p w:rsidR="00824F35" w:rsidRDefault="00824F35">
      <w:pPr>
        <w:pStyle w:val="BodyText"/>
        <w:ind w:left="859" w:right="59"/>
      </w:pPr>
    </w:p>
    <w:p w:rsidR="003F17B6" w:rsidRPr="00824F35" w:rsidRDefault="00DF171A" w:rsidP="00824F35">
      <w:pPr>
        <w:pStyle w:val="BodyText"/>
        <w:ind w:right="141"/>
        <w:rPr>
          <w:rFonts w:cs="Times New Roman"/>
        </w:rPr>
      </w:pPr>
      <w:r>
        <w:t>You will be kept informed of any n</w:t>
      </w:r>
      <w:r w:rsidR="00467FCB">
        <w:t xml:space="preserve">ew information that </w:t>
      </w:r>
      <w:r>
        <w:t xml:space="preserve">develops during the course of </w:t>
      </w:r>
      <w:r w:rsidR="00467FCB">
        <w:t xml:space="preserve">this study </w:t>
      </w:r>
      <w:r>
        <w:t xml:space="preserve">that </w:t>
      </w:r>
      <w:r w:rsidR="00467FCB">
        <w:t xml:space="preserve">may affect your decision </w:t>
      </w:r>
      <w:r>
        <w:t>participate</w:t>
      </w:r>
      <w:r w:rsidR="00467FCB">
        <w:t>. If this happens, we will ask</w:t>
      </w:r>
      <w:r w:rsidR="00467FCB">
        <w:rPr>
          <w:spacing w:val="-18"/>
        </w:rPr>
        <w:t xml:space="preserve"> </w:t>
      </w:r>
      <w:r w:rsidR="00467FCB">
        <w:t xml:space="preserve">you again if you still want to </w:t>
      </w:r>
      <w:r w:rsidR="00824F35">
        <w:t>participate</w:t>
      </w:r>
      <w:r w:rsidR="00467FCB">
        <w:t xml:space="preserve"> in the</w:t>
      </w:r>
      <w:r w:rsidR="00467FCB">
        <w:rPr>
          <w:spacing w:val="-18"/>
        </w:rPr>
        <w:t xml:space="preserve"> </w:t>
      </w:r>
      <w:r w:rsidR="00824F35">
        <w:t>study.</w:t>
      </w:r>
    </w:p>
    <w:p w:rsidR="003F17B6" w:rsidRDefault="003F17B6">
      <w:pPr>
        <w:rPr>
          <w:rFonts w:ascii="Times New Roman" w:eastAsia="Times New Roman" w:hAnsi="Times New Roman" w:cs="Times New Roman"/>
          <w:i/>
          <w:sz w:val="24"/>
          <w:szCs w:val="24"/>
        </w:rPr>
      </w:pPr>
    </w:p>
    <w:p w:rsidR="003F17B6" w:rsidRDefault="00467FCB" w:rsidP="00824F35">
      <w:pPr>
        <w:pStyle w:val="BodyText"/>
        <w:ind w:right="172"/>
      </w:pPr>
      <w:r>
        <w:t xml:space="preserve">Your signing </w:t>
      </w:r>
      <w:r w:rsidR="00DF171A">
        <w:t xml:space="preserve">of </w:t>
      </w:r>
      <w:r>
        <w:t>this consent form does not interfere with your legal rights</w:t>
      </w:r>
      <w:r>
        <w:rPr>
          <w:spacing w:val="-21"/>
        </w:rPr>
        <w:t xml:space="preserve"> </w:t>
      </w:r>
      <w:r>
        <w:t>in</w:t>
      </w:r>
      <w:r>
        <w:rPr>
          <w:w w:val="99"/>
        </w:rPr>
        <w:t xml:space="preserve"> </w:t>
      </w:r>
      <w:r>
        <w:t xml:space="preserve">any way. The staff of the study, </w:t>
      </w:r>
      <w:r w:rsidR="00DF171A">
        <w:t xml:space="preserve">the organizations funding the </w:t>
      </w:r>
      <w:proofErr w:type="gramStart"/>
      <w:r w:rsidR="00DF171A">
        <w:t>study,</w:t>
      </w:r>
      <w:proofErr w:type="gramEnd"/>
      <w:r w:rsidR="00DF171A">
        <w:t xml:space="preserve"> and</w:t>
      </w:r>
      <w:r>
        <w:t xml:space="preserve"> the hospital</w:t>
      </w:r>
      <w:r>
        <w:rPr>
          <w:spacing w:val="-19"/>
        </w:rPr>
        <w:t xml:space="preserve"> </w:t>
      </w:r>
      <w:r>
        <w:t>are</w:t>
      </w:r>
      <w:r>
        <w:rPr>
          <w:w w:val="99"/>
        </w:rPr>
        <w:t xml:space="preserve"> </w:t>
      </w:r>
      <w:r>
        <w:t>still responsible, legally and professionally, for what they</w:t>
      </w:r>
      <w:r>
        <w:rPr>
          <w:spacing w:val="-11"/>
        </w:rPr>
        <w:t xml:space="preserve"> </w:t>
      </w:r>
      <w:r w:rsidR="00824F35">
        <w:t>do.</w:t>
      </w:r>
    </w:p>
    <w:p w:rsidR="00020559" w:rsidRDefault="00020559" w:rsidP="00020559">
      <w:pPr>
        <w:pStyle w:val="BodyText"/>
        <w:ind w:left="0" w:right="172"/>
      </w:pPr>
    </w:p>
    <w:p w:rsidR="008434FE" w:rsidRDefault="008434FE" w:rsidP="00824F35">
      <w:pPr>
        <w:pStyle w:val="BodyText"/>
        <w:ind w:right="172"/>
        <w:rPr>
          <w:b/>
          <w:u w:val="single"/>
        </w:rPr>
      </w:pPr>
      <w:r>
        <w:rPr>
          <w:b/>
          <w:u w:val="single"/>
        </w:rPr>
        <w:t xml:space="preserve">Research Study Results: </w:t>
      </w:r>
    </w:p>
    <w:p w:rsidR="008434FE" w:rsidRPr="008434FE" w:rsidRDefault="008434FE" w:rsidP="00824F35">
      <w:pPr>
        <w:pStyle w:val="BodyText"/>
        <w:ind w:right="172"/>
      </w:pPr>
      <w:r>
        <w:t xml:space="preserve">The results of the study intend to be published in an academic journal. If you would like to know the title of the paper please feel free to contact the research investigators. </w:t>
      </w:r>
    </w:p>
    <w:p w:rsidR="003F17B6" w:rsidRDefault="003F17B6">
      <w:pPr>
        <w:spacing w:before="2"/>
        <w:rPr>
          <w:rFonts w:ascii="Times New Roman" w:eastAsia="Times New Roman" w:hAnsi="Times New Roman" w:cs="Times New Roman"/>
          <w:sz w:val="24"/>
          <w:szCs w:val="24"/>
        </w:rPr>
      </w:pPr>
    </w:p>
    <w:p w:rsidR="003F17B6" w:rsidRDefault="00467FCB">
      <w:pPr>
        <w:pStyle w:val="Heading2"/>
        <w:spacing w:line="275" w:lineRule="exact"/>
        <w:ind w:left="499" w:right="141"/>
        <w:rPr>
          <w:b w:val="0"/>
          <w:bCs w:val="0"/>
          <w:u w:val="none"/>
        </w:rPr>
      </w:pPr>
      <w:r>
        <w:rPr>
          <w:u w:val="thick" w:color="000000"/>
        </w:rPr>
        <w:t>Sponsorship</w:t>
      </w:r>
      <w:r>
        <w:rPr>
          <w:u w:val="none"/>
        </w:rPr>
        <w:t>:</w:t>
      </w:r>
    </w:p>
    <w:p w:rsidR="00824F35" w:rsidRPr="00824F35" w:rsidRDefault="00824F35" w:rsidP="00824F35">
      <w:pPr>
        <w:spacing w:before="2"/>
        <w:ind w:left="499"/>
        <w:rPr>
          <w:rFonts w:ascii="Times New Roman" w:eastAsia="Times New Roman" w:hAnsi="Times New Roman" w:cs="Times New Roman"/>
          <w:b/>
          <w:sz w:val="24"/>
          <w:szCs w:val="24"/>
          <w:u w:val="single"/>
        </w:rPr>
      </w:pPr>
      <w:r w:rsidRPr="00824F35">
        <w:rPr>
          <w:rFonts w:ascii="Times New Roman" w:eastAsia="Times New Roman" w:hAnsi="Times New Roman" w:cs="Times New Roman"/>
          <w:sz w:val="24"/>
          <w:szCs w:val="24"/>
        </w:rPr>
        <w:lastRenderedPageBreak/>
        <w:t xml:space="preserve">Dr. </w:t>
      </w:r>
      <w:del w:id="32" w:author="Arushri Swarup" w:date="2017-08-31T22:43:00Z">
        <w:r w:rsidR="005E0E35" w:rsidDel="00D65216">
          <w:rPr>
            <w:rFonts w:ascii="Times New Roman" w:eastAsia="Times New Roman" w:hAnsi="Times New Roman" w:cs="Times New Roman"/>
            <w:sz w:val="24"/>
            <w:szCs w:val="24"/>
          </w:rPr>
          <w:delText>James Drake</w:delText>
        </w:r>
      </w:del>
      <w:ins w:id="33" w:author="Arushri Swarup" w:date="2017-08-31T22:43:00Z">
        <w:r w:rsidR="00D65216">
          <w:rPr>
            <w:rFonts w:ascii="Times New Roman" w:eastAsia="Times New Roman" w:hAnsi="Times New Roman" w:cs="Times New Roman"/>
            <w:sz w:val="24"/>
            <w:szCs w:val="24"/>
          </w:rPr>
          <w:t>Adrian</w:t>
        </w:r>
      </w:ins>
      <w:r w:rsidRPr="00824F35">
        <w:rPr>
          <w:rFonts w:ascii="Times New Roman" w:eastAsia="Times New Roman" w:hAnsi="Times New Roman" w:cs="Times New Roman"/>
          <w:sz w:val="24"/>
          <w:szCs w:val="24"/>
        </w:rPr>
        <w:t xml:space="preserve"> </w:t>
      </w:r>
      <w:ins w:id="34" w:author="Arushri Swarup" w:date="2017-08-31T22:43:00Z">
        <w:r w:rsidR="00D65216">
          <w:rPr>
            <w:rFonts w:ascii="Times New Roman" w:eastAsia="Times New Roman" w:hAnsi="Times New Roman" w:cs="Times New Roman"/>
            <w:sz w:val="24"/>
            <w:szCs w:val="24"/>
          </w:rPr>
          <w:t xml:space="preserve">James </w:t>
        </w:r>
      </w:ins>
      <w:r w:rsidRPr="00824F35">
        <w:rPr>
          <w:rFonts w:ascii="Times New Roman" w:eastAsia="Times New Roman" w:hAnsi="Times New Roman" w:cs="Times New Roman"/>
          <w:sz w:val="24"/>
          <w:szCs w:val="24"/>
        </w:rPr>
        <w:t>and t</w:t>
      </w:r>
      <w:r w:rsidR="005E0E35">
        <w:rPr>
          <w:rFonts w:ascii="Times New Roman" w:eastAsia="Times New Roman" w:hAnsi="Times New Roman" w:cs="Times New Roman"/>
          <w:sz w:val="24"/>
          <w:szCs w:val="24"/>
        </w:rPr>
        <w:t xml:space="preserve">he Department of </w:t>
      </w:r>
      <w:del w:id="35" w:author="Arushri Swarup" w:date="2017-08-31T22:43:00Z">
        <w:r w:rsidR="005E0E35" w:rsidDel="00D65216">
          <w:rPr>
            <w:rFonts w:ascii="Times New Roman" w:eastAsia="Times New Roman" w:hAnsi="Times New Roman" w:cs="Times New Roman"/>
            <w:sz w:val="24"/>
            <w:szCs w:val="24"/>
          </w:rPr>
          <w:delText xml:space="preserve">Neurosurgery </w:delText>
        </w:r>
      </w:del>
      <w:ins w:id="36" w:author="Arushri Swarup" w:date="2017-08-31T22:43:00Z">
        <w:r w:rsidR="00D65216">
          <w:rPr>
            <w:rFonts w:ascii="Times New Roman" w:eastAsia="Times New Roman" w:hAnsi="Times New Roman" w:cs="Times New Roman"/>
            <w:sz w:val="24"/>
            <w:szCs w:val="24"/>
          </w:rPr>
          <w:t xml:space="preserve">Otolaryngology </w:t>
        </w:r>
        <w:r w:rsidR="00D65216">
          <w:rPr>
            <w:rFonts w:ascii="Times New Roman" w:eastAsia="Times New Roman" w:hAnsi="Times New Roman" w:cs="Times New Roman"/>
            <w:sz w:val="24"/>
            <w:szCs w:val="24"/>
          </w:rPr>
          <w:t>–</w:t>
        </w:r>
        <w:r w:rsidR="00D65216">
          <w:rPr>
            <w:rFonts w:ascii="Times New Roman" w:eastAsia="Times New Roman" w:hAnsi="Times New Roman" w:cs="Times New Roman"/>
            <w:sz w:val="24"/>
            <w:szCs w:val="24"/>
          </w:rPr>
          <w:t xml:space="preserve"> Head and Neck Surgery</w:t>
        </w:r>
        <w:r w:rsidR="00D65216">
          <w:rPr>
            <w:rFonts w:ascii="Times New Roman" w:eastAsia="Times New Roman" w:hAnsi="Times New Roman" w:cs="Times New Roman"/>
            <w:sz w:val="24"/>
            <w:szCs w:val="24"/>
          </w:rPr>
          <w:t xml:space="preserve"> </w:t>
        </w:r>
      </w:ins>
      <w:r w:rsidRPr="00824F35">
        <w:rPr>
          <w:rFonts w:ascii="Times New Roman" w:eastAsia="Times New Roman" w:hAnsi="Times New Roman" w:cs="Times New Roman"/>
          <w:sz w:val="24"/>
          <w:szCs w:val="24"/>
        </w:rPr>
        <w:t>at The Hospital for Sick Children are the sponsors of this study</w:t>
      </w:r>
    </w:p>
    <w:p w:rsidR="00824F35" w:rsidRDefault="00824F35">
      <w:pPr>
        <w:spacing w:before="2"/>
        <w:rPr>
          <w:rFonts w:ascii="Times New Roman" w:eastAsia="Times New Roman" w:hAnsi="Times New Roman" w:cs="Times New Roman"/>
          <w:sz w:val="24"/>
          <w:szCs w:val="24"/>
        </w:rPr>
      </w:pPr>
    </w:p>
    <w:p w:rsidR="003F17B6" w:rsidRDefault="00467FCB">
      <w:pPr>
        <w:pStyle w:val="Heading2"/>
        <w:spacing w:line="275" w:lineRule="exact"/>
        <w:ind w:right="141"/>
        <w:rPr>
          <w:b w:val="0"/>
          <w:bCs w:val="0"/>
          <w:u w:val="none"/>
        </w:rPr>
      </w:pPr>
      <w:r>
        <w:rPr>
          <w:u w:val="thick" w:color="000000"/>
        </w:rPr>
        <w:t>Conflict of</w:t>
      </w:r>
      <w:r>
        <w:rPr>
          <w:spacing w:val="-5"/>
          <w:u w:val="thick" w:color="000000"/>
        </w:rPr>
        <w:t xml:space="preserve"> </w:t>
      </w:r>
      <w:r>
        <w:rPr>
          <w:u w:val="thick" w:color="000000"/>
        </w:rPr>
        <w:t>Interest</w:t>
      </w:r>
      <w:r>
        <w:rPr>
          <w:u w:val="none"/>
        </w:rPr>
        <w:t>:</w:t>
      </w:r>
    </w:p>
    <w:p w:rsidR="00824F35" w:rsidRPr="00824F35" w:rsidRDefault="00824F35" w:rsidP="00824F35">
      <w:pPr>
        <w:ind w:left="500"/>
        <w:rPr>
          <w:rFonts w:ascii="Times New Roman" w:eastAsia="Times New Roman" w:hAnsi="Times New Roman" w:cs="Times New Roman"/>
          <w:sz w:val="24"/>
          <w:szCs w:val="24"/>
        </w:rPr>
      </w:pPr>
      <w:r w:rsidRPr="00824F35">
        <w:rPr>
          <w:rFonts w:ascii="Times New Roman" w:eastAsia="Times New Roman" w:hAnsi="Times New Roman" w:cs="Times New Roman"/>
          <w:sz w:val="24"/>
          <w:szCs w:val="24"/>
        </w:rPr>
        <w:t xml:space="preserve">Dr. </w:t>
      </w:r>
      <w:r w:rsidR="005E0E35">
        <w:rPr>
          <w:rFonts w:ascii="Times New Roman" w:eastAsia="Times New Roman" w:hAnsi="Times New Roman" w:cs="Times New Roman"/>
          <w:sz w:val="24"/>
          <w:szCs w:val="24"/>
        </w:rPr>
        <w:t>James Drake</w:t>
      </w:r>
      <w:r w:rsidRPr="00824F35">
        <w:rPr>
          <w:rFonts w:ascii="Times New Roman" w:eastAsia="Times New Roman" w:hAnsi="Times New Roman" w:cs="Times New Roman"/>
          <w:sz w:val="24"/>
          <w:szCs w:val="24"/>
        </w:rPr>
        <w:t xml:space="preserve"> and the other research team members have no conflict of interest to declare. </w:t>
      </w:r>
    </w:p>
    <w:p w:rsidR="003F17B6" w:rsidRDefault="003F17B6">
      <w:pPr>
        <w:rPr>
          <w:rFonts w:ascii="Times New Roman" w:eastAsia="Times New Roman" w:hAnsi="Times New Roman" w:cs="Times New Roman"/>
          <w:sz w:val="24"/>
          <w:szCs w:val="24"/>
        </w:rPr>
      </w:pPr>
    </w:p>
    <w:p w:rsidR="003F17B6" w:rsidRPr="00824F35" w:rsidRDefault="00467FCB" w:rsidP="00824F35">
      <w:pPr>
        <w:pStyle w:val="Heading2"/>
        <w:jc w:val="both"/>
        <w:rPr>
          <w:rFonts w:cs="Times New Roman"/>
          <w:b w:val="0"/>
          <w:bCs w:val="0"/>
          <w:u w:val="none"/>
        </w:rPr>
      </w:pPr>
      <w:proofErr w:type="gramStart"/>
      <w:r>
        <w:rPr>
          <w:u w:val="thick" w:color="000000"/>
        </w:rPr>
        <w:t>Consent</w:t>
      </w:r>
      <w:r>
        <w:rPr>
          <w:spacing w:val="-7"/>
          <w:u w:val="thick" w:color="000000"/>
        </w:rPr>
        <w:t xml:space="preserve"> </w:t>
      </w:r>
      <w:r>
        <w:rPr>
          <w:b w:val="0"/>
          <w:u w:val="none"/>
        </w:rPr>
        <w:t>:</w:t>
      </w:r>
      <w:proofErr w:type="gramEnd"/>
    </w:p>
    <w:p w:rsidR="003F17B6" w:rsidRDefault="00467FCB">
      <w:pPr>
        <w:pStyle w:val="BodyText"/>
        <w:jc w:val="both"/>
      </w:pPr>
      <w:r>
        <w:t>By signing this form, I agree</w:t>
      </w:r>
      <w:r>
        <w:rPr>
          <w:spacing w:val="-8"/>
        </w:rPr>
        <w:t xml:space="preserve"> </w:t>
      </w:r>
      <w:r>
        <w:t>that:</w:t>
      </w:r>
    </w:p>
    <w:p w:rsidR="003F17B6" w:rsidRDefault="00467FCB">
      <w:pPr>
        <w:pStyle w:val="ListParagraph"/>
        <w:numPr>
          <w:ilvl w:val="0"/>
          <w:numId w:val="4"/>
        </w:numPr>
        <w:tabs>
          <w:tab w:val="left" w:pos="860"/>
        </w:tabs>
        <w:ind w:firstLine="0"/>
        <w:jc w:val="both"/>
        <w:rPr>
          <w:rFonts w:ascii="Times New Roman" w:eastAsia="Times New Roman" w:hAnsi="Times New Roman" w:cs="Times New Roman"/>
          <w:sz w:val="24"/>
          <w:szCs w:val="24"/>
        </w:rPr>
      </w:pPr>
      <w:r>
        <w:rPr>
          <w:rFonts w:ascii="Times New Roman"/>
          <w:sz w:val="24"/>
        </w:rPr>
        <w:t>You have explained this study to me. You have answered all my</w:t>
      </w:r>
      <w:r>
        <w:rPr>
          <w:rFonts w:ascii="Times New Roman"/>
          <w:spacing w:val="-12"/>
          <w:sz w:val="24"/>
        </w:rPr>
        <w:t xml:space="preserve"> </w:t>
      </w:r>
      <w:r>
        <w:rPr>
          <w:rFonts w:ascii="Times New Roman"/>
          <w:sz w:val="24"/>
        </w:rPr>
        <w:t>questions.</w:t>
      </w:r>
    </w:p>
    <w:p w:rsidR="003F17B6" w:rsidRDefault="00467FCB">
      <w:pPr>
        <w:pStyle w:val="ListParagraph"/>
        <w:numPr>
          <w:ilvl w:val="0"/>
          <w:numId w:val="4"/>
        </w:numPr>
        <w:tabs>
          <w:tab w:val="left" w:pos="860"/>
        </w:tabs>
        <w:ind w:left="859" w:hanging="359"/>
        <w:jc w:val="both"/>
        <w:rPr>
          <w:rFonts w:ascii="Times New Roman" w:eastAsia="Times New Roman" w:hAnsi="Times New Roman" w:cs="Times New Roman"/>
          <w:sz w:val="24"/>
          <w:szCs w:val="24"/>
        </w:rPr>
      </w:pPr>
      <w:r>
        <w:rPr>
          <w:rFonts w:ascii="Times New Roman"/>
          <w:sz w:val="24"/>
        </w:rPr>
        <w:t>You have explained the possible harms and benefits (if any) of this</w:t>
      </w:r>
      <w:r>
        <w:rPr>
          <w:rFonts w:ascii="Times New Roman"/>
          <w:spacing w:val="-14"/>
          <w:sz w:val="24"/>
        </w:rPr>
        <w:t xml:space="preserve"> </w:t>
      </w:r>
      <w:r>
        <w:rPr>
          <w:rFonts w:ascii="Times New Roman"/>
          <w:sz w:val="24"/>
        </w:rPr>
        <w:t>study.</w:t>
      </w:r>
    </w:p>
    <w:p w:rsidR="003F17B6" w:rsidRDefault="00467FCB">
      <w:pPr>
        <w:pStyle w:val="ListParagraph"/>
        <w:numPr>
          <w:ilvl w:val="0"/>
          <w:numId w:val="4"/>
        </w:numPr>
        <w:tabs>
          <w:tab w:val="left" w:pos="860"/>
        </w:tabs>
        <w:ind w:right="117" w:firstLine="0"/>
        <w:jc w:val="both"/>
        <w:rPr>
          <w:rFonts w:ascii="Times New Roman" w:eastAsia="Times New Roman" w:hAnsi="Times New Roman" w:cs="Times New Roman"/>
          <w:sz w:val="24"/>
          <w:szCs w:val="24"/>
        </w:rPr>
      </w:pPr>
      <w:r>
        <w:rPr>
          <w:rFonts w:ascii="Times New Roman"/>
          <w:sz w:val="24"/>
        </w:rPr>
        <w:t>I know what I could do instead of taking part in this study. I understand that I have the right</w:t>
      </w:r>
      <w:r>
        <w:rPr>
          <w:rFonts w:ascii="Times New Roman"/>
          <w:spacing w:val="32"/>
          <w:sz w:val="24"/>
        </w:rPr>
        <w:t xml:space="preserve"> </w:t>
      </w:r>
      <w:r>
        <w:rPr>
          <w:rFonts w:ascii="Times New Roman"/>
          <w:sz w:val="24"/>
        </w:rPr>
        <w:t>not</w:t>
      </w:r>
      <w:r>
        <w:rPr>
          <w:rFonts w:ascii="Times New Roman"/>
          <w:w w:val="99"/>
          <w:sz w:val="24"/>
        </w:rPr>
        <w:t xml:space="preserve"> </w:t>
      </w:r>
      <w:r>
        <w:rPr>
          <w:rFonts w:ascii="Times New Roman"/>
          <w:sz w:val="24"/>
        </w:rPr>
        <w:t>to take part in the study and the right to stop at any time. My decision about taking part in the</w:t>
      </w:r>
      <w:r>
        <w:rPr>
          <w:rFonts w:ascii="Times New Roman"/>
          <w:spacing w:val="40"/>
          <w:sz w:val="24"/>
        </w:rPr>
        <w:t xml:space="preserve"> </w:t>
      </w:r>
      <w:r>
        <w:rPr>
          <w:rFonts w:ascii="Times New Roman"/>
          <w:sz w:val="24"/>
        </w:rPr>
        <w:t>study</w:t>
      </w:r>
      <w:r w:rsidR="00635F90">
        <w:rPr>
          <w:rFonts w:ascii="Times New Roman"/>
          <w:sz w:val="24"/>
        </w:rPr>
        <w:t xml:space="preserve"> will not affect my status </w:t>
      </w:r>
      <w:r w:rsidR="00635F90" w:rsidRPr="0039082E">
        <w:rPr>
          <w:rFonts w:ascii="Times New Roman"/>
          <w:sz w:val="24"/>
        </w:rPr>
        <w:t>as employee or trainee</w:t>
      </w:r>
      <w:r w:rsidR="00635F90">
        <w:rPr>
          <w:rFonts w:ascii="Times New Roman"/>
          <w:sz w:val="24"/>
        </w:rPr>
        <w:t xml:space="preserve"> </w:t>
      </w:r>
      <w:r>
        <w:rPr>
          <w:rFonts w:ascii="Times New Roman"/>
          <w:sz w:val="24"/>
        </w:rPr>
        <w:t>at Sick</w:t>
      </w:r>
      <w:r>
        <w:rPr>
          <w:rFonts w:ascii="Times New Roman"/>
          <w:spacing w:val="-5"/>
          <w:sz w:val="24"/>
        </w:rPr>
        <w:t xml:space="preserve"> </w:t>
      </w:r>
      <w:r w:rsidR="002E112C">
        <w:rPr>
          <w:rFonts w:ascii="Times New Roman"/>
          <w:sz w:val="24"/>
        </w:rPr>
        <w:t>Kids if applicable.</w:t>
      </w:r>
      <w:bookmarkStart w:id="37" w:name="_GoBack"/>
      <w:bookmarkEnd w:id="37"/>
    </w:p>
    <w:p w:rsidR="003F17B6" w:rsidRDefault="00467FCB">
      <w:pPr>
        <w:pStyle w:val="ListParagraph"/>
        <w:numPr>
          <w:ilvl w:val="0"/>
          <w:numId w:val="4"/>
        </w:numPr>
        <w:tabs>
          <w:tab w:val="left" w:pos="860"/>
        </w:tabs>
        <w:ind w:left="859" w:hanging="359"/>
        <w:jc w:val="both"/>
        <w:rPr>
          <w:rFonts w:ascii="Times New Roman" w:eastAsia="Times New Roman" w:hAnsi="Times New Roman" w:cs="Times New Roman"/>
          <w:sz w:val="24"/>
          <w:szCs w:val="24"/>
        </w:rPr>
      </w:pPr>
      <w:r>
        <w:rPr>
          <w:rFonts w:ascii="Times New Roman"/>
          <w:sz w:val="24"/>
        </w:rPr>
        <w:t>I am free now, and in the future, to ask questions about the</w:t>
      </w:r>
      <w:r>
        <w:rPr>
          <w:rFonts w:ascii="Times New Roman"/>
          <w:spacing w:val="-10"/>
          <w:sz w:val="24"/>
        </w:rPr>
        <w:t xml:space="preserve"> </w:t>
      </w:r>
      <w:r>
        <w:rPr>
          <w:rFonts w:ascii="Times New Roman"/>
          <w:sz w:val="24"/>
        </w:rPr>
        <w:t>study.</w:t>
      </w:r>
    </w:p>
    <w:p w:rsidR="003F17B6" w:rsidRDefault="00467FCB">
      <w:pPr>
        <w:pStyle w:val="ListParagraph"/>
        <w:numPr>
          <w:ilvl w:val="0"/>
          <w:numId w:val="4"/>
        </w:numPr>
        <w:tabs>
          <w:tab w:val="left" w:pos="861"/>
        </w:tabs>
        <w:ind w:left="860"/>
        <w:jc w:val="both"/>
        <w:rPr>
          <w:rFonts w:ascii="Times New Roman" w:eastAsia="Times New Roman" w:hAnsi="Times New Roman" w:cs="Times New Roman"/>
          <w:sz w:val="24"/>
          <w:szCs w:val="24"/>
        </w:rPr>
      </w:pPr>
      <w:r>
        <w:rPr>
          <w:rFonts w:ascii="Times New Roman"/>
          <w:sz w:val="24"/>
        </w:rPr>
        <w:t xml:space="preserve">I have been told that my </w:t>
      </w:r>
      <w:r w:rsidR="00635F90">
        <w:rPr>
          <w:rFonts w:ascii="Times New Roman"/>
          <w:sz w:val="24"/>
        </w:rPr>
        <w:t>study responses</w:t>
      </w:r>
      <w:r>
        <w:rPr>
          <w:rFonts w:ascii="Times New Roman"/>
          <w:sz w:val="24"/>
        </w:rPr>
        <w:t xml:space="preserve"> will be kept private except as described to</w:t>
      </w:r>
      <w:r>
        <w:rPr>
          <w:rFonts w:ascii="Times New Roman"/>
          <w:spacing w:val="-15"/>
          <w:sz w:val="24"/>
        </w:rPr>
        <w:t xml:space="preserve"> </w:t>
      </w:r>
      <w:r>
        <w:rPr>
          <w:rFonts w:ascii="Times New Roman"/>
          <w:sz w:val="24"/>
        </w:rPr>
        <w:t>me.</w:t>
      </w:r>
    </w:p>
    <w:p w:rsidR="003F17B6" w:rsidRDefault="00467FCB">
      <w:pPr>
        <w:pStyle w:val="ListParagraph"/>
        <w:numPr>
          <w:ilvl w:val="0"/>
          <w:numId w:val="4"/>
        </w:numPr>
        <w:tabs>
          <w:tab w:val="left" w:pos="860"/>
        </w:tabs>
        <w:ind w:right="118" w:firstLine="0"/>
        <w:rPr>
          <w:rFonts w:ascii="Times New Roman" w:eastAsia="Times New Roman" w:hAnsi="Times New Roman" w:cs="Times New Roman"/>
          <w:sz w:val="24"/>
          <w:szCs w:val="24"/>
        </w:rPr>
      </w:pPr>
      <w:r>
        <w:rPr>
          <w:rFonts w:ascii="Times New Roman"/>
          <w:sz w:val="24"/>
        </w:rPr>
        <w:t>I understand that no information about who I am will be given to anyone or be published</w:t>
      </w:r>
      <w:r>
        <w:rPr>
          <w:rFonts w:ascii="Times New Roman"/>
          <w:spacing w:val="28"/>
          <w:sz w:val="24"/>
        </w:rPr>
        <w:t xml:space="preserve"> </w:t>
      </w:r>
      <w:r>
        <w:rPr>
          <w:rFonts w:ascii="Times New Roman"/>
          <w:sz w:val="24"/>
        </w:rPr>
        <w:t>without</w:t>
      </w:r>
      <w:r>
        <w:rPr>
          <w:rFonts w:ascii="Times New Roman"/>
          <w:w w:val="99"/>
          <w:sz w:val="24"/>
        </w:rPr>
        <w:t xml:space="preserve"> </w:t>
      </w:r>
      <w:r>
        <w:rPr>
          <w:rFonts w:ascii="Times New Roman"/>
          <w:sz w:val="24"/>
        </w:rPr>
        <w:t>first asking my</w:t>
      </w:r>
      <w:r>
        <w:rPr>
          <w:rFonts w:ascii="Times New Roman"/>
          <w:spacing w:val="-4"/>
          <w:sz w:val="24"/>
        </w:rPr>
        <w:t xml:space="preserve"> </w:t>
      </w:r>
      <w:r>
        <w:rPr>
          <w:rFonts w:ascii="Times New Roman"/>
          <w:sz w:val="24"/>
        </w:rPr>
        <w:t>permission.</w:t>
      </w:r>
    </w:p>
    <w:p w:rsidR="003F17B6" w:rsidRDefault="00467FCB">
      <w:pPr>
        <w:pStyle w:val="ListParagraph"/>
        <w:numPr>
          <w:ilvl w:val="0"/>
          <w:numId w:val="4"/>
        </w:numPr>
        <w:tabs>
          <w:tab w:val="left" w:pos="760"/>
        </w:tabs>
        <w:ind w:left="759" w:hanging="259"/>
        <w:jc w:val="both"/>
        <w:rPr>
          <w:rFonts w:ascii="Times New Roman" w:eastAsia="Times New Roman" w:hAnsi="Times New Roman" w:cs="Times New Roman"/>
          <w:sz w:val="24"/>
          <w:szCs w:val="24"/>
        </w:rPr>
      </w:pPr>
      <w:r>
        <w:rPr>
          <w:rFonts w:ascii="Times New Roman"/>
          <w:sz w:val="24"/>
        </w:rPr>
        <w:t>I agree, or consent, to take part in this</w:t>
      </w:r>
      <w:r>
        <w:rPr>
          <w:rFonts w:ascii="Times New Roman"/>
          <w:spacing w:val="-10"/>
          <w:sz w:val="24"/>
        </w:rPr>
        <w:t xml:space="preserve"> </w:t>
      </w:r>
      <w:r>
        <w:rPr>
          <w:rFonts w:ascii="Times New Roman"/>
          <w:sz w:val="24"/>
        </w:rPr>
        <w:t>study.</w:t>
      </w:r>
    </w:p>
    <w:p w:rsidR="003F17B6" w:rsidRDefault="003F17B6">
      <w:pPr>
        <w:rPr>
          <w:rFonts w:ascii="Times New Roman" w:eastAsia="Times New Roman" w:hAnsi="Times New Roman" w:cs="Times New Roman"/>
          <w:sz w:val="20"/>
          <w:szCs w:val="20"/>
        </w:rPr>
      </w:pPr>
    </w:p>
    <w:p w:rsidR="003F17B6" w:rsidRDefault="003F17B6">
      <w:pPr>
        <w:spacing w:before="9"/>
        <w:rPr>
          <w:rFonts w:ascii="Times New Roman" w:eastAsia="Times New Roman" w:hAnsi="Times New Roman" w:cs="Times New Roman"/>
          <w:sz w:val="25"/>
          <w:szCs w:val="25"/>
        </w:rPr>
      </w:pPr>
    </w:p>
    <w:p w:rsidR="003F17B6" w:rsidRDefault="00013BED">
      <w:pPr>
        <w:tabs>
          <w:tab w:val="left" w:pos="5895"/>
        </w:tabs>
        <w:spacing w:line="25" w:lineRule="exact"/>
        <w:ind w:left="494"/>
        <w:rPr>
          <w:rFonts w:ascii="Times New Roman" w:eastAsia="Times New Roman" w:hAnsi="Times New Roman" w:cs="Times New Roman"/>
          <w:sz w:val="2"/>
          <w:szCs w:val="2"/>
        </w:rPr>
      </w:pPr>
      <w:r w:rsidRPr="00013BED">
        <w:rPr>
          <w:rFonts w:ascii="Times New Roman"/>
          <w:noProof/>
          <w:position w:val="1"/>
          <w:sz w:val="2"/>
          <w:lang w:val="en-CA" w:eastAsia="en-CA"/>
        </w:rPr>
      </w:r>
      <w:r w:rsidRPr="00013BED">
        <w:rPr>
          <w:rFonts w:ascii="Times New Roman"/>
          <w:noProof/>
          <w:position w:val="1"/>
          <w:sz w:val="2"/>
          <w:lang w:val="en-CA" w:eastAsia="en-CA"/>
        </w:rPr>
        <w:pict>
          <v:group id="Group 48" o:spid="_x0000_s1026" style="width:234.6pt;height:.6pt;mso-position-horizontal-relative:char;mso-position-vertical-relative:line" coordsize="4692,12">
            <v:group id="Group 49" o:spid="_x0000_s1027" style="position:absolute;left:6;top:6;width:4680;height:2" coordorigin="6,6" coordsize="4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50" o:spid="_x0000_s1028" style="position:absolute;left:6;top:6;width:4680;height:0;visibility:visible;mso-wrap-style:square;v-text-anchor:top" coordsize="4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" path="m,l4680,e" filled="f" strokeweight=".6pt">
                <v:path arrowok="t" o:connecttype="custom" o:connectlocs="0,0;4680,0" o:connectangles="0,0"/>
              </v:shape>
            </v:group>
            <w10:wrap type="none"/>
            <w10:anchorlock/>
          </v:group>
        </w:pict>
      </w:r>
      <w:r w:rsidR="00467FCB">
        <w:rPr>
          <w:rFonts w:ascii="Times New Roman"/>
          <w:position w:val="1"/>
          <w:sz w:val="2"/>
        </w:rPr>
        <w:tab/>
      </w:r>
      <w:r w:rsidRPr="00013BED">
        <w:rPr>
          <w:rFonts w:ascii="Times New Roman"/>
          <w:noProof/>
          <w:sz w:val="2"/>
          <w:lang w:val="en-CA" w:eastAsia="en-CA"/>
        </w:rPr>
      </w:r>
      <w:r w:rsidRPr="00013BED">
        <w:rPr>
          <w:rFonts w:ascii="Times New Roman"/>
          <w:noProof/>
          <w:sz w:val="2"/>
          <w:lang w:val="en-CA" w:eastAsia="en-CA"/>
        </w:rPr>
        <w:pict>
          <v:group id="Group 45" o:spid="_x0000_s1043" style="width:198.5pt;height:.5pt;mso-position-horizontal-relative:char;mso-position-vertical-relative:line" coordsize="3970,10">
            <v:group id="Group 46" o:spid="_x0000_s1044" style="position:absolute;left:5;top:5;width:3960;height:2" coordorigin="5,5" coordsize="3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47" o:spid="_x0000_s1045" style="position:absolute;left:5;top:5;width:3960;height:0;visibility:visible;mso-wrap-style:square;v-text-anchor:top" coordsize="3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" path="m,l3960,e" filled="f" strokeweight=".48pt">
                <v:path arrowok="t" o:connecttype="custom" o:connectlocs="0,0;3960,0" o:connectangles="0,0"/>
              </v:shape>
            </v:group>
            <w10:wrap type="none"/>
            <w10:anchorlock/>
          </v:group>
        </w:pict>
      </w:r>
    </w:p>
    <w:p w:rsidR="003F17B6" w:rsidRDefault="00467FCB">
      <w:pPr>
        <w:pStyle w:val="BodyText"/>
        <w:tabs>
          <w:tab w:val="left" w:pos="5900"/>
        </w:tabs>
        <w:ind w:right="806"/>
      </w:pPr>
      <w:r>
        <w:t>Printed Name of Subject &amp;</w:t>
      </w:r>
      <w:r>
        <w:rPr>
          <w:spacing w:val="-5"/>
        </w:rPr>
        <w:t xml:space="preserve"> </w:t>
      </w:r>
      <w:r>
        <w:t>Age</w:t>
      </w:r>
      <w:r>
        <w:tab/>
        <w:t>Subject’s signature &amp;</w:t>
      </w:r>
      <w:r>
        <w:rPr>
          <w:spacing w:val="-2"/>
        </w:rPr>
        <w:t xml:space="preserve"> </w:t>
      </w:r>
      <w:r>
        <w:t>date</w:t>
      </w:r>
    </w:p>
    <w:p w:rsidR="003F17B6" w:rsidRDefault="003F17B6">
      <w:pPr>
        <w:rPr>
          <w:rFonts w:ascii="Times New Roman" w:eastAsia="Times New Roman" w:hAnsi="Times New Roman" w:cs="Times New Roman"/>
          <w:sz w:val="20"/>
          <w:szCs w:val="20"/>
        </w:rPr>
      </w:pPr>
    </w:p>
    <w:p w:rsidR="003F17B6" w:rsidRDefault="003F17B6">
      <w:pPr>
        <w:rPr>
          <w:rFonts w:ascii="Times New Roman" w:eastAsia="Times New Roman" w:hAnsi="Times New Roman" w:cs="Times New Roman"/>
          <w:sz w:val="20"/>
          <w:szCs w:val="20"/>
        </w:rPr>
      </w:pPr>
    </w:p>
    <w:p w:rsidR="003F17B6" w:rsidRDefault="003F17B6">
      <w:pPr>
        <w:spacing w:before="9"/>
        <w:rPr>
          <w:rFonts w:ascii="Times New Roman" w:eastAsia="Times New Roman" w:hAnsi="Times New Roman" w:cs="Times New Roman"/>
          <w:sz w:val="29"/>
          <w:szCs w:val="29"/>
        </w:rPr>
      </w:pPr>
    </w:p>
    <w:p w:rsidR="003F17B6" w:rsidRDefault="00013BED">
      <w:pPr>
        <w:tabs>
          <w:tab w:val="left" w:pos="5895"/>
        </w:tabs>
        <w:spacing w:line="25" w:lineRule="exact"/>
        <w:ind w:left="494"/>
        <w:rPr>
          <w:rFonts w:ascii="Times New Roman" w:eastAsia="Times New Roman" w:hAnsi="Times New Roman" w:cs="Times New Roman"/>
          <w:sz w:val="2"/>
          <w:szCs w:val="2"/>
        </w:rPr>
      </w:pPr>
      <w:r w:rsidRPr="00013BED">
        <w:rPr>
          <w:rFonts w:ascii="Times New Roman"/>
          <w:noProof/>
          <w:sz w:val="2"/>
          <w:lang w:val="en-CA" w:eastAsia="en-CA"/>
        </w:rPr>
      </w:r>
      <w:r w:rsidRPr="00013BED">
        <w:rPr>
          <w:rFonts w:ascii="Times New Roman"/>
          <w:noProof/>
          <w:sz w:val="2"/>
          <w:lang w:val="en-CA" w:eastAsia="en-CA"/>
        </w:rPr>
        <w:pict>
          <v:group id="Group 40" o:spid="_x0000_s1040" style="width:234.55pt;height:1.3pt;mso-position-horizontal-relative:char;mso-position-vertical-relative:line" coordsize="4691,26">
            <v:group id="Group 43" o:spid="_x0000_s1041" style="position:absolute;left:6;top:6;width:3600;height:2" coordorigin="6,6"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44" o:spid="_x0000_s1042" style="position:absolute;left:6;top:6;width:3600;height:0;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" path="m,l3600,e" filled="f" strokeweight=".6pt">
                <v:path arrowok="t" o:connecttype="custom" o:connectlocs="0,0;3600,0" o:connectangles="0,0"/>
              </v:shape>
            </v:group>
            <v:group id="Group 41" o:spid="_x0000_s1029" style="position:absolute;left:3606;top:21;width:1080;height:2" coordorigin="3606,21" coordsize="1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42" o:spid="_x0000_s1030" style="position:absolute;left:3606;top:21;width:1080;height:0;visibility:visible;mso-wrap-style:square;v-text-anchor:top" coordsize="1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" path="m,l1080,e" filled="f" strokeweight=".48pt">
                <v:path arrowok="t" o:connecttype="custom" o:connectlocs="0,0;1080,0" o:connectangles="0,0"/>
              </v:shape>
            </v:group>
            <w10:wrap type="none"/>
            <w10:anchorlock/>
          </v:group>
        </w:pict>
      </w:r>
      <w:r w:rsidR="00467FCB">
        <w:rPr>
          <w:rFonts w:ascii="Times New Roman"/>
          <w:sz w:val="2"/>
        </w:rPr>
        <w:tab/>
      </w:r>
      <w:r w:rsidRPr="00013BED">
        <w:rPr>
          <w:rFonts w:ascii="Times New Roman"/>
          <w:noProof/>
          <w:sz w:val="2"/>
          <w:lang w:val="en-CA" w:eastAsia="en-CA"/>
        </w:rPr>
      </w:r>
      <w:r w:rsidRPr="00013BED">
        <w:rPr>
          <w:rFonts w:ascii="Times New Roman"/>
          <w:noProof/>
          <w:sz w:val="2"/>
          <w:lang w:val="en-CA" w:eastAsia="en-CA"/>
        </w:rPr>
        <w:pict>
          <v:group id="Group 37" o:spid="_x0000_s1037" style="width:198.5pt;height:.5pt;mso-position-horizontal-relative:char;mso-position-vertical-relative:line" coordsize="3970,10">
            <v:group id="Group 38" o:spid="_x0000_s1038" style="position:absolute;left:5;top:5;width:3960;height:2" coordorigin="5,5" coordsize="3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39" o:spid="_x0000_s1039" style="position:absolute;left:5;top:5;width:3960;height:0;visibility:visible;mso-wrap-style:square;v-text-anchor:top" coordsize="3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" path="m,l3960,e" filled="f" strokeweight=".48pt">
                <v:path arrowok="t" o:connecttype="custom" o:connectlocs="0,0;3960,0" o:connectangles="0,0"/>
              </v:shape>
            </v:group>
            <w10:wrap type="none"/>
            <w10:anchorlock/>
          </v:group>
        </w:pict>
      </w:r>
    </w:p>
    <w:p w:rsidR="003F17B6" w:rsidRDefault="00467FCB">
      <w:pPr>
        <w:tabs>
          <w:tab w:val="left" w:pos="5899"/>
        </w:tabs>
        <w:ind w:left="500" w:right="118"/>
        <w:rPr>
          <w:rFonts w:ascii="Times New Roman" w:eastAsia="Times New Roman" w:hAnsi="Times New Roman" w:cs="Times New Roman"/>
          <w:sz w:val="20"/>
          <w:szCs w:val="20"/>
        </w:rPr>
      </w:pPr>
      <w:r>
        <w:rPr>
          <w:rFonts w:ascii="Times New Roman"/>
          <w:sz w:val="24"/>
        </w:rPr>
        <w:t>Printed Name of person who explained</w:t>
      </w:r>
      <w:r>
        <w:rPr>
          <w:rFonts w:ascii="Times New Roman"/>
          <w:spacing w:val="-12"/>
          <w:sz w:val="24"/>
        </w:rPr>
        <w:t xml:space="preserve"> </w:t>
      </w:r>
      <w:r>
        <w:rPr>
          <w:rFonts w:ascii="Times New Roman"/>
          <w:sz w:val="24"/>
        </w:rPr>
        <w:t>consent</w:t>
      </w:r>
      <w:r>
        <w:rPr>
          <w:rFonts w:ascii="Times New Roman"/>
          <w:sz w:val="24"/>
        </w:rPr>
        <w:tab/>
      </w:r>
      <w:r>
        <w:rPr>
          <w:rFonts w:ascii="Times New Roman"/>
          <w:sz w:val="20"/>
        </w:rPr>
        <w:t>Signature of Person who explained consent &amp;</w:t>
      </w:r>
      <w:r>
        <w:rPr>
          <w:rFonts w:ascii="Times New Roman"/>
          <w:spacing w:val="-17"/>
          <w:sz w:val="20"/>
        </w:rPr>
        <w:t xml:space="preserve"> </w:t>
      </w:r>
      <w:r>
        <w:rPr>
          <w:rFonts w:ascii="Times New Roman"/>
          <w:sz w:val="20"/>
        </w:rPr>
        <w:t>date</w:t>
      </w:r>
    </w:p>
    <w:p w:rsidR="003F17B6" w:rsidRDefault="003F17B6">
      <w:pPr>
        <w:rPr>
          <w:rFonts w:ascii="Times New Roman" w:eastAsia="Times New Roman" w:hAnsi="Times New Roman" w:cs="Times New Roman"/>
          <w:sz w:val="20"/>
          <w:szCs w:val="20"/>
        </w:rPr>
      </w:pPr>
    </w:p>
    <w:p w:rsidR="003F17B6" w:rsidRDefault="003F17B6">
      <w:pPr>
        <w:rPr>
          <w:rFonts w:ascii="Times New Roman" w:eastAsia="Times New Roman" w:hAnsi="Times New Roman" w:cs="Times New Roman"/>
          <w:sz w:val="20"/>
          <w:szCs w:val="20"/>
        </w:rPr>
      </w:pPr>
    </w:p>
    <w:p w:rsidR="003F17B6" w:rsidRDefault="003F17B6">
      <w:pPr>
        <w:rPr>
          <w:rFonts w:ascii="Times New Roman" w:eastAsia="Times New Roman" w:hAnsi="Times New Roman" w:cs="Times New Roman"/>
          <w:sz w:val="20"/>
          <w:szCs w:val="20"/>
        </w:rPr>
      </w:pPr>
    </w:p>
    <w:p w:rsidR="003F17B6" w:rsidRDefault="003F17B6">
      <w:pPr>
        <w:spacing w:before="2"/>
        <w:rPr>
          <w:rFonts w:ascii="Times New Roman" w:eastAsia="Times New Roman" w:hAnsi="Times New Roman" w:cs="Times New Roman"/>
          <w:sz w:val="11"/>
          <w:szCs w:val="11"/>
        </w:rPr>
      </w:pPr>
    </w:p>
    <w:p w:rsidR="003F17B6" w:rsidRDefault="00013BED">
      <w:pPr>
        <w:tabs>
          <w:tab w:val="left" w:pos="5895"/>
        </w:tabs>
        <w:spacing w:line="20" w:lineRule="exact"/>
        <w:ind w:left="495"/>
        <w:rPr>
          <w:rFonts w:ascii="Times New Roman" w:eastAsia="Times New Roman" w:hAnsi="Times New Roman" w:cs="Times New Roman"/>
          <w:sz w:val="2"/>
          <w:szCs w:val="2"/>
        </w:rPr>
      </w:pPr>
      <w:r w:rsidRPr="00013BED">
        <w:rPr>
          <w:rFonts w:ascii="Times New Roman"/>
          <w:noProof/>
          <w:sz w:val="2"/>
          <w:lang w:val="en-CA" w:eastAsia="en-CA"/>
        </w:rPr>
      </w:r>
      <w:r w:rsidRPr="00013BED">
        <w:rPr>
          <w:rFonts w:ascii="Times New Roman"/>
          <w:noProof/>
          <w:sz w:val="2"/>
          <w:lang w:val="en-CA" w:eastAsia="en-CA"/>
        </w:rPr>
        <w:pict>
          <v:group id="Group 34" o:spid="_x0000_s1034" style="width:234.5pt;height:.5pt;mso-position-horizontal-relative:char;mso-position-vertical-relative:line" coordsize="4690,10">
            <v:group id="Group 35" o:spid="_x0000_s1035" style="position:absolute;left:5;top:5;width:4680;height:2" coordorigin="5,5" coordsize="4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36" o:spid="_x0000_s1036" style="position:absolute;left:5;top:5;width:4680;height:0;visibility:visible;mso-wrap-style:square;v-text-anchor:top" coordsize="4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" path="m,l4680,e" filled="f" strokeweight=".48pt">
                <v:path arrowok="t" o:connecttype="custom" o:connectlocs="0,0;4680,0" o:connectangles="0,0"/>
              </v:shape>
            </v:group>
            <w10:wrap type="none"/>
            <w10:anchorlock/>
          </v:group>
        </w:pict>
      </w:r>
      <w:r w:rsidR="00467FCB">
        <w:rPr>
          <w:rFonts w:ascii="Times New Roman"/>
          <w:sz w:val="2"/>
        </w:rPr>
        <w:tab/>
      </w:r>
      <w:r w:rsidRPr="00013BED">
        <w:rPr>
          <w:rFonts w:ascii="Times New Roman"/>
          <w:noProof/>
          <w:sz w:val="2"/>
          <w:lang w:val="en-CA" w:eastAsia="en-CA"/>
        </w:rPr>
      </w:r>
      <w:r w:rsidRPr="00013BED">
        <w:rPr>
          <w:rFonts w:ascii="Times New Roman"/>
          <w:noProof/>
          <w:sz w:val="2"/>
          <w:lang w:val="en-CA" w:eastAsia="en-CA"/>
        </w:rPr>
        <w:pict>
          <v:group id="Group 31" o:spid="_x0000_s1031" style="width:204.5pt;height:.5pt;mso-position-horizontal-relative:char;mso-position-vertical-relative:line" coordsize="4090,10">
            <v:group id="Group 32" o:spid="_x0000_s1032" style="position:absolute;left:5;top:5;width:4080;height:2" coordorigin="5,5" coordsize="4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33" o:spid="_x0000_s1033" style="position:absolute;left:5;top:5;width:4080;height:0;visibility:visible;mso-wrap-style:square;v-text-anchor:top" coordsize="4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" path="m,l4080,e" filled="f" strokeweight=".48pt">
                <v:path arrowok="t" o:connecttype="custom" o:connectlocs="0,0;4080,0" o:connectangles="0,0"/>
              </v:shape>
            </v:group>
            <w10:wrap type="none"/>
            <w10:anchorlock/>
          </v:group>
        </w:pict>
      </w:r>
    </w:p>
    <w:p w:rsidR="00020559" w:rsidRDefault="00467FCB" w:rsidP="00020559">
      <w:pPr>
        <w:pStyle w:val="BodyText"/>
        <w:tabs>
          <w:tab w:val="left" w:pos="5899"/>
        </w:tabs>
        <w:ind w:right="1938"/>
      </w:pPr>
      <w:r>
        <w:t>Printed Witness’ name (if the subject/legal</w:t>
      </w:r>
      <w:r>
        <w:rPr>
          <w:spacing w:val="-14"/>
        </w:rPr>
        <w:t xml:space="preserve"> </w:t>
      </w:r>
      <w:r>
        <w:t>guardian</w:t>
      </w:r>
      <w:r>
        <w:tab/>
        <w:t>Witness’ signature &amp;</w:t>
      </w:r>
      <w:r>
        <w:rPr>
          <w:spacing w:val="-8"/>
        </w:rPr>
        <w:t xml:space="preserve"> </w:t>
      </w:r>
      <w:r>
        <w:t>date</w:t>
      </w:r>
      <w:r>
        <w:rPr>
          <w:w w:val="99"/>
        </w:rPr>
        <w:t xml:space="preserve"> </w:t>
      </w:r>
      <w:r>
        <w:t>does not read</w:t>
      </w:r>
      <w:r>
        <w:rPr>
          <w:spacing w:val="-1"/>
        </w:rPr>
        <w:t xml:space="preserve"> </w:t>
      </w:r>
      <w:r>
        <w:t>English)</w:t>
      </w:r>
    </w:p>
    <w:p w:rsidR="00020559" w:rsidRDefault="00020559" w:rsidP="00020559">
      <w:pPr>
        <w:pStyle w:val="BodyText"/>
        <w:tabs>
          <w:tab w:val="left" w:pos="5899"/>
        </w:tabs>
        <w:ind w:right="1938"/>
      </w:pPr>
    </w:p>
    <w:p w:rsidR="003F17B6" w:rsidRDefault="00467FCB" w:rsidP="00020559">
      <w:pPr>
        <w:pStyle w:val="BodyText"/>
        <w:tabs>
          <w:tab w:val="left" w:pos="5899"/>
        </w:tabs>
        <w:ind w:right="1938"/>
      </w:pPr>
      <w:r>
        <w:t>If you have any questions about this study, please</w:t>
      </w:r>
      <w:r>
        <w:rPr>
          <w:spacing w:val="-16"/>
        </w:rPr>
        <w:t xml:space="preserve"> </w:t>
      </w:r>
      <w:r>
        <w:t>call</w:t>
      </w:r>
      <w:r w:rsidR="00DF10FA">
        <w:t xml:space="preserve"> Dr. </w:t>
      </w:r>
      <w:del w:id="38" w:author="Arushri Swarup" w:date="2017-08-31T22:45:00Z">
        <w:r w:rsidR="005E0E35" w:rsidDel="00D65216">
          <w:delText>James Drake</w:delText>
        </w:r>
      </w:del>
      <w:ins w:id="39" w:author="Arushri Swarup" w:date="2017-08-31T22:45:00Z">
        <w:r w:rsidR="00D65216">
          <w:t>Adrian James</w:t>
        </w:r>
      </w:ins>
      <w:r w:rsidR="00DF10FA">
        <w:t xml:space="preserve"> </w:t>
      </w:r>
      <w:r w:rsidR="0039082E">
        <w:t xml:space="preserve">or </w:t>
      </w:r>
      <w:del w:id="40" w:author="Arushri Swarup" w:date="2017-08-31T22:45:00Z">
        <w:r w:rsidR="0039082E" w:rsidDel="00D65216">
          <w:delText>Maria Lamberti-Pasculli, RN</w:delText>
        </w:r>
      </w:del>
      <w:ins w:id="41" w:author="Arushri Swarup" w:date="2017-08-31T22:45:00Z">
        <w:r w:rsidR="00D65216">
          <w:t>Arushri Swarup</w:t>
        </w:r>
      </w:ins>
    </w:p>
    <w:p w:rsidR="003F17B6" w:rsidRDefault="003F17B6">
      <w:pPr>
        <w:rPr>
          <w:rFonts w:ascii="Times New Roman" w:eastAsia="Times New Roman" w:hAnsi="Times New Roman" w:cs="Times New Roman"/>
          <w:sz w:val="20"/>
          <w:szCs w:val="20"/>
        </w:rPr>
      </w:pPr>
    </w:p>
    <w:p w:rsidR="003F17B6" w:rsidRDefault="003F17B6">
      <w:pPr>
        <w:rPr>
          <w:rFonts w:ascii="Times New Roman" w:eastAsia="Times New Roman" w:hAnsi="Times New Roman" w:cs="Times New Roman"/>
        </w:rPr>
      </w:pPr>
    </w:p>
    <w:p w:rsidR="001B16E1" w:rsidRDefault="00467FCB" w:rsidP="00824F35">
      <w:pPr>
        <w:pStyle w:val="BodyText"/>
        <w:spacing w:before="69"/>
        <w:ind w:right="118"/>
      </w:pPr>
      <w:r>
        <w:t>If</w:t>
      </w:r>
      <w:r>
        <w:rPr>
          <w:spacing w:val="-3"/>
        </w:rPr>
        <w:t xml:space="preserve"> </w:t>
      </w:r>
      <w:r>
        <w:t>you</w:t>
      </w:r>
      <w:r>
        <w:rPr>
          <w:spacing w:val="-3"/>
        </w:rPr>
        <w:t xml:space="preserve"> </w:t>
      </w:r>
      <w:r>
        <w:t>have</w:t>
      </w:r>
      <w:r>
        <w:rPr>
          <w:spacing w:val="-3"/>
        </w:rPr>
        <w:t xml:space="preserve"> </w:t>
      </w:r>
      <w:r>
        <w:t>questions</w:t>
      </w:r>
      <w:r>
        <w:rPr>
          <w:spacing w:val="-3"/>
        </w:rPr>
        <w:t xml:space="preserve"> </w:t>
      </w:r>
      <w:r>
        <w:t>about</w:t>
      </w:r>
      <w:r>
        <w:rPr>
          <w:spacing w:val="-3"/>
        </w:rPr>
        <w:t xml:space="preserve"> </w:t>
      </w:r>
      <w:r>
        <w:t>your</w:t>
      </w:r>
      <w:r>
        <w:rPr>
          <w:spacing w:val="-3"/>
        </w:rPr>
        <w:t xml:space="preserve"> </w:t>
      </w:r>
      <w:r>
        <w:t>rights</w:t>
      </w:r>
      <w:r>
        <w:rPr>
          <w:spacing w:val="-3"/>
        </w:rPr>
        <w:t xml:space="preserve"> </w:t>
      </w:r>
      <w:r>
        <w:t>as</w:t>
      </w:r>
      <w:r>
        <w:rPr>
          <w:spacing w:val="-3"/>
        </w:rPr>
        <w:t xml:space="preserve"> </w:t>
      </w:r>
      <w:r>
        <w:t>a</w:t>
      </w:r>
      <w:r>
        <w:rPr>
          <w:spacing w:val="-3"/>
        </w:rPr>
        <w:t xml:space="preserve"> </w:t>
      </w:r>
      <w:r>
        <w:t>subject</w:t>
      </w:r>
      <w:r>
        <w:rPr>
          <w:spacing w:val="-2"/>
        </w:rPr>
        <w:t xml:space="preserve"> </w:t>
      </w:r>
      <w:r>
        <w:t>in</w:t>
      </w:r>
      <w:r>
        <w:rPr>
          <w:spacing w:val="-3"/>
        </w:rPr>
        <w:t xml:space="preserve"> </w:t>
      </w:r>
      <w:r>
        <w:t>a</w:t>
      </w:r>
      <w:r>
        <w:rPr>
          <w:spacing w:val="-3"/>
        </w:rPr>
        <w:t xml:space="preserve"> </w:t>
      </w:r>
      <w:r>
        <w:t>study</w:t>
      </w:r>
      <w:r>
        <w:rPr>
          <w:spacing w:val="-2"/>
        </w:rPr>
        <w:t xml:space="preserve"> </w:t>
      </w:r>
      <w:r>
        <w:t>or</w:t>
      </w:r>
      <w:r>
        <w:rPr>
          <w:spacing w:val="-3"/>
        </w:rPr>
        <w:t xml:space="preserve"> </w:t>
      </w:r>
      <w:r>
        <w:t>injuries</w:t>
      </w:r>
      <w:r>
        <w:rPr>
          <w:spacing w:val="-3"/>
        </w:rPr>
        <w:t xml:space="preserve"> </w:t>
      </w:r>
      <w:r>
        <w:t>during</w:t>
      </w:r>
      <w:r>
        <w:rPr>
          <w:spacing w:val="-3"/>
        </w:rPr>
        <w:t xml:space="preserve"> </w:t>
      </w:r>
      <w:r>
        <w:t>a</w:t>
      </w:r>
      <w:r>
        <w:rPr>
          <w:spacing w:val="-3"/>
        </w:rPr>
        <w:t xml:space="preserve"> </w:t>
      </w:r>
      <w:r>
        <w:t>study,</w:t>
      </w:r>
      <w:r>
        <w:rPr>
          <w:spacing w:val="-3"/>
        </w:rPr>
        <w:t xml:space="preserve"> </w:t>
      </w:r>
      <w:r>
        <w:t>please</w:t>
      </w:r>
      <w:r>
        <w:rPr>
          <w:spacing w:val="-3"/>
        </w:rPr>
        <w:t xml:space="preserve"> </w:t>
      </w:r>
      <w:r>
        <w:t>call</w:t>
      </w:r>
      <w:r>
        <w:rPr>
          <w:w w:val="99"/>
        </w:rPr>
        <w:t xml:space="preserve"> </w:t>
      </w:r>
      <w:r>
        <w:t xml:space="preserve">the </w:t>
      </w:r>
      <w:r w:rsidRPr="000A0BAB">
        <w:t>Research Ethics Manager at</w:t>
      </w:r>
      <w:r w:rsidRPr="000A0BAB">
        <w:rPr>
          <w:spacing w:val="-9"/>
        </w:rPr>
        <w:t xml:space="preserve"> </w:t>
      </w:r>
      <w:r w:rsidRPr="000A0BAB">
        <w:t>416-813-5718</w:t>
      </w:r>
      <w:r>
        <w:t>.</w:t>
      </w:r>
    </w:p>
    <w:sectPr w:rsidR="001B16E1" w:rsidSect="00C657BB">
      <w:footerReference w:type="default" r:id="rId15"/>
      <w:pgSz w:w="12240" w:h="15840"/>
      <w:pgMar w:top="1400" w:right="1340" w:bottom="1660" w:left="1300" w:header="0" w:footer="14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24B" w:rsidRDefault="004B024B">
      <w:r>
        <w:separator/>
      </w:r>
    </w:p>
  </w:endnote>
  <w:endnote w:type="continuationSeparator" w:id="0">
    <w:p w:rsidR="004B024B" w:rsidRDefault="004B02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950" w:rsidRDefault="00205992">
    <w:pPr>
      <w:pStyle w:val="Footer"/>
      <w:rPr>
        <w:rFonts w:ascii="Times New Roman" w:hAnsi="Times New Roman" w:cs="Times New Roman"/>
        <w:i/>
      </w:rPr>
    </w:pPr>
    <w:r>
      <w:rPr>
        <w:rFonts w:ascii="Times New Roman" w:hAnsi="Times New Roman" w:cs="Times New Roman"/>
        <w:i/>
      </w:rPr>
      <w:t xml:space="preserve">Consent Form </w:t>
    </w:r>
  </w:p>
  <w:p w:rsidR="00205992" w:rsidRDefault="00672950">
    <w:pPr>
      <w:pStyle w:val="Footer"/>
      <w:rPr>
        <w:rFonts w:ascii="Times New Roman" w:hAnsi="Times New Roman" w:cs="Times New Roman"/>
        <w:i/>
      </w:rPr>
    </w:pPr>
    <w:r>
      <w:rPr>
        <w:rFonts w:ascii="Times New Roman" w:hAnsi="Times New Roman" w:cs="Times New Roman"/>
        <w:i/>
      </w:rPr>
      <w:t>Neurosurgical Instrument User-Feedback Study</w:t>
    </w:r>
    <w:r w:rsidR="00205992">
      <w:rPr>
        <w:rFonts w:ascii="Times New Roman" w:hAnsi="Times New Roman" w:cs="Times New Roman"/>
        <w:i/>
      </w:rPr>
      <w:tab/>
    </w:r>
    <w:r w:rsidR="00205992">
      <w:rPr>
        <w:rFonts w:ascii="Times New Roman" w:hAnsi="Times New Roman" w:cs="Times New Roman"/>
        <w:i/>
      </w:rPr>
      <w:tab/>
    </w:r>
  </w:p>
  <w:p w:rsidR="00672950" w:rsidRDefault="00205992">
    <w:pPr>
      <w:pStyle w:val="Footer"/>
      <w:rPr>
        <w:rFonts w:ascii="Times New Roman" w:hAnsi="Times New Roman" w:cs="Times New Roman"/>
        <w:i/>
      </w:rPr>
    </w:pPr>
    <w:r>
      <w:rPr>
        <w:rFonts w:ascii="Times New Roman" w:hAnsi="Times New Roman" w:cs="Times New Roman"/>
        <w:i/>
      </w:rPr>
      <w:t>Version 2017-03-20</w:t>
    </w:r>
    <w:r>
      <w:rPr>
        <w:rFonts w:ascii="Times New Roman" w:hAnsi="Times New Roman" w:cs="Times New Roman"/>
        <w:i/>
      </w:rPr>
      <w:tab/>
    </w:r>
    <w:r>
      <w:rPr>
        <w:rFonts w:ascii="Times New Roman" w:hAnsi="Times New Roman" w:cs="Times New Roman"/>
        <w:i/>
      </w:rPr>
      <w:tab/>
    </w:r>
  </w:p>
  <w:p w:rsidR="007D4925" w:rsidRPr="00762638" w:rsidRDefault="00672950">
    <w:pPr>
      <w:pStyle w:val="Footer"/>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sidR="007D4925" w:rsidRPr="00762638">
      <w:rPr>
        <w:rFonts w:ascii="Times New Roman" w:hAnsi="Times New Roman" w:cs="Times New Roman"/>
        <w:i/>
      </w:rPr>
      <w:t xml:space="preserve">Page </w:t>
    </w:r>
    <w:sdt>
      <w:sdtPr>
        <w:rPr>
          <w:rFonts w:ascii="Times New Roman" w:hAnsi="Times New Roman" w:cs="Times New Roman"/>
          <w:i/>
        </w:rPr>
        <w:id w:val="185343791"/>
        <w:docPartObj>
          <w:docPartGallery w:val="Page Numbers (Bottom of Page)"/>
          <w:docPartUnique/>
        </w:docPartObj>
      </w:sdtPr>
      <w:sdtContent>
        <w:r w:rsidR="00013BED" w:rsidRPr="00762638">
          <w:rPr>
            <w:rFonts w:ascii="Times New Roman" w:hAnsi="Times New Roman" w:cs="Times New Roman"/>
            <w:i/>
          </w:rPr>
          <w:fldChar w:fldCharType="begin"/>
        </w:r>
        <w:r w:rsidR="007D4925" w:rsidRPr="000A0BAB">
          <w:rPr>
            <w:rFonts w:ascii="Times New Roman" w:hAnsi="Times New Roman" w:cs="Times New Roman"/>
            <w:i/>
          </w:rPr>
          <w:instrText xml:space="preserve"> PAGE   \* MERGEFORMAT </w:instrText>
        </w:r>
        <w:r w:rsidR="00013BED" w:rsidRPr="00762638">
          <w:rPr>
            <w:rFonts w:ascii="Times New Roman" w:hAnsi="Times New Roman" w:cs="Times New Roman"/>
            <w:i/>
          </w:rPr>
          <w:fldChar w:fldCharType="separate"/>
        </w:r>
        <w:r w:rsidR="00D65216">
          <w:rPr>
            <w:rFonts w:ascii="Times New Roman" w:hAnsi="Times New Roman" w:cs="Times New Roman"/>
            <w:i/>
            <w:noProof/>
          </w:rPr>
          <w:t>1</w:t>
        </w:r>
        <w:r w:rsidR="00013BED" w:rsidRPr="00762638">
          <w:rPr>
            <w:rFonts w:ascii="Times New Roman" w:hAnsi="Times New Roman" w:cs="Times New Roman"/>
            <w:i/>
          </w:rPr>
          <w:fldChar w:fldCharType="end"/>
        </w:r>
        <w:r w:rsidR="007D4925">
          <w:rPr>
            <w:rFonts w:ascii="Times New Roman" w:hAnsi="Times New Roman" w:cs="Times New Roman"/>
            <w:i/>
          </w:rPr>
          <w:t xml:space="preserve"> of 3</w:t>
        </w:r>
      </w:sdtContent>
    </w:sdt>
  </w:p>
  <w:p w:rsidR="007D4925" w:rsidRPr="001C7C55" w:rsidRDefault="007D4925">
    <w:pPr>
      <w:spacing w:line="14" w:lineRule="auto"/>
      <w:rPr>
        <w:sz w:val="20"/>
        <w:szCs w:val="20"/>
        <w:lang w:val="en-C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24B" w:rsidRDefault="004B024B">
      <w:r>
        <w:separator/>
      </w:r>
    </w:p>
  </w:footnote>
  <w:footnote w:type="continuationSeparator" w:id="0">
    <w:p w:rsidR="004B024B" w:rsidRDefault="004B02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425F5"/>
    <w:multiLevelType w:val="hybridMultilevel"/>
    <w:tmpl w:val="A9C0A1EC"/>
    <w:lvl w:ilvl="0" w:tplc="5686B734">
      <w:start w:val="1"/>
      <w:numFmt w:val="decimal"/>
      <w:lvlText w:val="%1)"/>
      <w:lvlJc w:val="left"/>
      <w:pPr>
        <w:ind w:left="860" w:hanging="360"/>
      </w:pPr>
      <w:rPr>
        <w:rFonts w:ascii="Times New Roman" w:eastAsia="Times New Roman" w:hAnsi="Times New Roman" w:hint="default"/>
        <w:w w:val="100"/>
        <w:sz w:val="24"/>
        <w:szCs w:val="24"/>
      </w:rPr>
    </w:lvl>
    <w:lvl w:ilvl="1" w:tplc="D74C404E">
      <w:start w:val="1"/>
      <w:numFmt w:val="bullet"/>
      <w:lvlText w:val="•"/>
      <w:lvlJc w:val="left"/>
      <w:pPr>
        <w:ind w:left="1602" w:hanging="143"/>
      </w:pPr>
      <w:rPr>
        <w:rFonts w:ascii="Times New Roman" w:eastAsia="Times New Roman" w:hAnsi="Times New Roman" w:hint="default"/>
        <w:w w:val="100"/>
        <w:sz w:val="24"/>
        <w:szCs w:val="24"/>
      </w:rPr>
    </w:lvl>
    <w:lvl w:ilvl="2" w:tplc="74542296">
      <w:start w:val="1"/>
      <w:numFmt w:val="bullet"/>
      <w:lvlText w:val="•"/>
      <w:lvlJc w:val="left"/>
      <w:pPr>
        <w:ind w:left="2566" w:hanging="143"/>
      </w:pPr>
      <w:rPr>
        <w:rFonts w:hint="default"/>
      </w:rPr>
    </w:lvl>
    <w:lvl w:ilvl="3" w:tplc="22CC33A6">
      <w:start w:val="1"/>
      <w:numFmt w:val="bullet"/>
      <w:lvlText w:val="•"/>
      <w:lvlJc w:val="left"/>
      <w:pPr>
        <w:ind w:left="3533" w:hanging="143"/>
      </w:pPr>
      <w:rPr>
        <w:rFonts w:hint="default"/>
      </w:rPr>
    </w:lvl>
    <w:lvl w:ilvl="4" w:tplc="DD9E828E">
      <w:start w:val="1"/>
      <w:numFmt w:val="bullet"/>
      <w:lvlText w:val="•"/>
      <w:lvlJc w:val="left"/>
      <w:pPr>
        <w:ind w:left="4500" w:hanging="143"/>
      </w:pPr>
      <w:rPr>
        <w:rFonts w:hint="default"/>
      </w:rPr>
    </w:lvl>
    <w:lvl w:ilvl="5" w:tplc="15641032">
      <w:start w:val="1"/>
      <w:numFmt w:val="bullet"/>
      <w:lvlText w:val="•"/>
      <w:lvlJc w:val="left"/>
      <w:pPr>
        <w:ind w:left="5466" w:hanging="143"/>
      </w:pPr>
      <w:rPr>
        <w:rFonts w:hint="default"/>
      </w:rPr>
    </w:lvl>
    <w:lvl w:ilvl="6" w:tplc="B6BE31AE">
      <w:start w:val="1"/>
      <w:numFmt w:val="bullet"/>
      <w:lvlText w:val="•"/>
      <w:lvlJc w:val="left"/>
      <w:pPr>
        <w:ind w:left="6433" w:hanging="143"/>
      </w:pPr>
      <w:rPr>
        <w:rFonts w:hint="default"/>
      </w:rPr>
    </w:lvl>
    <w:lvl w:ilvl="7" w:tplc="387437E6">
      <w:start w:val="1"/>
      <w:numFmt w:val="bullet"/>
      <w:lvlText w:val="•"/>
      <w:lvlJc w:val="left"/>
      <w:pPr>
        <w:ind w:left="7400" w:hanging="143"/>
      </w:pPr>
      <w:rPr>
        <w:rFonts w:hint="default"/>
      </w:rPr>
    </w:lvl>
    <w:lvl w:ilvl="8" w:tplc="EDCC490A">
      <w:start w:val="1"/>
      <w:numFmt w:val="bullet"/>
      <w:lvlText w:val="•"/>
      <w:lvlJc w:val="left"/>
      <w:pPr>
        <w:ind w:left="8366" w:hanging="143"/>
      </w:pPr>
      <w:rPr>
        <w:rFonts w:hint="default"/>
      </w:rPr>
    </w:lvl>
  </w:abstractNum>
  <w:abstractNum w:abstractNumId="1">
    <w:nsid w:val="1A7526F4"/>
    <w:multiLevelType w:val="hybridMultilevel"/>
    <w:tmpl w:val="3D4255B4"/>
    <w:lvl w:ilvl="0" w:tplc="6B2E1A6A">
      <w:start w:val="1"/>
      <w:numFmt w:val="decimal"/>
      <w:lvlText w:val="%1."/>
      <w:lvlJc w:val="left"/>
      <w:pPr>
        <w:ind w:left="500" w:hanging="241"/>
      </w:pPr>
      <w:rPr>
        <w:rFonts w:ascii="Times New Roman" w:eastAsia="Times New Roman" w:hAnsi="Times New Roman" w:hint="default"/>
        <w:w w:val="100"/>
        <w:sz w:val="24"/>
        <w:szCs w:val="24"/>
      </w:rPr>
    </w:lvl>
    <w:lvl w:ilvl="1" w:tplc="9FC49FE8">
      <w:start w:val="1"/>
      <w:numFmt w:val="bullet"/>
      <w:lvlText w:val="•"/>
      <w:lvlJc w:val="left"/>
      <w:pPr>
        <w:ind w:left="1484" w:hanging="241"/>
      </w:pPr>
      <w:rPr>
        <w:rFonts w:hint="default"/>
      </w:rPr>
    </w:lvl>
    <w:lvl w:ilvl="2" w:tplc="30FA3AE0">
      <w:start w:val="1"/>
      <w:numFmt w:val="bullet"/>
      <w:lvlText w:val="•"/>
      <w:lvlJc w:val="left"/>
      <w:pPr>
        <w:ind w:left="2468" w:hanging="241"/>
      </w:pPr>
      <w:rPr>
        <w:rFonts w:hint="default"/>
      </w:rPr>
    </w:lvl>
    <w:lvl w:ilvl="3" w:tplc="F544D2F2">
      <w:start w:val="1"/>
      <w:numFmt w:val="bullet"/>
      <w:lvlText w:val="•"/>
      <w:lvlJc w:val="left"/>
      <w:pPr>
        <w:ind w:left="3452" w:hanging="241"/>
      </w:pPr>
      <w:rPr>
        <w:rFonts w:hint="default"/>
      </w:rPr>
    </w:lvl>
    <w:lvl w:ilvl="4" w:tplc="04406738">
      <w:start w:val="1"/>
      <w:numFmt w:val="bullet"/>
      <w:lvlText w:val="•"/>
      <w:lvlJc w:val="left"/>
      <w:pPr>
        <w:ind w:left="4436" w:hanging="241"/>
      </w:pPr>
      <w:rPr>
        <w:rFonts w:hint="default"/>
      </w:rPr>
    </w:lvl>
    <w:lvl w:ilvl="5" w:tplc="5BF080C8">
      <w:start w:val="1"/>
      <w:numFmt w:val="bullet"/>
      <w:lvlText w:val="•"/>
      <w:lvlJc w:val="left"/>
      <w:pPr>
        <w:ind w:left="5420" w:hanging="241"/>
      </w:pPr>
      <w:rPr>
        <w:rFonts w:hint="default"/>
      </w:rPr>
    </w:lvl>
    <w:lvl w:ilvl="6" w:tplc="F528BA36">
      <w:start w:val="1"/>
      <w:numFmt w:val="bullet"/>
      <w:lvlText w:val="•"/>
      <w:lvlJc w:val="left"/>
      <w:pPr>
        <w:ind w:left="6404" w:hanging="241"/>
      </w:pPr>
      <w:rPr>
        <w:rFonts w:hint="default"/>
      </w:rPr>
    </w:lvl>
    <w:lvl w:ilvl="7" w:tplc="1DFC9B58">
      <w:start w:val="1"/>
      <w:numFmt w:val="bullet"/>
      <w:lvlText w:val="•"/>
      <w:lvlJc w:val="left"/>
      <w:pPr>
        <w:ind w:left="7388" w:hanging="241"/>
      </w:pPr>
      <w:rPr>
        <w:rFonts w:hint="default"/>
      </w:rPr>
    </w:lvl>
    <w:lvl w:ilvl="8" w:tplc="E4FC1D56">
      <w:start w:val="1"/>
      <w:numFmt w:val="bullet"/>
      <w:lvlText w:val="•"/>
      <w:lvlJc w:val="left"/>
      <w:pPr>
        <w:ind w:left="8372" w:hanging="241"/>
      </w:pPr>
      <w:rPr>
        <w:rFonts w:hint="default"/>
      </w:rPr>
    </w:lvl>
  </w:abstractNum>
  <w:abstractNum w:abstractNumId="2">
    <w:nsid w:val="2F5765BD"/>
    <w:multiLevelType w:val="hybridMultilevel"/>
    <w:tmpl w:val="9C2AA37A"/>
    <w:lvl w:ilvl="0" w:tplc="2D22F1FE">
      <w:start w:val="1"/>
      <w:numFmt w:val="decimal"/>
      <w:lvlText w:val="%1)"/>
      <w:lvlJc w:val="left"/>
      <w:pPr>
        <w:ind w:left="500" w:hanging="360"/>
      </w:pPr>
      <w:rPr>
        <w:rFonts w:ascii="Times New Roman" w:eastAsia="Times New Roman" w:hAnsi="Times New Roman" w:hint="default"/>
        <w:w w:val="100"/>
        <w:sz w:val="24"/>
        <w:szCs w:val="24"/>
      </w:rPr>
    </w:lvl>
    <w:lvl w:ilvl="1" w:tplc="20D84994">
      <w:start w:val="1"/>
      <w:numFmt w:val="bullet"/>
      <w:lvlText w:val="•"/>
      <w:lvlJc w:val="left"/>
      <w:pPr>
        <w:ind w:left="1484" w:hanging="360"/>
      </w:pPr>
      <w:rPr>
        <w:rFonts w:hint="default"/>
      </w:rPr>
    </w:lvl>
    <w:lvl w:ilvl="2" w:tplc="092AE7B8">
      <w:start w:val="1"/>
      <w:numFmt w:val="bullet"/>
      <w:lvlText w:val="•"/>
      <w:lvlJc w:val="left"/>
      <w:pPr>
        <w:ind w:left="2468" w:hanging="360"/>
      </w:pPr>
      <w:rPr>
        <w:rFonts w:hint="default"/>
      </w:rPr>
    </w:lvl>
    <w:lvl w:ilvl="3" w:tplc="FE907E70">
      <w:start w:val="1"/>
      <w:numFmt w:val="bullet"/>
      <w:lvlText w:val="•"/>
      <w:lvlJc w:val="left"/>
      <w:pPr>
        <w:ind w:left="3452" w:hanging="360"/>
      </w:pPr>
      <w:rPr>
        <w:rFonts w:hint="default"/>
      </w:rPr>
    </w:lvl>
    <w:lvl w:ilvl="4" w:tplc="272622E6">
      <w:start w:val="1"/>
      <w:numFmt w:val="bullet"/>
      <w:lvlText w:val="•"/>
      <w:lvlJc w:val="left"/>
      <w:pPr>
        <w:ind w:left="4436" w:hanging="360"/>
      </w:pPr>
      <w:rPr>
        <w:rFonts w:hint="default"/>
      </w:rPr>
    </w:lvl>
    <w:lvl w:ilvl="5" w:tplc="2BDE57F4">
      <w:start w:val="1"/>
      <w:numFmt w:val="bullet"/>
      <w:lvlText w:val="•"/>
      <w:lvlJc w:val="left"/>
      <w:pPr>
        <w:ind w:left="5420" w:hanging="360"/>
      </w:pPr>
      <w:rPr>
        <w:rFonts w:hint="default"/>
      </w:rPr>
    </w:lvl>
    <w:lvl w:ilvl="6" w:tplc="8632C576">
      <w:start w:val="1"/>
      <w:numFmt w:val="bullet"/>
      <w:lvlText w:val="•"/>
      <w:lvlJc w:val="left"/>
      <w:pPr>
        <w:ind w:left="6404" w:hanging="360"/>
      </w:pPr>
      <w:rPr>
        <w:rFonts w:hint="default"/>
      </w:rPr>
    </w:lvl>
    <w:lvl w:ilvl="7" w:tplc="BA08341A">
      <w:start w:val="1"/>
      <w:numFmt w:val="bullet"/>
      <w:lvlText w:val="•"/>
      <w:lvlJc w:val="left"/>
      <w:pPr>
        <w:ind w:left="7388" w:hanging="360"/>
      </w:pPr>
      <w:rPr>
        <w:rFonts w:hint="default"/>
      </w:rPr>
    </w:lvl>
    <w:lvl w:ilvl="8" w:tplc="0F720F8E">
      <w:start w:val="1"/>
      <w:numFmt w:val="bullet"/>
      <w:lvlText w:val="•"/>
      <w:lvlJc w:val="left"/>
      <w:pPr>
        <w:ind w:left="8372" w:hanging="360"/>
      </w:pPr>
      <w:rPr>
        <w:rFonts w:hint="default"/>
      </w:rPr>
    </w:lvl>
  </w:abstractNum>
  <w:abstractNum w:abstractNumId="3">
    <w:nsid w:val="53CA3557"/>
    <w:multiLevelType w:val="hybridMultilevel"/>
    <w:tmpl w:val="F348C908"/>
    <w:lvl w:ilvl="0" w:tplc="E1307BEE">
      <w:start w:val="1"/>
      <w:numFmt w:val="bullet"/>
      <w:lvlText w:val=""/>
      <w:lvlJc w:val="left"/>
      <w:pPr>
        <w:ind w:left="500" w:hanging="360"/>
      </w:pPr>
      <w:rPr>
        <w:rFonts w:ascii="Symbol" w:eastAsia="Symbol" w:hAnsi="Symbol" w:hint="default"/>
        <w:w w:val="99"/>
        <w:sz w:val="24"/>
        <w:szCs w:val="24"/>
      </w:rPr>
    </w:lvl>
    <w:lvl w:ilvl="1" w:tplc="CCC667BA">
      <w:start w:val="1"/>
      <w:numFmt w:val="bullet"/>
      <w:lvlText w:val="•"/>
      <w:lvlJc w:val="left"/>
      <w:pPr>
        <w:ind w:left="1410" w:hanging="360"/>
      </w:pPr>
      <w:rPr>
        <w:rFonts w:hint="default"/>
      </w:rPr>
    </w:lvl>
    <w:lvl w:ilvl="2" w:tplc="D220B842">
      <w:start w:val="1"/>
      <w:numFmt w:val="bullet"/>
      <w:lvlText w:val="•"/>
      <w:lvlJc w:val="left"/>
      <w:pPr>
        <w:ind w:left="2320" w:hanging="360"/>
      </w:pPr>
      <w:rPr>
        <w:rFonts w:hint="default"/>
      </w:rPr>
    </w:lvl>
    <w:lvl w:ilvl="3" w:tplc="740C4FAC">
      <w:start w:val="1"/>
      <w:numFmt w:val="bullet"/>
      <w:lvlText w:val="•"/>
      <w:lvlJc w:val="left"/>
      <w:pPr>
        <w:ind w:left="3230" w:hanging="360"/>
      </w:pPr>
      <w:rPr>
        <w:rFonts w:hint="default"/>
      </w:rPr>
    </w:lvl>
    <w:lvl w:ilvl="4" w:tplc="D810701E">
      <w:start w:val="1"/>
      <w:numFmt w:val="bullet"/>
      <w:lvlText w:val="•"/>
      <w:lvlJc w:val="left"/>
      <w:pPr>
        <w:ind w:left="4140" w:hanging="360"/>
      </w:pPr>
      <w:rPr>
        <w:rFonts w:hint="default"/>
      </w:rPr>
    </w:lvl>
    <w:lvl w:ilvl="5" w:tplc="D0EEB2C6">
      <w:start w:val="1"/>
      <w:numFmt w:val="bullet"/>
      <w:lvlText w:val="•"/>
      <w:lvlJc w:val="left"/>
      <w:pPr>
        <w:ind w:left="5050" w:hanging="360"/>
      </w:pPr>
      <w:rPr>
        <w:rFonts w:hint="default"/>
      </w:rPr>
    </w:lvl>
    <w:lvl w:ilvl="6" w:tplc="FEF24D5C">
      <w:start w:val="1"/>
      <w:numFmt w:val="bullet"/>
      <w:lvlText w:val="•"/>
      <w:lvlJc w:val="left"/>
      <w:pPr>
        <w:ind w:left="5960" w:hanging="360"/>
      </w:pPr>
      <w:rPr>
        <w:rFonts w:hint="default"/>
      </w:rPr>
    </w:lvl>
    <w:lvl w:ilvl="7" w:tplc="2046712C">
      <w:start w:val="1"/>
      <w:numFmt w:val="bullet"/>
      <w:lvlText w:val="•"/>
      <w:lvlJc w:val="left"/>
      <w:pPr>
        <w:ind w:left="6870" w:hanging="360"/>
      </w:pPr>
      <w:rPr>
        <w:rFonts w:hint="default"/>
      </w:rPr>
    </w:lvl>
    <w:lvl w:ilvl="8" w:tplc="07BAB840">
      <w:start w:val="1"/>
      <w:numFmt w:val="bullet"/>
      <w:lvlText w:val="•"/>
      <w:lvlJc w:val="left"/>
      <w:pPr>
        <w:ind w:left="7780" w:hanging="360"/>
      </w:pPr>
      <w:rPr>
        <w:rFonts w:hint="default"/>
      </w:rPr>
    </w:lvl>
  </w:abstractNum>
  <w:abstractNum w:abstractNumId="4">
    <w:nsid w:val="6F821820"/>
    <w:multiLevelType w:val="hybridMultilevel"/>
    <w:tmpl w:val="5DFE40A6"/>
    <w:lvl w:ilvl="0" w:tplc="9376BFF2">
      <w:start w:val="1"/>
      <w:numFmt w:val="lowerLetter"/>
      <w:lvlText w:val="%1)"/>
      <w:lvlJc w:val="left"/>
      <w:pPr>
        <w:ind w:left="746" w:hanging="247"/>
      </w:pPr>
      <w:rPr>
        <w:rFonts w:ascii="Times New Roman" w:eastAsia="Times New Roman" w:hAnsi="Times New Roman" w:hint="default"/>
        <w:w w:val="99"/>
        <w:sz w:val="24"/>
        <w:szCs w:val="24"/>
      </w:rPr>
    </w:lvl>
    <w:lvl w:ilvl="1" w:tplc="57CA7C2A">
      <w:start w:val="1"/>
      <w:numFmt w:val="bullet"/>
      <w:lvlText w:val="•"/>
      <w:lvlJc w:val="left"/>
      <w:pPr>
        <w:ind w:left="1696" w:hanging="247"/>
      </w:pPr>
      <w:rPr>
        <w:rFonts w:hint="default"/>
      </w:rPr>
    </w:lvl>
    <w:lvl w:ilvl="2" w:tplc="F1C813F6">
      <w:start w:val="1"/>
      <w:numFmt w:val="bullet"/>
      <w:lvlText w:val="•"/>
      <w:lvlJc w:val="left"/>
      <w:pPr>
        <w:ind w:left="2652" w:hanging="247"/>
      </w:pPr>
      <w:rPr>
        <w:rFonts w:hint="default"/>
      </w:rPr>
    </w:lvl>
    <w:lvl w:ilvl="3" w:tplc="1BD403AC">
      <w:start w:val="1"/>
      <w:numFmt w:val="bullet"/>
      <w:lvlText w:val="•"/>
      <w:lvlJc w:val="left"/>
      <w:pPr>
        <w:ind w:left="3608" w:hanging="247"/>
      </w:pPr>
      <w:rPr>
        <w:rFonts w:hint="default"/>
      </w:rPr>
    </w:lvl>
    <w:lvl w:ilvl="4" w:tplc="52587688">
      <w:start w:val="1"/>
      <w:numFmt w:val="bullet"/>
      <w:lvlText w:val="•"/>
      <w:lvlJc w:val="left"/>
      <w:pPr>
        <w:ind w:left="4564" w:hanging="247"/>
      </w:pPr>
      <w:rPr>
        <w:rFonts w:hint="default"/>
      </w:rPr>
    </w:lvl>
    <w:lvl w:ilvl="5" w:tplc="DDA237C4">
      <w:start w:val="1"/>
      <w:numFmt w:val="bullet"/>
      <w:lvlText w:val="•"/>
      <w:lvlJc w:val="left"/>
      <w:pPr>
        <w:ind w:left="5520" w:hanging="247"/>
      </w:pPr>
      <w:rPr>
        <w:rFonts w:hint="default"/>
      </w:rPr>
    </w:lvl>
    <w:lvl w:ilvl="6" w:tplc="BF407DA0">
      <w:start w:val="1"/>
      <w:numFmt w:val="bullet"/>
      <w:lvlText w:val="•"/>
      <w:lvlJc w:val="left"/>
      <w:pPr>
        <w:ind w:left="6476" w:hanging="247"/>
      </w:pPr>
      <w:rPr>
        <w:rFonts w:hint="default"/>
      </w:rPr>
    </w:lvl>
    <w:lvl w:ilvl="7" w:tplc="C8AE6C1A">
      <w:start w:val="1"/>
      <w:numFmt w:val="bullet"/>
      <w:lvlText w:val="•"/>
      <w:lvlJc w:val="left"/>
      <w:pPr>
        <w:ind w:left="7432" w:hanging="247"/>
      </w:pPr>
      <w:rPr>
        <w:rFonts w:hint="default"/>
      </w:rPr>
    </w:lvl>
    <w:lvl w:ilvl="8" w:tplc="B028602C">
      <w:start w:val="1"/>
      <w:numFmt w:val="bullet"/>
      <w:lvlText w:val="•"/>
      <w:lvlJc w:val="left"/>
      <w:pPr>
        <w:ind w:left="8388" w:hanging="247"/>
      </w:pPr>
      <w:rPr>
        <w:rFonts w:hint="default"/>
      </w:rPr>
    </w:lvl>
  </w:abstractNum>
  <w:abstractNum w:abstractNumId="5">
    <w:nsid w:val="75227A5A"/>
    <w:multiLevelType w:val="hybridMultilevel"/>
    <w:tmpl w:val="5010D52E"/>
    <w:lvl w:ilvl="0" w:tplc="FD6A73EC">
      <w:start w:val="1"/>
      <w:numFmt w:val="bullet"/>
      <w:lvlText w:val="•"/>
      <w:lvlJc w:val="left"/>
      <w:pPr>
        <w:ind w:left="500" w:hanging="143"/>
      </w:pPr>
      <w:rPr>
        <w:rFonts w:ascii="Times New Roman" w:eastAsia="Times New Roman" w:hAnsi="Times New Roman" w:hint="default"/>
        <w:w w:val="100"/>
        <w:sz w:val="24"/>
        <w:szCs w:val="24"/>
      </w:rPr>
    </w:lvl>
    <w:lvl w:ilvl="1" w:tplc="8B2A4E08">
      <w:start w:val="1"/>
      <w:numFmt w:val="bullet"/>
      <w:lvlText w:val="•"/>
      <w:lvlJc w:val="left"/>
      <w:pPr>
        <w:ind w:left="1480" w:hanging="143"/>
      </w:pPr>
      <w:rPr>
        <w:rFonts w:hint="default"/>
      </w:rPr>
    </w:lvl>
    <w:lvl w:ilvl="2" w:tplc="EDB002D6">
      <w:start w:val="1"/>
      <w:numFmt w:val="bullet"/>
      <w:lvlText w:val="•"/>
      <w:lvlJc w:val="left"/>
      <w:pPr>
        <w:ind w:left="2460" w:hanging="143"/>
      </w:pPr>
      <w:rPr>
        <w:rFonts w:hint="default"/>
      </w:rPr>
    </w:lvl>
    <w:lvl w:ilvl="3" w:tplc="20F84DDE">
      <w:start w:val="1"/>
      <w:numFmt w:val="bullet"/>
      <w:lvlText w:val="•"/>
      <w:lvlJc w:val="left"/>
      <w:pPr>
        <w:ind w:left="3440" w:hanging="143"/>
      </w:pPr>
      <w:rPr>
        <w:rFonts w:hint="default"/>
      </w:rPr>
    </w:lvl>
    <w:lvl w:ilvl="4" w:tplc="9A1E1FC4">
      <w:start w:val="1"/>
      <w:numFmt w:val="bullet"/>
      <w:lvlText w:val="•"/>
      <w:lvlJc w:val="left"/>
      <w:pPr>
        <w:ind w:left="4420" w:hanging="143"/>
      </w:pPr>
      <w:rPr>
        <w:rFonts w:hint="default"/>
      </w:rPr>
    </w:lvl>
    <w:lvl w:ilvl="5" w:tplc="0600911A">
      <w:start w:val="1"/>
      <w:numFmt w:val="bullet"/>
      <w:lvlText w:val="•"/>
      <w:lvlJc w:val="left"/>
      <w:pPr>
        <w:ind w:left="5400" w:hanging="143"/>
      </w:pPr>
      <w:rPr>
        <w:rFonts w:hint="default"/>
      </w:rPr>
    </w:lvl>
    <w:lvl w:ilvl="6" w:tplc="1F267260">
      <w:start w:val="1"/>
      <w:numFmt w:val="bullet"/>
      <w:lvlText w:val="•"/>
      <w:lvlJc w:val="left"/>
      <w:pPr>
        <w:ind w:left="6380" w:hanging="143"/>
      </w:pPr>
      <w:rPr>
        <w:rFonts w:hint="default"/>
      </w:rPr>
    </w:lvl>
    <w:lvl w:ilvl="7" w:tplc="5470BC56">
      <w:start w:val="1"/>
      <w:numFmt w:val="bullet"/>
      <w:lvlText w:val="•"/>
      <w:lvlJc w:val="left"/>
      <w:pPr>
        <w:ind w:left="7360" w:hanging="143"/>
      </w:pPr>
      <w:rPr>
        <w:rFonts w:hint="default"/>
      </w:rPr>
    </w:lvl>
    <w:lvl w:ilvl="8" w:tplc="A7B45270">
      <w:start w:val="1"/>
      <w:numFmt w:val="bullet"/>
      <w:lvlText w:val="•"/>
      <w:lvlJc w:val="left"/>
      <w:pPr>
        <w:ind w:left="8340" w:hanging="143"/>
      </w:pPr>
      <w:rPr>
        <w:rFonts w:hint="default"/>
      </w:rPr>
    </w:lvl>
  </w:abstractNum>
  <w:abstractNum w:abstractNumId="6">
    <w:nsid w:val="78D8535E"/>
    <w:multiLevelType w:val="hybridMultilevel"/>
    <w:tmpl w:val="F9469B4A"/>
    <w:lvl w:ilvl="0" w:tplc="0AFEEFBC">
      <w:start w:val="1"/>
      <w:numFmt w:val="decimal"/>
      <w:lvlText w:val="%1."/>
      <w:lvlJc w:val="left"/>
      <w:pPr>
        <w:ind w:left="500" w:hanging="361"/>
      </w:pPr>
      <w:rPr>
        <w:rFonts w:ascii="Times New Roman" w:eastAsia="Times New Roman" w:hAnsi="Times New Roman" w:hint="default"/>
        <w:w w:val="100"/>
        <w:sz w:val="24"/>
        <w:szCs w:val="24"/>
      </w:rPr>
    </w:lvl>
    <w:lvl w:ilvl="1" w:tplc="BDEEEBAA">
      <w:start w:val="1"/>
      <w:numFmt w:val="lowerLetter"/>
      <w:lvlText w:val="%2)"/>
      <w:lvlJc w:val="left"/>
      <w:pPr>
        <w:ind w:left="760" w:hanging="247"/>
      </w:pPr>
      <w:rPr>
        <w:rFonts w:ascii="Times New Roman" w:eastAsia="Times New Roman" w:hAnsi="Times New Roman" w:hint="default"/>
        <w:w w:val="99"/>
        <w:sz w:val="24"/>
        <w:szCs w:val="24"/>
      </w:rPr>
    </w:lvl>
    <w:lvl w:ilvl="2" w:tplc="8E5E15C0">
      <w:start w:val="1"/>
      <w:numFmt w:val="bullet"/>
      <w:lvlText w:val="•"/>
      <w:lvlJc w:val="left"/>
      <w:pPr>
        <w:ind w:left="1742" w:hanging="247"/>
      </w:pPr>
      <w:rPr>
        <w:rFonts w:hint="default"/>
      </w:rPr>
    </w:lvl>
    <w:lvl w:ilvl="3" w:tplc="B87281F2">
      <w:start w:val="1"/>
      <w:numFmt w:val="bullet"/>
      <w:lvlText w:val="•"/>
      <w:lvlJc w:val="left"/>
      <w:pPr>
        <w:ind w:left="2724" w:hanging="247"/>
      </w:pPr>
      <w:rPr>
        <w:rFonts w:hint="default"/>
      </w:rPr>
    </w:lvl>
    <w:lvl w:ilvl="4" w:tplc="9BEACC62">
      <w:start w:val="1"/>
      <w:numFmt w:val="bullet"/>
      <w:lvlText w:val="•"/>
      <w:lvlJc w:val="left"/>
      <w:pPr>
        <w:ind w:left="3706" w:hanging="247"/>
      </w:pPr>
      <w:rPr>
        <w:rFonts w:hint="default"/>
      </w:rPr>
    </w:lvl>
    <w:lvl w:ilvl="5" w:tplc="5EDA2FCC">
      <w:start w:val="1"/>
      <w:numFmt w:val="bullet"/>
      <w:lvlText w:val="•"/>
      <w:lvlJc w:val="left"/>
      <w:pPr>
        <w:ind w:left="4688" w:hanging="247"/>
      </w:pPr>
      <w:rPr>
        <w:rFonts w:hint="default"/>
      </w:rPr>
    </w:lvl>
    <w:lvl w:ilvl="6" w:tplc="176622F8">
      <w:start w:val="1"/>
      <w:numFmt w:val="bullet"/>
      <w:lvlText w:val="•"/>
      <w:lvlJc w:val="left"/>
      <w:pPr>
        <w:ind w:left="5671" w:hanging="247"/>
      </w:pPr>
      <w:rPr>
        <w:rFonts w:hint="default"/>
      </w:rPr>
    </w:lvl>
    <w:lvl w:ilvl="7" w:tplc="F62EC488">
      <w:start w:val="1"/>
      <w:numFmt w:val="bullet"/>
      <w:lvlText w:val="•"/>
      <w:lvlJc w:val="left"/>
      <w:pPr>
        <w:ind w:left="6653" w:hanging="247"/>
      </w:pPr>
      <w:rPr>
        <w:rFonts w:hint="default"/>
      </w:rPr>
    </w:lvl>
    <w:lvl w:ilvl="8" w:tplc="327E7790">
      <w:start w:val="1"/>
      <w:numFmt w:val="bullet"/>
      <w:lvlText w:val="•"/>
      <w:lvlJc w:val="left"/>
      <w:pPr>
        <w:ind w:left="7635" w:hanging="247"/>
      </w:pPr>
      <w:rPr>
        <w:rFonts w:hint="default"/>
      </w:rPr>
    </w:lvl>
  </w:abstractNum>
  <w:abstractNum w:abstractNumId="7">
    <w:nsid w:val="79E346F2"/>
    <w:multiLevelType w:val="hybridMultilevel"/>
    <w:tmpl w:val="E0547D90"/>
    <w:lvl w:ilvl="0" w:tplc="9AD45690">
      <w:start w:val="1"/>
      <w:numFmt w:val="bullet"/>
      <w:lvlText w:val="•"/>
      <w:lvlJc w:val="left"/>
      <w:pPr>
        <w:ind w:left="920" w:hanging="143"/>
      </w:pPr>
      <w:rPr>
        <w:rFonts w:ascii="Times New Roman" w:eastAsia="Times New Roman" w:hAnsi="Times New Roman" w:hint="default"/>
        <w:w w:val="100"/>
        <w:sz w:val="24"/>
        <w:szCs w:val="24"/>
      </w:rPr>
    </w:lvl>
    <w:lvl w:ilvl="1" w:tplc="6798CEF4">
      <w:start w:val="1"/>
      <w:numFmt w:val="bullet"/>
      <w:lvlText w:val="•"/>
      <w:lvlJc w:val="left"/>
      <w:pPr>
        <w:ind w:left="1904" w:hanging="143"/>
      </w:pPr>
      <w:rPr>
        <w:rFonts w:hint="default"/>
      </w:rPr>
    </w:lvl>
    <w:lvl w:ilvl="2" w:tplc="FCDE7410">
      <w:start w:val="1"/>
      <w:numFmt w:val="bullet"/>
      <w:lvlText w:val="•"/>
      <w:lvlJc w:val="left"/>
      <w:pPr>
        <w:ind w:left="2888" w:hanging="143"/>
      </w:pPr>
      <w:rPr>
        <w:rFonts w:hint="default"/>
      </w:rPr>
    </w:lvl>
    <w:lvl w:ilvl="3" w:tplc="0D32B044">
      <w:start w:val="1"/>
      <w:numFmt w:val="bullet"/>
      <w:lvlText w:val="•"/>
      <w:lvlJc w:val="left"/>
      <w:pPr>
        <w:ind w:left="3872" w:hanging="143"/>
      </w:pPr>
      <w:rPr>
        <w:rFonts w:hint="default"/>
      </w:rPr>
    </w:lvl>
    <w:lvl w:ilvl="4" w:tplc="CE7873DE">
      <w:start w:val="1"/>
      <w:numFmt w:val="bullet"/>
      <w:lvlText w:val="•"/>
      <w:lvlJc w:val="left"/>
      <w:pPr>
        <w:ind w:left="4856" w:hanging="143"/>
      </w:pPr>
      <w:rPr>
        <w:rFonts w:hint="default"/>
      </w:rPr>
    </w:lvl>
    <w:lvl w:ilvl="5" w:tplc="83A8638A">
      <w:start w:val="1"/>
      <w:numFmt w:val="bullet"/>
      <w:lvlText w:val="•"/>
      <w:lvlJc w:val="left"/>
      <w:pPr>
        <w:ind w:left="5840" w:hanging="143"/>
      </w:pPr>
      <w:rPr>
        <w:rFonts w:hint="default"/>
      </w:rPr>
    </w:lvl>
    <w:lvl w:ilvl="6" w:tplc="3AC27DE0">
      <w:start w:val="1"/>
      <w:numFmt w:val="bullet"/>
      <w:lvlText w:val="•"/>
      <w:lvlJc w:val="left"/>
      <w:pPr>
        <w:ind w:left="6824" w:hanging="143"/>
      </w:pPr>
      <w:rPr>
        <w:rFonts w:hint="default"/>
      </w:rPr>
    </w:lvl>
    <w:lvl w:ilvl="7" w:tplc="960CD926">
      <w:start w:val="1"/>
      <w:numFmt w:val="bullet"/>
      <w:lvlText w:val="•"/>
      <w:lvlJc w:val="left"/>
      <w:pPr>
        <w:ind w:left="7808" w:hanging="143"/>
      </w:pPr>
      <w:rPr>
        <w:rFonts w:hint="default"/>
      </w:rPr>
    </w:lvl>
    <w:lvl w:ilvl="8" w:tplc="05FE1EA8">
      <w:start w:val="1"/>
      <w:numFmt w:val="bullet"/>
      <w:lvlText w:val="•"/>
      <w:lvlJc w:val="left"/>
      <w:pPr>
        <w:ind w:left="8792" w:hanging="143"/>
      </w:pPr>
      <w:rPr>
        <w:rFont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lTrailSpace/>
  </w:compat>
  <w:rsids>
    <w:rsidRoot w:val="003F17B6"/>
    <w:rsid w:val="00013BED"/>
    <w:rsid w:val="00020559"/>
    <w:rsid w:val="0008577A"/>
    <w:rsid w:val="000A0BAB"/>
    <w:rsid w:val="000C0FA9"/>
    <w:rsid w:val="000D0E95"/>
    <w:rsid w:val="000D4CBD"/>
    <w:rsid w:val="00144B9E"/>
    <w:rsid w:val="001B16E1"/>
    <w:rsid w:val="001C7C55"/>
    <w:rsid w:val="001D6BB9"/>
    <w:rsid w:val="00205992"/>
    <w:rsid w:val="002301E8"/>
    <w:rsid w:val="00261AB5"/>
    <w:rsid w:val="002902C8"/>
    <w:rsid w:val="002B7C9C"/>
    <w:rsid w:val="002D41EB"/>
    <w:rsid w:val="002E112C"/>
    <w:rsid w:val="00336153"/>
    <w:rsid w:val="0033628F"/>
    <w:rsid w:val="0039082E"/>
    <w:rsid w:val="00396EE1"/>
    <w:rsid w:val="003C1CD1"/>
    <w:rsid w:val="003F17B6"/>
    <w:rsid w:val="00467FCB"/>
    <w:rsid w:val="004763F8"/>
    <w:rsid w:val="004B024B"/>
    <w:rsid w:val="00520F32"/>
    <w:rsid w:val="00521A7E"/>
    <w:rsid w:val="005226C0"/>
    <w:rsid w:val="005D267C"/>
    <w:rsid w:val="005E0E35"/>
    <w:rsid w:val="005E733A"/>
    <w:rsid w:val="00635F90"/>
    <w:rsid w:val="00667A55"/>
    <w:rsid w:val="00672950"/>
    <w:rsid w:val="006904A9"/>
    <w:rsid w:val="006F718A"/>
    <w:rsid w:val="00721BEF"/>
    <w:rsid w:val="00762638"/>
    <w:rsid w:val="007D4925"/>
    <w:rsid w:val="00824F35"/>
    <w:rsid w:val="008434FE"/>
    <w:rsid w:val="00961B62"/>
    <w:rsid w:val="00996DC1"/>
    <w:rsid w:val="00A45EEA"/>
    <w:rsid w:val="00AD0079"/>
    <w:rsid w:val="00B5652C"/>
    <w:rsid w:val="00BD03F1"/>
    <w:rsid w:val="00BD0810"/>
    <w:rsid w:val="00BE7F16"/>
    <w:rsid w:val="00C00660"/>
    <w:rsid w:val="00C610AC"/>
    <w:rsid w:val="00C657BB"/>
    <w:rsid w:val="00C77033"/>
    <w:rsid w:val="00D01520"/>
    <w:rsid w:val="00D31ED8"/>
    <w:rsid w:val="00D65216"/>
    <w:rsid w:val="00D95E17"/>
    <w:rsid w:val="00DC4FF9"/>
    <w:rsid w:val="00DF10FA"/>
    <w:rsid w:val="00DF171A"/>
    <w:rsid w:val="00DF5FCD"/>
    <w:rsid w:val="00E036EF"/>
    <w:rsid w:val="00E73544"/>
    <w:rsid w:val="00EE37D9"/>
    <w:rsid w:val="00F431E1"/>
    <w:rsid w:val="00F74BF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4B9E"/>
  </w:style>
  <w:style w:type="paragraph" w:styleId="Heading1">
    <w:name w:val="heading 1"/>
    <w:basedOn w:val="Normal"/>
    <w:uiPriority w:val="1"/>
    <w:qFormat/>
    <w:rsid w:val="00144B9E"/>
    <w:pPr>
      <w:spacing w:before="40"/>
      <w:ind w:left="38"/>
      <w:outlineLvl w:val="0"/>
    </w:pPr>
    <w:rPr>
      <w:rFonts w:ascii="Times New Roman" w:eastAsia="Times New Roman" w:hAnsi="Times New Roman"/>
      <w:b/>
      <w:bCs/>
      <w:sz w:val="28"/>
      <w:szCs w:val="28"/>
    </w:rPr>
  </w:style>
  <w:style w:type="paragraph" w:styleId="Heading2">
    <w:name w:val="heading 2"/>
    <w:basedOn w:val="Normal"/>
    <w:uiPriority w:val="1"/>
    <w:qFormat/>
    <w:rsid w:val="00144B9E"/>
    <w:pPr>
      <w:ind w:left="500"/>
      <w:outlineLvl w:val="1"/>
    </w:pPr>
    <w:rPr>
      <w:rFonts w:ascii="Times New Roman" w:eastAsia="Times New Roman" w:hAnsi="Times New Roman"/>
      <w:b/>
      <w:bCs/>
      <w:sz w:val="24"/>
      <w:szCs w:val="24"/>
      <w:u w:val="single"/>
    </w:rPr>
  </w:style>
  <w:style w:type="paragraph" w:styleId="Heading3">
    <w:name w:val="heading 3"/>
    <w:basedOn w:val="Normal"/>
    <w:uiPriority w:val="1"/>
    <w:qFormat/>
    <w:rsid w:val="00144B9E"/>
    <w:pPr>
      <w:ind w:left="500"/>
      <w:outlineLvl w:val="2"/>
    </w:pPr>
    <w:rPr>
      <w:rFonts w:ascii="Times New Roman" w:eastAsia="Times New Roman" w:hAnsi="Times New Roman"/>
      <w:b/>
      <w:bCs/>
      <w: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44B9E"/>
    <w:pPr>
      <w:ind w:left="500"/>
    </w:pPr>
    <w:rPr>
      <w:rFonts w:ascii="Times New Roman" w:eastAsia="Times New Roman" w:hAnsi="Times New Roman"/>
      <w:sz w:val="24"/>
      <w:szCs w:val="24"/>
    </w:rPr>
  </w:style>
  <w:style w:type="paragraph" w:styleId="ListParagraph">
    <w:name w:val="List Paragraph"/>
    <w:basedOn w:val="Normal"/>
    <w:uiPriority w:val="1"/>
    <w:qFormat/>
    <w:rsid w:val="00144B9E"/>
  </w:style>
  <w:style w:type="paragraph" w:customStyle="1" w:styleId="TableParagraph">
    <w:name w:val="Table Paragraph"/>
    <w:basedOn w:val="Normal"/>
    <w:uiPriority w:val="1"/>
    <w:qFormat/>
    <w:rsid w:val="00144B9E"/>
  </w:style>
  <w:style w:type="paragraph" w:styleId="BalloonText">
    <w:name w:val="Balloon Text"/>
    <w:basedOn w:val="Normal"/>
    <w:link w:val="BalloonTextChar"/>
    <w:uiPriority w:val="99"/>
    <w:semiHidden/>
    <w:unhideWhenUsed/>
    <w:rsid w:val="001B16E1"/>
    <w:rPr>
      <w:rFonts w:ascii="Tahoma" w:hAnsi="Tahoma" w:cs="Tahoma"/>
      <w:sz w:val="16"/>
      <w:szCs w:val="16"/>
    </w:rPr>
  </w:style>
  <w:style w:type="character" w:customStyle="1" w:styleId="BalloonTextChar">
    <w:name w:val="Balloon Text Char"/>
    <w:basedOn w:val="DefaultParagraphFont"/>
    <w:link w:val="BalloonText"/>
    <w:uiPriority w:val="99"/>
    <w:semiHidden/>
    <w:rsid w:val="001B16E1"/>
    <w:rPr>
      <w:rFonts w:ascii="Tahoma" w:hAnsi="Tahoma" w:cs="Tahoma"/>
      <w:sz w:val="16"/>
      <w:szCs w:val="16"/>
    </w:rPr>
  </w:style>
  <w:style w:type="paragraph" w:styleId="Header">
    <w:name w:val="header"/>
    <w:basedOn w:val="Normal"/>
    <w:link w:val="HeaderChar"/>
    <w:uiPriority w:val="99"/>
    <w:unhideWhenUsed/>
    <w:rsid w:val="001C7C55"/>
    <w:pPr>
      <w:tabs>
        <w:tab w:val="center" w:pos="4680"/>
        <w:tab w:val="right" w:pos="9360"/>
      </w:tabs>
    </w:pPr>
  </w:style>
  <w:style w:type="character" w:customStyle="1" w:styleId="HeaderChar">
    <w:name w:val="Header Char"/>
    <w:basedOn w:val="DefaultParagraphFont"/>
    <w:link w:val="Header"/>
    <w:uiPriority w:val="99"/>
    <w:rsid w:val="001C7C55"/>
  </w:style>
  <w:style w:type="paragraph" w:styleId="Footer">
    <w:name w:val="footer"/>
    <w:basedOn w:val="Normal"/>
    <w:link w:val="FooterChar"/>
    <w:uiPriority w:val="99"/>
    <w:unhideWhenUsed/>
    <w:rsid w:val="001C7C55"/>
    <w:pPr>
      <w:tabs>
        <w:tab w:val="center" w:pos="4680"/>
        <w:tab w:val="right" w:pos="9360"/>
      </w:tabs>
    </w:pPr>
  </w:style>
  <w:style w:type="character" w:customStyle="1" w:styleId="FooterChar">
    <w:name w:val="Footer Char"/>
    <w:basedOn w:val="DefaultParagraphFont"/>
    <w:link w:val="Footer"/>
    <w:uiPriority w:val="99"/>
    <w:rsid w:val="001C7C55"/>
  </w:style>
  <w:style w:type="character" w:styleId="CommentReference">
    <w:name w:val="annotation reference"/>
    <w:basedOn w:val="DefaultParagraphFont"/>
    <w:uiPriority w:val="99"/>
    <w:semiHidden/>
    <w:unhideWhenUsed/>
    <w:rsid w:val="00D01520"/>
    <w:rPr>
      <w:sz w:val="16"/>
      <w:szCs w:val="16"/>
    </w:rPr>
  </w:style>
  <w:style w:type="paragraph" w:styleId="CommentText">
    <w:name w:val="annotation text"/>
    <w:basedOn w:val="Normal"/>
    <w:link w:val="CommentTextChar"/>
    <w:uiPriority w:val="99"/>
    <w:semiHidden/>
    <w:unhideWhenUsed/>
    <w:rsid w:val="00D01520"/>
    <w:rPr>
      <w:sz w:val="20"/>
      <w:szCs w:val="20"/>
    </w:rPr>
  </w:style>
  <w:style w:type="character" w:customStyle="1" w:styleId="CommentTextChar">
    <w:name w:val="Comment Text Char"/>
    <w:basedOn w:val="DefaultParagraphFont"/>
    <w:link w:val="CommentText"/>
    <w:uiPriority w:val="99"/>
    <w:semiHidden/>
    <w:rsid w:val="00D01520"/>
    <w:rPr>
      <w:sz w:val="20"/>
      <w:szCs w:val="20"/>
    </w:rPr>
  </w:style>
  <w:style w:type="paragraph" w:styleId="CommentSubject">
    <w:name w:val="annotation subject"/>
    <w:basedOn w:val="CommentText"/>
    <w:next w:val="CommentText"/>
    <w:link w:val="CommentSubjectChar"/>
    <w:uiPriority w:val="99"/>
    <w:semiHidden/>
    <w:unhideWhenUsed/>
    <w:rsid w:val="00D01520"/>
    <w:rPr>
      <w:b/>
      <w:bCs/>
    </w:rPr>
  </w:style>
  <w:style w:type="character" w:customStyle="1" w:styleId="CommentSubjectChar">
    <w:name w:val="Comment Subject Char"/>
    <w:basedOn w:val="CommentTextChar"/>
    <w:link w:val="CommentSubject"/>
    <w:uiPriority w:val="99"/>
    <w:semiHidden/>
    <w:rsid w:val="00D01520"/>
    <w:rPr>
      <w:b/>
      <w:bCs/>
      <w:sz w:val="20"/>
      <w:szCs w:val="20"/>
    </w:rPr>
  </w:style>
  <w:style w:type="paragraph" w:styleId="Revision">
    <w:name w:val="Revision"/>
    <w:hidden/>
    <w:uiPriority w:val="99"/>
    <w:semiHidden/>
    <w:rsid w:val="00D01520"/>
    <w:pPr>
      <w:widowControl/>
    </w:pPr>
  </w:style>
  <w:style w:type="character" w:styleId="Hyperlink">
    <w:name w:val="Hyperlink"/>
    <w:basedOn w:val="DefaultParagraphFont"/>
    <w:uiPriority w:val="99"/>
    <w:unhideWhenUsed/>
    <w:rsid w:val="00520F32"/>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rushri.swarup@sickkids.c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Kyle.eastwood@sickkids.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ames.drake@sickkids.ca"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aria.lamberti-pasculli@sickkid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82694B29C5004F8B5F1B4BDC282691" ma:contentTypeVersion="0" ma:contentTypeDescription="Create a new document." ma:contentTypeScope="" ma:versionID="a4ad2bedd7aac0aeeacd59e1a758c5c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D0ADCC-8DC5-4C85-8D35-AABD3A0A33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40C2FD-99DE-4472-8A23-1B9588DC54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ABD37C5-03A1-42AC-8A44-F6036C4C47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 - Instrument 2017-03-20 JD.docx</dc:title>
  <dc:creator>HSCV8-1</dc:creator>
  <cp:lastModifiedBy>Arushri Swarup</cp:lastModifiedBy>
  <cp:revision>2</cp:revision>
  <cp:lastPrinted>2016-09-22T16:29:00Z</cp:lastPrinted>
  <dcterms:created xsi:type="dcterms:W3CDTF">2017-09-01T02:46:00Z</dcterms:created>
  <dcterms:modified xsi:type="dcterms:W3CDTF">2017-09-01T02:46:00Z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2006-12-12T00:00:00Z</vt:filetime>
  </property>
  <property fmtid="{D5CDD505-2E9C-101B-9397-08002B2CF9AE}" pid="3" name="Creator">
    <vt:lpwstr>Acrobat PDFMaker 5.0 for Word</vt:lpwstr>
  </property>
  <property fmtid="{D5CDD505-2E9C-101B-9397-08002B2CF9AE}" pid="4" name="LastSaved">
    <vt:filetime>2016-09-22T00:00:00Z</vt:filetime>
  </property>
  <property fmtid="{D5CDD505-2E9C-101B-9397-08002B2CF9AE}" pid="5" name="ContentTypeId">
    <vt:lpwstr>0x0101009D82694B29C5004F8B5F1B4BDC282691</vt:lpwstr>
  </property>
  <property fmtid="{D5CDD505-2E9C-101B-9397-08002B2CF9AE}" pid="6" name="ApplicationId">
    <vt:lpwstr>9823</vt:lpwstr>
  </property>
  <property fmtid="{D5CDD505-2E9C-101B-9397-08002B2CF9AE}" pid="7" name="StudyId">
    <vt:lpwstr>3860</vt:lpwstr>
  </property>
</Properties>
</file>