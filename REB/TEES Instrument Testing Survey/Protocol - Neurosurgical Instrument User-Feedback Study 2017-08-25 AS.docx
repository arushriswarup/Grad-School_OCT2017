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A79" w:rsidRDefault="00EC1300" w:rsidP="006130BE">
      <w:pPr>
        <w:pStyle w:val="Heading1"/>
        <w:jc w:val="center"/>
      </w:pPr>
      <w:r>
        <w:t>Neurosurgical</w:t>
      </w:r>
      <w:ins w:id="0" w:author="Arushri Swarup" w:date="2017-08-31T20:25:00Z">
        <w:r w:rsidR="008622C4">
          <w:t xml:space="preserve"> and Otological</w:t>
        </w:r>
      </w:ins>
      <w:r>
        <w:t xml:space="preserve"> Instrument User-Feedback Study</w:t>
      </w:r>
    </w:p>
    <w:p w:rsidR="00EC1300" w:rsidRDefault="00EC1300" w:rsidP="00EC1300">
      <w:pPr>
        <w:pStyle w:val="Heading1"/>
      </w:pPr>
      <w:r>
        <w:t>Background and Rationale</w:t>
      </w:r>
    </w:p>
    <w:p w:rsidR="00BB080B" w:rsidRDefault="00BB080B" w:rsidP="00EC1300">
      <w:pPr>
        <w:jc w:val="both"/>
      </w:pPr>
      <w:r>
        <w:tab/>
      </w:r>
      <w:proofErr w:type="spellStart"/>
      <w:r>
        <w:t>Neuroendoscopy</w:t>
      </w:r>
      <w:proofErr w:type="spellEnd"/>
      <w:r>
        <w:t xml:space="preserve"> is a form of</w:t>
      </w:r>
      <w:r w:rsidR="00C538DC">
        <w:t xml:space="preserve"> “key-hole”</w:t>
      </w:r>
      <w:r>
        <w:t xml:space="preserve"> minimally invasive neurosurgery that is widely used to treat pathologies deep within the center of the brain. Some</w:t>
      </w:r>
      <w:r w:rsidR="00C538DC">
        <w:t xml:space="preserve"> of the most common indications for this technique</w:t>
      </w:r>
      <w:r>
        <w:t xml:space="preserve"> include the treatment of hydrocephalus, the removal of choroid cysts and the biopsy and excision of </w:t>
      </w:r>
      <w:proofErr w:type="spellStart"/>
      <w:r>
        <w:t>para</w:t>
      </w:r>
      <w:proofErr w:type="spellEnd"/>
      <w:r>
        <w:t xml:space="preserve">- and intra-ventricular tumors. Presently, the size and location of such tumors limit the applicability of </w:t>
      </w:r>
      <w:proofErr w:type="spellStart"/>
      <w:r>
        <w:t>neuroendoscopy</w:t>
      </w:r>
      <w:proofErr w:type="spellEnd"/>
      <w:r>
        <w:t xml:space="preserve"> such that only small, minimally </w:t>
      </w:r>
      <w:proofErr w:type="spellStart"/>
      <w:proofErr w:type="gramStart"/>
      <w:r>
        <w:t>vascularized</w:t>
      </w:r>
      <w:proofErr w:type="spellEnd"/>
      <w:proofErr w:type="gramEnd"/>
      <w:r>
        <w:t xml:space="preserve"> tumors can be removed using this </w:t>
      </w:r>
      <w:r w:rsidR="00C538DC">
        <w:t>innovative</w:t>
      </w:r>
      <w:r>
        <w:t xml:space="preserve"> approach</w:t>
      </w:r>
      <w:r w:rsidR="00C538DC">
        <w:t xml:space="preserve">. Unfortunately, only a subset of patients fall into this category, and the remainder must be treated using more invasive, open surgical </w:t>
      </w:r>
      <w:r w:rsidR="000E1B0F">
        <w:t>technique</w:t>
      </w:r>
      <w:r w:rsidR="00C538DC">
        <w:t>s that involve craniotomies, leading to longer procedures</w:t>
      </w:r>
      <w:r w:rsidR="000E1B0F">
        <w:t xml:space="preserve">, increased blood loss and lengthened </w:t>
      </w:r>
      <w:r w:rsidR="00C538DC">
        <w:t>recovery time.</w:t>
      </w:r>
    </w:p>
    <w:p w:rsidR="00C538DC" w:rsidRDefault="00C538DC" w:rsidP="00C538DC">
      <w:pPr>
        <w:ind w:firstLine="720"/>
        <w:jc w:val="both"/>
      </w:pPr>
      <w:r>
        <w:t xml:space="preserve">One barrier </w:t>
      </w:r>
      <w:r w:rsidR="000E1B0F">
        <w:t>limiting</w:t>
      </w:r>
      <w:r>
        <w:t xml:space="preserve"> the use of </w:t>
      </w:r>
      <w:proofErr w:type="spellStart"/>
      <w:r>
        <w:t>neuroendoscopy</w:t>
      </w:r>
      <w:proofErr w:type="spellEnd"/>
      <w:r>
        <w:t xml:space="preserve"> </w:t>
      </w:r>
      <w:r w:rsidR="000E1B0F">
        <w:t>for</w:t>
      </w:r>
      <w:r>
        <w:t xml:space="preserve"> treating larger </w:t>
      </w:r>
      <w:proofErr w:type="spellStart"/>
      <w:r>
        <w:t>neoplasms</w:t>
      </w:r>
      <w:proofErr w:type="spellEnd"/>
      <w:r>
        <w:t xml:space="preserve"> is the design of current standard </w:t>
      </w:r>
      <w:proofErr w:type="spellStart"/>
      <w:r>
        <w:t>neuroendoscopic</w:t>
      </w:r>
      <w:proofErr w:type="spellEnd"/>
      <w:r>
        <w:t xml:space="preserve"> instruments. These </w:t>
      </w:r>
      <w:r w:rsidR="00EC1300" w:rsidRPr="00EC1300">
        <w:t>tools are straight an</w:t>
      </w:r>
      <w:r w:rsidR="00EC1300">
        <w:t>d rigid</w:t>
      </w:r>
      <w:r w:rsidR="00CD30F2">
        <w:t>/</w:t>
      </w:r>
      <w:r>
        <w:t>semi-</w:t>
      </w:r>
      <w:r w:rsidR="00EC1300">
        <w:t xml:space="preserve">flexible, and offer little to </w:t>
      </w:r>
      <w:r w:rsidR="00EC1300" w:rsidRPr="00EC1300">
        <w:t>no control over the tool tip</w:t>
      </w:r>
      <w:r w:rsidR="00EC1300" w:rsidRPr="009E2BE2">
        <w:t xml:space="preserve">.  As such, the range of motion and variety of tasks that can be performed using </w:t>
      </w:r>
      <w:r w:rsidRPr="009E2BE2">
        <w:t>these instruments</w:t>
      </w:r>
      <w:r w:rsidR="00EC1300" w:rsidRPr="009E2BE2">
        <w:t xml:space="preserve"> is </w:t>
      </w:r>
      <w:r w:rsidR="00CD30F2" w:rsidRPr="009E2BE2">
        <w:t>restricted</w:t>
      </w:r>
      <w:r w:rsidR="00EC1300" w:rsidRPr="009E2BE2">
        <w:t xml:space="preserve"> to simple straight-line approaches. </w:t>
      </w:r>
      <w:r w:rsidRPr="009E2BE2">
        <w:t>To extend the reach and range-of-motions that surgeons can achieve through these “key-hole” procedures, new instruments that mimic the dexterity of the “human wrist” are needed.</w:t>
      </w:r>
    </w:p>
    <w:p w:rsidR="002574A5" w:rsidRPr="002574A5" w:rsidRDefault="006B2D2A" w:rsidP="002574A5">
      <w:pPr>
        <w:spacing w:after="240" w:line="240" w:lineRule="auto"/>
        <w:ind w:firstLine="720"/>
        <w:jc w:val="both"/>
        <w:rPr>
          <w:ins w:id="1" w:author="Arushri Swarup" w:date="2017-08-25T16:13:00Z"/>
          <w:rFonts w:eastAsia="Times New Roman"/>
          <w:sz w:val="24"/>
          <w:szCs w:val="24"/>
          <w:rPrChange w:id="2" w:author="Arushri Swarup" w:date="2017-08-31T20:19:00Z">
            <w:rPr>
              <w:ins w:id="3" w:author="Arushri Swarup" w:date="2017-08-25T16:13:00Z"/>
            </w:rPr>
          </w:rPrChange>
        </w:rPr>
        <w:pPrChange w:id="4" w:author="Arushri Swarup" w:date="2017-08-31T20:19:00Z">
          <w:pPr>
            <w:ind w:firstLine="720"/>
            <w:jc w:val="both"/>
          </w:pPr>
        </w:pPrChange>
      </w:pPr>
      <w:ins w:id="5" w:author="Arushri Swarup" w:date="2017-08-25T16:13:00Z">
        <w:r w:rsidRPr="00032A7F">
          <w:rPr>
            <w:rFonts w:eastAsia="Times New Roman"/>
            <w:sz w:val="24"/>
            <w:szCs w:val="24"/>
          </w:rPr>
          <w:t>Middle ear surgery</w:t>
        </w:r>
      </w:ins>
      <w:ins w:id="6" w:author="Arushri Swarup" w:date="2017-08-31T20:26:00Z">
        <w:r w:rsidR="008622C4">
          <w:rPr>
            <w:rFonts w:eastAsia="Times New Roman"/>
            <w:sz w:val="24"/>
            <w:szCs w:val="24"/>
          </w:rPr>
          <w:t xml:space="preserve"> </w:t>
        </w:r>
      </w:ins>
      <w:ins w:id="7" w:author="Arushri Swarup" w:date="2017-08-25T16:13:00Z">
        <w:r w:rsidRPr="00032A7F">
          <w:rPr>
            <w:rFonts w:eastAsia="Times New Roman"/>
            <w:sz w:val="24"/>
            <w:szCs w:val="24"/>
          </w:rPr>
          <w:t xml:space="preserve">is traditionally performed through an external incision with </w:t>
        </w:r>
      </w:ins>
      <w:ins w:id="8" w:author="Arushri Swarup" w:date="2017-08-31T20:25:00Z">
        <w:r w:rsidR="008622C4" w:rsidRPr="00032A7F">
          <w:rPr>
            <w:rFonts w:eastAsia="Times New Roman"/>
            <w:sz w:val="24"/>
            <w:szCs w:val="24"/>
          </w:rPr>
          <w:t>visualization</w:t>
        </w:r>
      </w:ins>
      <w:ins w:id="9" w:author="Arushri Swarup" w:date="2017-08-25T16:13:00Z">
        <w:r w:rsidRPr="00032A7F">
          <w:rPr>
            <w:rFonts w:eastAsia="Times New Roman"/>
            <w:sz w:val="24"/>
            <w:szCs w:val="24"/>
          </w:rPr>
          <w:t xml:space="preserve"> of delicate anatomical structures using a microscope.  More recently, minimally invasive ear surgical </w:t>
        </w:r>
      </w:ins>
      <w:ins w:id="10" w:author="Arushri Swarup" w:date="2017-08-31T20:27:00Z">
        <w:r w:rsidR="008622C4">
          <w:rPr>
            <w:rFonts w:eastAsia="Times New Roman"/>
            <w:sz w:val="24"/>
            <w:szCs w:val="24"/>
          </w:rPr>
          <w:t xml:space="preserve">(ontological) </w:t>
        </w:r>
      </w:ins>
      <w:ins w:id="11" w:author="Arushri Swarup" w:date="2017-08-25T16:13:00Z">
        <w:r w:rsidRPr="00032A7F">
          <w:rPr>
            <w:rFonts w:eastAsia="Times New Roman"/>
            <w:sz w:val="24"/>
            <w:szCs w:val="24"/>
          </w:rPr>
          <w:t xml:space="preserve">techniques have been developed using endoscopes to access the middle ear through the ear canal without an external incision. </w:t>
        </w:r>
      </w:ins>
      <w:ins w:id="12" w:author="Arushri Swarup" w:date="2017-08-25T16:17:00Z">
        <w:r w:rsidRPr="00032A7F">
          <w:rPr>
            <w:rFonts w:eastAsia="Times New Roman"/>
            <w:sz w:val="24"/>
            <w:szCs w:val="24"/>
          </w:rPr>
          <w:t xml:space="preserve">Despite the enthusiasm of some ear surgeons (otologists), </w:t>
        </w:r>
      </w:ins>
      <w:proofErr w:type="spellStart"/>
      <w:ins w:id="13" w:author="Arushri Swarup" w:date="2017-08-31T20:28:00Z">
        <w:r w:rsidR="00B8043C">
          <w:rPr>
            <w:rFonts w:eastAsia="Times New Roman"/>
            <w:sz w:val="24"/>
            <w:szCs w:val="24"/>
          </w:rPr>
          <w:t>transcanal</w:t>
        </w:r>
        <w:proofErr w:type="spellEnd"/>
        <w:r w:rsidR="00B8043C">
          <w:rPr>
            <w:rFonts w:eastAsia="Times New Roman"/>
            <w:sz w:val="24"/>
            <w:szCs w:val="24"/>
          </w:rPr>
          <w:t xml:space="preserve"> </w:t>
        </w:r>
      </w:ins>
      <w:ins w:id="14" w:author="Arushri Swarup" w:date="2017-08-25T16:17:00Z">
        <w:r w:rsidRPr="00032A7F">
          <w:rPr>
            <w:rFonts w:eastAsia="Times New Roman"/>
            <w:sz w:val="24"/>
            <w:szCs w:val="24"/>
          </w:rPr>
          <w:t xml:space="preserve">endoscopic ear surgery </w:t>
        </w:r>
      </w:ins>
      <w:ins w:id="15" w:author="Arushri Swarup" w:date="2017-08-31T20:28:00Z">
        <w:r w:rsidR="00B8043C">
          <w:rPr>
            <w:rFonts w:eastAsia="Times New Roman"/>
            <w:sz w:val="24"/>
            <w:szCs w:val="24"/>
          </w:rPr>
          <w:t xml:space="preserve">(TEES) </w:t>
        </w:r>
      </w:ins>
      <w:ins w:id="16" w:author="Arushri Swarup" w:date="2017-08-25T16:17:00Z">
        <w:r w:rsidRPr="00032A7F">
          <w:rPr>
            <w:rFonts w:eastAsia="Times New Roman"/>
            <w:sz w:val="24"/>
            <w:szCs w:val="24"/>
          </w:rPr>
          <w:t>has not as yet been accepted by all practicing otologists</w:t>
        </w:r>
        <w:r>
          <w:rPr>
            <w:rFonts w:eastAsia="Times New Roman"/>
            <w:sz w:val="24"/>
            <w:szCs w:val="24"/>
          </w:rPr>
          <w:t>.</w:t>
        </w:r>
        <w:r w:rsidRPr="00032A7F">
          <w:rPr>
            <w:rFonts w:eastAsia="Times New Roman"/>
            <w:sz w:val="24"/>
            <w:szCs w:val="24"/>
          </w:rPr>
          <w:t xml:space="preserve">  The principal challenge with TEES is that a one-handed surgical technique is required as the endoscope is held in the other hand.  </w:t>
        </w:r>
        <w:proofErr w:type="spellStart"/>
        <w:r w:rsidRPr="00032A7F">
          <w:rPr>
            <w:rFonts w:eastAsia="Times New Roman"/>
            <w:sz w:val="24"/>
            <w:szCs w:val="24"/>
          </w:rPr>
          <w:t>Otologic</w:t>
        </w:r>
        <w:proofErr w:type="spellEnd"/>
        <w:r w:rsidRPr="00032A7F">
          <w:rPr>
            <w:rFonts w:eastAsia="Times New Roman"/>
            <w:sz w:val="24"/>
            <w:szCs w:val="24"/>
          </w:rPr>
          <w:t xml:space="preserve"> instruments were developed for two-handed microscope-guided surgery so they are not optimized for the TEES</w:t>
        </w:r>
        <w:r>
          <w:rPr>
            <w:rFonts w:eastAsia="Times New Roman"/>
            <w:sz w:val="24"/>
            <w:szCs w:val="24"/>
          </w:rPr>
          <w:t xml:space="preserve"> environment</w:t>
        </w:r>
        <w:r w:rsidRPr="00032A7F">
          <w:rPr>
            <w:rFonts w:eastAsia="Times New Roman"/>
            <w:sz w:val="24"/>
            <w:szCs w:val="24"/>
          </w:rPr>
          <w:t xml:space="preserve">. As otologists have been trained and gained experience in microscope-guided ear surgery, they have developed techniques with the according instruments and have become accustomed to a two-handed surgical approach. By learning different surgical techniques and gaining experience with the endoscope, most surgeons find that they can complete more cases </w:t>
        </w:r>
        <w:proofErr w:type="spellStart"/>
        <w:r w:rsidRPr="00032A7F">
          <w:rPr>
            <w:rFonts w:eastAsia="Times New Roman"/>
            <w:sz w:val="24"/>
            <w:szCs w:val="24"/>
          </w:rPr>
          <w:t>endoscopically</w:t>
        </w:r>
        <w:proofErr w:type="spellEnd"/>
        <w:r w:rsidRPr="00032A7F">
          <w:rPr>
            <w:rFonts w:eastAsia="Times New Roman"/>
            <w:sz w:val="24"/>
            <w:szCs w:val="24"/>
          </w:rPr>
          <w:t xml:space="preserve">. Nevertheless, the learning curve can be slow and frustrating. </w:t>
        </w:r>
      </w:ins>
      <w:ins w:id="17" w:author="Arushri Swarup" w:date="2017-08-31T20:31:00Z">
        <w:r w:rsidR="00B8043C">
          <w:rPr>
            <w:rFonts w:eastAsia="Times New Roman"/>
            <w:sz w:val="24"/>
            <w:szCs w:val="24"/>
          </w:rPr>
          <w:t>T</w:t>
        </w:r>
      </w:ins>
      <w:ins w:id="18" w:author="Arushri Swarup" w:date="2017-08-25T16:17:00Z">
        <w:r w:rsidRPr="00032A7F">
          <w:rPr>
            <w:rFonts w:eastAsia="Times New Roman"/>
            <w:sz w:val="24"/>
            <w:szCs w:val="24"/>
          </w:rPr>
          <w:t xml:space="preserve">echnological advances in the design of the endoscope, camera and suction dissection instruments have lead to incremental stepwise jumps in this learning curve </w:t>
        </w:r>
        <w:r w:rsidR="002574A5">
          <w:rPr>
            <w:rFonts w:eastAsia="Times New Roman"/>
            <w:sz w:val="24"/>
            <w:szCs w:val="24"/>
          </w:rPr>
          <w:fldChar w:fldCharType="begin" w:fldLock="1"/>
        </w:r>
        <w:r>
          <w:rPr>
            <w:rFonts w:eastAsia="Times New Roman"/>
            <w:sz w:val="24"/>
            <w:szCs w:val="24"/>
          </w:rPr>
          <w:instrText>ADDIN CSL_CITATION { "citationItems" : [ { "id" : "ITEM-1", "itemData" : { "author" : [ { "dropping-particle" : "", "family" : "Badr-el-dine", "given" : "Mohamed", "non-dropping-particle" : "", "parse-names" : false, "suffix" : "" }, { "dropping-particle" : "", "family" : "Marchioni", "given" : "Daniele", "non-dropping-particle" : "", "parse-names" : false, "suffix" : "" }, { "dropping-particle" : "", "family" : "Presutti", "given" : "Livio", "non-dropping-particle" : "", "parse-names" : false, "suffix" : "" }, { "dropping-particle" : "", "family" : "Fl\u00e1vio", "given" : "Jo\u00e3o", "non-dropping-particle" : "", "parse-names" : false, "suffix" : "" } ], "id" : "ITEM-1", "issued" : { "date-parts" : [ [ "2013" ] ] }, "page" : "6665", "title" : "I n s t r u m e n t a t i o n a n d Tec h n o l o g i e s in E ndos c o p i c Ear Su r ge ry", "type" : "article-journal", "volume" : "46" }, "uris" : [ "http://www.mendeley.com/documents/?uuid=52938215-2229-4cf2-aef9-db5b1ccdce52" ] } ], "mendeley" : { "formattedCitation" : "[9]", "plainTextFormattedCitation" : "[9]", "previouslyFormattedCitation" : "[9]" }, "properties" : { "noteIndex" : 0 }, "schema" : "https://github.com/citation-style-language/schema/raw/master/csl-citation.json" }</w:instrText>
        </w:r>
        <w:r w:rsidR="002574A5">
          <w:rPr>
            <w:rFonts w:eastAsia="Times New Roman"/>
            <w:sz w:val="24"/>
            <w:szCs w:val="24"/>
          </w:rPr>
          <w:fldChar w:fldCharType="separate"/>
        </w:r>
        <w:r w:rsidRPr="001F5D7C">
          <w:rPr>
            <w:rFonts w:eastAsia="Times New Roman"/>
            <w:noProof/>
            <w:sz w:val="24"/>
            <w:szCs w:val="24"/>
          </w:rPr>
          <w:t>[9]</w:t>
        </w:r>
        <w:r w:rsidR="002574A5">
          <w:rPr>
            <w:rFonts w:eastAsia="Times New Roman"/>
            <w:sz w:val="24"/>
            <w:szCs w:val="24"/>
          </w:rPr>
          <w:fldChar w:fldCharType="end"/>
        </w:r>
        <w:r w:rsidRPr="00032A7F">
          <w:rPr>
            <w:rFonts w:eastAsia="Times New Roman"/>
            <w:sz w:val="24"/>
            <w:szCs w:val="24"/>
          </w:rPr>
          <w:t xml:space="preserve">. There is a knowledge gap in the literature where it is not reported exactly why surgeons have not adopted the technique, and what technological and/or training advances would </w:t>
        </w:r>
        <w:r>
          <w:rPr>
            <w:rFonts w:eastAsia="Times New Roman"/>
            <w:sz w:val="24"/>
            <w:szCs w:val="24"/>
          </w:rPr>
          <w:t>facilitate its</w:t>
        </w:r>
        <w:r w:rsidRPr="00032A7F">
          <w:rPr>
            <w:rFonts w:eastAsia="Times New Roman"/>
            <w:sz w:val="24"/>
            <w:szCs w:val="24"/>
          </w:rPr>
          <w:t xml:space="preserve"> </w:t>
        </w:r>
        <w:r>
          <w:rPr>
            <w:rFonts w:eastAsia="Times New Roman"/>
            <w:sz w:val="24"/>
            <w:szCs w:val="24"/>
          </w:rPr>
          <w:t>use</w:t>
        </w:r>
        <w:r w:rsidRPr="00032A7F">
          <w:rPr>
            <w:rFonts w:eastAsia="Times New Roman"/>
            <w:sz w:val="24"/>
            <w:szCs w:val="24"/>
          </w:rPr>
          <w:t>. I</w:t>
        </w:r>
        <w:r>
          <w:rPr>
            <w:rFonts w:eastAsia="Times New Roman"/>
            <w:sz w:val="24"/>
            <w:szCs w:val="24"/>
          </w:rPr>
          <w:t xml:space="preserve">t is proposed that in order to facilitate </w:t>
        </w:r>
        <w:r w:rsidRPr="00032A7F">
          <w:rPr>
            <w:rFonts w:eastAsia="Times New Roman"/>
            <w:sz w:val="24"/>
            <w:szCs w:val="24"/>
          </w:rPr>
          <w:t>TEES, the needs of surgeons and current limitations of tools must be determined.</w:t>
        </w:r>
      </w:ins>
    </w:p>
    <w:p w:rsidR="00FC7293" w:rsidRDefault="00C538DC" w:rsidP="00C538DC">
      <w:pPr>
        <w:ind w:firstLine="720"/>
        <w:jc w:val="both"/>
      </w:pPr>
      <w:r>
        <w:t xml:space="preserve">Over the past three years, </w:t>
      </w:r>
      <w:r w:rsidR="00CD30F2">
        <w:t>we have studied th</w:t>
      </w:r>
      <w:ins w:id="19" w:author="Arushri Swarup" w:date="2017-08-31T20:33:00Z">
        <w:r w:rsidR="00B8043C">
          <w:t>e</w:t>
        </w:r>
      </w:ins>
      <w:del w:id="20" w:author="Arushri Swarup" w:date="2017-08-31T20:33:00Z">
        <w:r w:rsidR="00CD30F2" w:rsidDel="00B8043C">
          <w:delText>i</w:delText>
        </w:r>
      </w:del>
      <w:r w:rsidR="00CD30F2">
        <w:t>s</w:t>
      </w:r>
      <w:ins w:id="21" w:author="Arushri Swarup" w:date="2017-08-31T20:33:00Z">
        <w:r w:rsidR="00B8043C">
          <w:t>e</w:t>
        </w:r>
      </w:ins>
      <w:r>
        <w:t xml:space="preserve"> </w:t>
      </w:r>
      <w:r w:rsidR="00CD30F2">
        <w:t>problem</w:t>
      </w:r>
      <w:ins w:id="22" w:author="Arushri Swarup" w:date="2017-08-31T20:33:00Z">
        <w:r w:rsidR="00B8043C">
          <w:t>s</w:t>
        </w:r>
      </w:ins>
      <w:r w:rsidR="00CD30F2">
        <w:t xml:space="preserve"> </w:t>
      </w:r>
      <w:r>
        <w:t xml:space="preserve">and new technologies </w:t>
      </w:r>
      <w:r w:rsidR="00FE6D45">
        <w:t xml:space="preserve">have been developed to augment and improve the function of standard </w:t>
      </w:r>
      <w:proofErr w:type="spellStart"/>
      <w:r w:rsidR="00FE6D45">
        <w:t>neuroendoscopic</w:t>
      </w:r>
      <w:proofErr w:type="spellEnd"/>
      <w:ins w:id="23" w:author="Arushri Swarup" w:date="2017-08-31T20:34:00Z">
        <w:r w:rsidR="00B8043C">
          <w:t xml:space="preserve"> and </w:t>
        </w:r>
        <w:proofErr w:type="spellStart"/>
        <w:r w:rsidR="00B8043C">
          <w:t>otological</w:t>
        </w:r>
      </w:ins>
      <w:proofErr w:type="spellEnd"/>
      <w:r w:rsidR="00FE6D45">
        <w:t xml:space="preserve"> instruments. </w:t>
      </w:r>
      <w:r w:rsidR="006130BE">
        <w:t>In order to</w:t>
      </w:r>
      <w:r w:rsidR="00FE6D45">
        <w:t xml:space="preserve"> translate</w:t>
      </w:r>
      <w:r w:rsidR="00742D37">
        <w:t xml:space="preserve"> the benefits of this</w:t>
      </w:r>
      <w:r w:rsidR="00FE6D45">
        <w:t xml:space="preserve"> technology</w:t>
      </w:r>
      <w:r w:rsidR="00742D37">
        <w:t xml:space="preserve"> and develop it into a useful surgical tool</w:t>
      </w:r>
      <w:r w:rsidR="00FE6D45">
        <w:t xml:space="preserve">, </w:t>
      </w:r>
      <w:r w:rsidR="00FE6D45" w:rsidRPr="009E2BE2">
        <w:t xml:space="preserve">surgeon-user feedback on the design of </w:t>
      </w:r>
      <w:proofErr w:type="gramStart"/>
      <w:r w:rsidR="00FE6D45" w:rsidRPr="009E2BE2">
        <w:t>th</w:t>
      </w:r>
      <w:proofErr w:type="gramEnd"/>
      <w:del w:id="24" w:author="Arushri Swarup" w:date="2017-08-31T20:35:00Z">
        <w:r w:rsidR="00742D37" w:rsidRPr="009E2BE2" w:rsidDel="00B8043C">
          <w:delText>i</w:delText>
        </w:r>
      </w:del>
      <w:ins w:id="25" w:author="Arushri Swarup" w:date="2017-08-31T20:35:00Z">
        <w:r w:rsidR="00B8043C">
          <w:t>e</w:t>
        </w:r>
      </w:ins>
      <w:r w:rsidR="00742D37" w:rsidRPr="009E2BE2">
        <w:t>s</w:t>
      </w:r>
      <w:ins w:id="26" w:author="Arushri Swarup" w:date="2017-08-31T20:35:00Z">
        <w:r w:rsidR="00B8043C">
          <w:t>e</w:t>
        </w:r>
      </w:ins>
      <w:r w:rsidR="006130BE" w:rsidRPr="009E2BE2">
        <w:t xml:space="preserve"> new instrument</w:t>
      </w:r>
      <w:ins w:id="27" w:author="Arushri Swarup" w:date="2017-08-31T20:35:00Z">
        <w:r w:rsidR="00B8043C">
          <w:t>s</w:t>
        </w:r>
      </w:ins>
      <w:r w:rsidR="00FE6D45" w:rsidRPr="009E2BE2">
        <w:t xml:space="preserve"> is required.</w:t>
      </w:r>
      <w:r w:rsidR="00FE6D45">
        <w:t xml:space="preserve"> The purpose of this </w:t>
      </w:r>
      <w:r w:rsidR="00FE6D45">
        <w:lastRenderedPageBreak/>
        <w:t xml:space="preserve">study is to </w:t>
      </w:r>
      <w:r w:rsidR="00742D37">
        <w:t xml:space="preserve">rank the features of the </w:t>
      </w:r>
      <w:r w:rsidR="009E2BE2">
        <w:t xml:space="preserve">instrument’s design and collect </w:t>
      </w:r>
      <w:r w:rsidR="00CD30F2">
        <w:t>feed-back</w:t>
      </w:r>
      <w:r w:rsidR="00742D37">
        <w:t xml:space="preserve"> </w:t>
      </w:r>
      <w:r w:rsidR="00FC7293">
        <w:t>on the features needing improvement.</w:t>
      </w:r>
    </w:p>
    <w:p w:rsidR="00FC7293" w:rsidRDefault="00FC7293" w:rsidP="00FC7293">
      <w:pPr>
        <w:pStyle w:val="Heading1"/>
      </w:pPr>
      <w:r>
        <w:t>Objectives and Goals</w:t>
      </w:r>
    </w:p>
    <w:p w:rsidR="00FC7293" w:rsidRDefault="006130BE" w:rsidP="006130BE">
      <w:pPr>
        <w:jc w:val="both"/>
      </w:pPr>
      <w:r>
        <w:tab/>
        <w:t xml:space="preserve">The objective of this study is to collect surgeon-user feedback on the design of new </w:t>
      </w:r>
      <w:proofErr w:type="spellStart"/>
      <w:r>
        <w:t>neuroendoscopic</w:t>
      </w:r>
      <w:proofErr w:type="spellEnd"/>
      <w:ins w:id="28" w:author="Arushri Swarup" w:date="2017-08-31T20:35:00Z">
        <w:r w:rsidR="00B8043C">
          <w:t xml:space="preserve"> and </w:t>
        </w:r>
      </w:ins>
      <w:proofErr w:type="spellStart"/>
      <w:ins w:id="29" w:author="Arushri Swarup" w:date="2017-08-31T20:48:00Z">
        <w:r w:rsidR="00164478">
          <w:t>otologic</w:t>
        </w:r>
      </w:ins>
      <w:proofErr w:type="spellEnd"/>
      <w:r>
        <w:t xml:space="preserve"> instruments developed at the Hospital for Sick Children. The study will consider the use of the tools in basic bench-top pick-and-place maneuve</w:t>
      </w:r>
      <w:r w:rsidR="00CD30F2">
        <w:t xml:space="preserve">rs and </w:t>
      </w:r>
      <w:r>
        <w:t>also while using the tools along with standard instruments while performing a “mock” surgery using a validated synthetic brain training simulator</w:t>
      </w:r>
      <w:ins w:id="30" w:author="Arushri Swarup" w:date="2017-08-31T20:35:00Z">
        <w:r w:rsidR="00B8043C">
          <w:t xml:space="preserve"> and 3D printed ear anatomical models</w:t>
        </w:r>
      </w:ins>
      <w:r>
        <w:t>. The ultimate goal of this research is to incorporate human factors into the continuing design of the instrument.</w:t>
      </w:r>
    </w:p>
    <w:p w:rsidR="00FC7293" w:rsidRDefault="00FC7293" w:rsidP="00FC7293">
      <w:pPr>
        <w:pStyle w:val="Heading1"/>
      </w:pPr>
      <w:r>
        <w:t>methods</w:t>
      </w:r>
    </w:p>
    <w:p w:rsidR="00E10325" w:rsidRDefault="00E10325" w:rsidP="00E10325">
      <w:pPr>
        <w:pStyle w:val="Heading2"/>
      </w:pPr>
      <w:r>
        <w:t>Study Setting</w:t>
      </w:r>
    </w:p>
    <w:p w:rsidR="00E10325" w:rsidRDefault="00E10325" w:rsidP="006130BE">
      <w:pPr>
        <w:ind w:firstLine="720"/>
        <w:jc w:val="both"/>
      </w:pPr>
      <w:r>
        <w:t>This single-center study will take place at the Surgical Skills Center in Toronto, Canada.</w:t>
      </w:r>
      <w:r w:rsidR="00CD30F2">
        <w:t xml:space="preserve"> The center will provide standard </w:t>
      </w:r>
      <w:proofErr w:type="spellStart"/>
      <w:r w:rsidR="00CD30F2">
        <w:t>neuroendoscopy</w:t>
      </w:r>
      <w:proofErr w:type="spellEnd"/>
      <w:r w:rsidR="00CD30F2">
        <w:t xml:space="preserve"> </w:t>
      </w:r>
      <w:ins w:id="31" w:author="Arushri Swarup" w:date="2017-08-31T20:36:00Z">
        <w:r w:rsidR="00B8043C">
          <w:t xml:space="preserve">and </w:t>
        </w:r>
        <w:proofErr w:type="gramStart"/>
        <w:r w:rsidR="00B8043C">
          <w:t>TEES</w:t>
        </w:r>
        <w:proofErr w:type="gramEnd"/>
        <w:r w:rsidR="00B8043C">
          <w:t xml:space="preserve"> </w:t>
        </w:r>
      </w:ins>
      <w:r w:rsidR="00CD30F2">
        <w:t>equipment to compliment the instrument being tested.</w:t>
      </w:r>
      <w:r w:rsidR="0057791C">
        <w:t xml:space="preserve"> </w:t>
      </w:r>
    </w:p>
    <w:p w:rsidR="00E10325" w:rsidRDefault="00E10325" w:rsidP="00E10325">
      <w:pPr>
        <w:pStyle w:val="Heading2"/>
      </w:pPr>
      <w:r>
        <w:t>Study population/Demographics</w:t>
      </w:r>
    </w:p>
    <w:p w:rsidR="00E10325" w:rsidRDefault="008D2F98" w:rsidP="006130BE">
      <w:pPr>
        <w:ind w:firstLine="720"/>
        <w:jc w:val="both"/>
      </w:pPr>
      <w:r w:rsidRPr="008D2F98">
        <w:t xml:space="preserve">A total of </w:t>
      </w:r>
      <w:r w:rsidR="002574A5" w:rsidRPr="002574A5">
        <w:rPr>
          <w:highlight w:val="yellow"/>
          <w:rPrChange w:id="32" w:author="Arushri Swarup" w:date="2017-08-25T16:19:00Z">
            <w:rPr/>
          </w:rPrChange>
        </w:rPr>
        <w:t>24</w:t>
      </w:r>
      <w:r w:rsidR="00E10325" w:rsidRPr="008D2F98">
        <w:t xml:space="preserve"> participants will be recruited</w:t>
      </w:r>
      <w:r w:rsidR="00E10325">
        <w:t xml:space="preserve"> for the </w:t>
      </w:r>
      <w:r w:rsidR="006130BE">
        <w:t>user-feedback</w:t>
      </w:r>
      <w:r w:rsidR="00E10325">
        <w:t xml:space="preserve"> study and will include neurosurgical residents with varying levels of experience (novice), neurosurgical fellows (experienced) and staff surgeons (experts)</w:t>
      </w:r>
      <w:bookmarkStart w:id="33" w:name="_GoBack"/>
      <w:bookmarkEnd w:id="33"/>
      <w:r w:rsidR="00E10325">
        <w:t>.</w:t>
      </w:r>
      <w:ins w:id="34" w:author="Arushri Swarup" w:date="2017-08-31T20:36:00Z">
        <w:r w:rsidR="00B8043C">
          <w:t xml:space="preserve"> Participants for testing the TEES instrument</w:t>
        </w:r>
      </w:ins>
      <w:ins w:id="35" w:author="Arushri Swarup" w:date="2017-08-31T20:37:00Z">
        <w:r w:rsidR="00B8043C">
          <w:t xml:space="preserve">s will be residents, fellows and staff ear surgeons. </w:t>
        </w:r>
      </w:ins>
    </w:p>
    <w:p w:rsidR="00E10325" w:rsidRDefault="00E10325" w:rsidP="00E10325">
      <w:pPr>
        <w:pStyle w:val="Heading2"/>
      </w:pPr>
      <w:r>
        <w:t>Data Collection</w:t>
      </w:r>
    </w:p>
    <w:p w:rsidR="0057791C" w:rsidRDefault="00CD30F2" w:rsidP="0057791C">
      <w:pPr>
        <w:ind w:firstLine="720"/>
        <w:jc w:val="both"/>
      </w:pPr>
      <w:r w:rsidRPr="008D2F98">
        <w:t xml:space="preserve">A </w:t>
      </w:r>
      <w:r w:rsidR="008D2F98" w:rsidRPr="008D2F98">
        <w:t xml:space="preserve">total of </w:t>
      </w:r>
      <w:r w:rsidR="00A04DCA" w:rsidRPr="00B8043C">
        <w:t>24</w:t>
      </w:r>
      <w:r w:rsidR="00E10325">
        <w:t xml:space="preserve"> neurosurgical residents </w:t>
      </w:r>
      <w:r>
        <w:t>and fellow/staff</w:t>
      </w:r>
      <w:r w:rsidR="00E10325">
        <w:t xml:space="preserve"> neurosurgeons will perform simulated </w:t>
      </w:r>
      <w:r w:rsidR="006130BE">
        <w:t>endoscopic neurosurgeries</w:t>
      </w:r>
      <w:r w:rsidR="00E10325">
        <w:t xml:space="preserve"> using </w:t>
      </w:r>
      <w:r w:rsidR="0057791C">
        <w:t xml:space="preserve">the new instrument in conjunction with </w:t>
      </w:r>
      <w:r w:rsidR="00E10325">
        <w:t>standard clinical equipment</w:t>
      </w:r>
      <w:r w:rsidR="006130BE">
        <w:t xml:space="preserve"> on a validated, synthetic brain training simulator</w:t>
      </w:r>
      <w:r w:rsidR="00E10325">
        <w:t xml:space="preserve">. </w:t>
      </w:r>
      <w:ins w:id="36" w:author="Arushri Swarup" w:date="2017-08-31T20:37:00Z">
        <w:r w:rsidR="00B8043C">
          <w:t xml:space="preserve">Participants </w:t>
        </w:r>
      </w:ins>
      <w:ins w:id="37" w:author="Arushri Swarup" w:date="2017-08-31T20:50:00Z">
        <w:r w:rsidR="003343A5">
          <w:t>testing</w:t>
        </w:r>
      </w:ins>
      <w:ins w:id="38" w:author="Arushri Swarup" w:date="2017-08-31T20:37:00Z">
        <w:r w:rsidR="00B8043C">
          <w:t xml:space="preserve"> the TEES instruments will perform simulated tasks in a 3D printed ear anatomical model</w:t>
        </w:r>
      </w:ins>
      <w:ins w:id="39" w:author="Arushri Swarup" w:date="2017-08-31T20:38:00Z">
        <w:r w:rsidR="00164478">
          <w:t xml:space="preserve"> with the new instrument and standard clinical equipment. </w:t>
        </w:r>
      </w:ins>
    </w:p>
    <w:p w:rsidR="0057791C" w:rsidRDefault="0057791C" w:rsidP="0057791C">
      <w:pPr>
        <w:keepNext/>
        <w:jc w:val="both"/>
      </w:pPr>
      <w:r>
        <w:rPr>
          <w:noProof/>
          <w:lang w:val="en-CA" w:eastAsia="en-CA"/>
        </w:rPr>
        <w:drawing>
          <wp:inline distT="0" distB="0" distL="0" distR="0">
            <wp:extent cx="2113069" cy="1306654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34676" t="23557" r="4743" b="22160"/>
                    <a:stretch/>
                  </pic:blipFill>
                  <pic:spPr bwMode="auto">
                    <a:xfrm>
                      <a:off x="0" y="0"/>
                      <a:ext cx="2130131" cy="1317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drawing>
          <wp:inline distT="0" distB="0" distL="0" distR="0">
            <wp:extent cx="3802975" cy="1059246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6715" t="30013" r="2818" b="32191"/>
                    <a:stretch/>
                  </pic:blipFill>
                  <pic:spPr bwMode="auto">
                    <a:xfrm>
                      <a:off x="0" y="0"/>
                      <a:ext cx="3871572" cy="1078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7791C" w:rsidRDefault="0057791C" w:rsidP="0018145A">
      <w:pPr>
        <w:pStyle w:val="Caption"/>
        <w:jc w:val="center"/>
        <w:rPr>
          <w:ins w:id="40" w:author="Arushri Swarup" w:date="2017-08-31T22:48:00Z"/>
        </w:rPr>
      </w:pPr>
      <w:r>
        <w:t xml:space="preserve">Figure </w:t>
      </w:r>
      <w:r w:rsidR="002574A5">
        <w:fldChar w:fldCharType="begin"/>
      </w:r>
      <w:r w:rsidR="0029533E">
        <w:instrText xml:space="preserve"> SEQ Figure \* ARABIC </w:instrText>
      </w:r>
      <w:r w:rsidR="002574A5">
        <w:fldChar w:fldCharType="separate"/>
      </w:r>
      <w:r>
        <w:rPr>
          <w:noProof/>
        </w:rPr>
        <w:t>1</w:t>
      </w:r>
      <w:r w:rsidR="002574A5">
        <w:rPr>
          <w:noProof/>
        </w:rPr>
        <w:fldChar w:fldCharType="end"/>
      </w:r>
      <w:r>
        <w:t>: Example of Neurosurgical Simulator Set-up</w:t>
      </w:r>
      <w:r w:rsidR="0018145A">
        <w:t xml:space="preserve"> with Synthetic Brain Model and </w:t>
      </w:r>
      <w:proofErr w:type="spellStart"/>
      <w:r w:rsidR="0018145A">
        <w:t>Neuroendoscopic</w:t>
      </w:r>
      <w:proofErr w:type="spellEnd"/>
      <w:r w:rsidR="0018145A">
        <w:t xml:space="preserve"> Instruments </w:t>
      </w:r>
      <w:r>
        <w:t>[Left]</w:t>
      </w:r>
      <w:r w:rsidR="0018145A">
        <w:t xml:space="preserve">. Example of New Instrument with “Wrist” to be </w:t>
      </w:r>
      <w:proofErr w:type="gramStart"/>
      <w:r w:rsidR="0018145A">
        <w:t>Tested</w:t>
      </w:r>
      <w:proofErr w:type="gramEnd"/>
      <w:r w:rsidR="00873487">
        <w:t xml:space="preserve"> in Survey</w:t>
      </w:r>
    </w:p>
    <w:p w:rsidR="00D865F2" w:rsidRDefault="00D865F2" w:rsidP="00D15FED">
      <w:pPr>
        <w:jc w:val="center"/>
        <w:rPr>
          <w:ins w:id="41" w:author="Arushri Swarup" w:date="2017-08-31T22:55:00Z"/>
        </w:rPr>
        <w:pPrChange w:id="42" w:author="Arushri Swarup" w:date="2017-08-31T23:02:00Z">
          <w:pPr>
            <w:pStyle w:val="Caption"/>
            <w:jc w:val="center"/>
          </w:pPr>
        </w:pPrChange>
      </w:pPr>
      <w:ins w:id="43" w:author="Arushri Swarup" w:date="2017-08-31T22:55:00Z">
        <w:r w:rsidRPr="00D865F2">
          <w:drawing>
            <wp:inline distT="0" distB="0" distL="0" distR="0">
              <wp:extent cx="2867025" cy="458609"/>
              <wp:effectExtent l="38100" t="0" r="47625" b="74791"/>
              <wp:docPr id="4" name="Picture 1" descr="C:\Users\arushri swarup\Documents\endoscope and tool videos Apr-2017\19-apr-2017\IMG_3727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1" descr="C:\Users\arushri swarup\Documents\endoscope and tool videos Apr-2017\19-apr-2017\IMG_3727.JPG"/>
                      <pic:cNvPicPr/>
                    </pic:nvPicPr>
                    <pic:blipFill>
                      <a:blip r:embed="rId11" cstate="print"/>
                      <a:srcRect t="43539" r="1539" b="3546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67005" cy="45860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>
                        <a:outerShdw blurRad="50800" dist="50800" dir="5400000" algn="ctr" rotWithShape="0">
                          <a:srgbClr val="000000">
                            <a:alpha val="48000"/>
                          </a:srgbClr>
                        </a:outerShdw>
                      </a:effectLst>
                    </pic:spPr>
                  </pic:pic>
                </a:graphicData>
              </a:graphic>
            </wp:inline>
          </w:drawing>
        </w:r>
      </w:ins>
    </w:p>
    <w:p w:rsidR="00D865F2" w:rsidRDefault="00D865F2" w:rsidP="00D865F2">
      <w:pPr>
        <w:pStyle w:val="Caption"/>
        <w:jc w:val="center"/>
        <w:rPr>
          <w:ins w:id="44" w:author="Arushri Swarup" w:date="2017-08-31T22:48:00Z"/>
        </w:rPr>
      </w:pPr>
      <w:ins w:id="45" w:author="Arushri Swarup" w:date="2017-08-31T22:55:00Z">
        <w:r>
          <w:t xml:space="preserve">Figure 2: Example of </w:t>
        </w:r>
      </w:ins>
      <w:proofErr w:type="spellStart"/>
      <w:ins w:id="46" w:author="Arushri Swarup" w:date="2017-08-31T22:56:00Z">
        <w:r>
          <w:t>otological</w:t>
        </w:r>
        <w:proofErr w:type="spellEnd"/>
        <w:r>
          <w:t xml:space="preserve"> instrument. </w:t>
        </w:r>
      </w:ins>
    </w:p>
    <w:p w:rsidR="00D865F2" w:rsidRPr="00D865F2" w:rsidRDefault="00D865F2" w:rsidP="00D865F2">
      <w:pPr>
        <w:pPrChange w:id="47" w:author="Arushri Swarup" w:date="2017-08-31T22:48:00Z">
          <w:pPr>
            <w:pStyle w:val="Caption"/>
            <w:jc w:val="center"/>
          </w:pPr>
        </w:pPrChange>
      </w:pPr>
    </w:p>
    <w:p w:rsidR="00E10325" w:rsidRDefault="00E10325" w:rsidP="006130BE">
      <w:pPr>
        <w:ind w:firstLine="720"/>
        <w:jc w:val="both"/>
        <w:rPr>
          <w:ins w:id="48" w:author="Arushri Swarup" w:date="2017-08-31T20:53:00Z"/>
        </w:rPr>
      </w:pPr>
      <w:r>
        <w:t>Using a mixed-methods design, al</w:t>
      </w:r>
      <w:r w:rsidR="008D2F98">
        <w:t>l</w:t>
      </w:r>
      <w:r w:rsidR="001B3455">
        <w:t xml:space="preserve"> participants will complete a 30</w:t>
      </w:r>
      <w:r>
        <w:t xml:space="preserve">-item questionnaire (5-point </w:t>
      </w:r>
      <w:proofErr w:type="spellStart"/>
      <w:r>
        <w:t>Likert</w:t>
      </w:r>
      <w:proofErr w:type="spellEnd"/>
      <w:r>
        <w:t xml:space="preserve"> scales) to rate the </w:t>
      </w:r>
      <w:r w:rsidR="006130BE">
        <w:t>design features of the instrument</w:t>
      </w:r>
      <w:r>
        <w:t xml:space="preserve"> and will also provide feedback for each item. The survey will also include</w:t>
      </w:r>
      <w:r w:rsidR="008D2F98">
        <w:t xml:space="preserve"> six</w:t>
      </w:r>
      <w:r>
        <w:t xml:space="preserve"> separate questions regarding demographics and prior experience, as well as a final overall </w:t>
      </w:r>
      <w:r w:rsidR="00E70247">
        <w:t>impressions section. Specifically, the</w:t>
      </w:r>
      <w:r w:rsidR="008D2F98">
        <w:t xml:space="preserve"> </w:t>
      </w:r>
      <w:ins w:id="49" w:author="Arushri Swarup" w:date="2017-08-31T20:54:00Z">
        <w:r w:rsidR="003343A5">
          <w:t xml:space="preserve">neurosurgical </w:t>
        </w:r>
      </w:ins>
      <w:r w:rsidR="008D2F98">
        <w:t>24</w:t>
      </w:r>
      <w:r>
        <w:t xml:space="preserve">-item questionnaire considers the </w:t>
      </w:r>
      <w:r w:rsidR="00E70247">
        <w:t>instrument handle’s form and feel</w:t>
      </w:r>
      <w:r w:rsidR="001B3455">
        <w:t xml:space="preserve"> (Items 7-9</w:t>
      </w:r>
      <w:r>
        <w:t>), t</w:t>
      </w:r>
      <w:r w:rsidR="00E70247">
        <w:t xml:space="preserve">he rating of instrument’s </w:t>
      </w:r>
      <w:r w:rsidR="008D2F98">
        <w:t>ease-of-use alongside existing standard equipment</w:t>
      </w:r>
      <w:r w:rsidR="001B3455">
        <w:t xml:space="preserve"> (Items 10</w:t>
      </w:r>
      <w:r>
        <w:t>-</w:t>
      </w:r>
      <w:r w:rsidR="001B3455">
        <w:t>17</w:t>
      </w:r>
      <w:r>
        <w:t xml:space="preserve">), the </w:t>
      </w:r>
      <w:r w:rsidR="00E70247">
        <w:t xml:space="preserve">rating of the </w:t>
      </w:r>
      <w:r w:rsidR="001B3455">
        <w:t>i</w:t>
      </w:r>
      <w:r w:rsidR="00E70247">
        <w:t>nstrument</w:t>
      </w:r>
      <w:r w:rsidR="008D2F98">
        <w:t>’s performance</w:t>
      </w:r>
      <w:r>
        <w:t xml:space="preserve"> (Items </w:t>
      </w:r>
      <w:r w:rsidR="001B3455">
        <w:t>18</w:t>
      </w:r>
      <w:r>
        <w:t>-</w:t>
      </w:r>
      <w:r w:rsidR="001B3455">
        <w:t>24</w:t>
      </w:r>
      <w:r>
        <w:t xml:space="preserve">) and </w:t>
      </w:r>
      <w:bookmarkStart w:id="50" w:name="OLE_LINK21"/>
      <w:bookmarkStart w:id="51" w:name="OLE_LINK22"/>
      <w:bookmarkStart w:id="52" w:name="OLE_LINK23"/>
      <w:r w:rsidR="00E70247">
        <w:t>the tool</w:t>
      </w:r>
      <w:r w:rsidR="008D2F98">
        <w:t>’s</w:t>
      </w:r>
      <w:r w:rsidR="00E70247">
        <w:t xml:space="preserve"> </w:t>
      </w:r>
      <w:bookmarkEnd w:id="50"/>
      <w:bookmarkEnd w:id="51"/>
      <w:bookmarkEnd w:id="52"/>
      <w:r w:rsidR="008D2F98">
        <w:t xml:space="preserve">comfort </w:t>
      </w:r>
      <w:r w:rsidR="001B3455">
        <w:t>(Items 25-30</w:t>
      </w:r>
      <w:r>
        <w:t xml:space="preserve">). </w:t>
      </w:r>
      <w:moveFromRangeStart w:id="53" w:author="Arushri Swarup" w:date="2017-08-31T20:59:00Z" w:name="move491976505"/>
      <w:moveFrom w:id="54" w:author="Arushri Swarup" w:date="2017-08-31T20:59:00Z">
        <w:r w:rsidDel="005D0AB3">
          <w:t>An example of the survey is included in the appendix.</w:t>
        </w:r>
        <w:r w:rsidR="00B707FD" w:rsidDel="005D0AB3">
          <w:t xml:space="preserve"> All of the information will be stored on a secure server and anonymized.</w:t>
        </w:r>
      </w:moveFrom>
      <w:moveFromRangeEnd w:id="53"/>
    </w:p>
    <w:p w:rsidR="005D0AB3" w:rsidRDefault="003343A5" w:rsidP="005D0AB3">
      <w:pPr>
        <w:ind w:firstLine="720"/>
        <w:jc w:val="both"/>
        <w:rPr>
          <w:ins w:id="55" w:author="Arushri Swarup" w:date="2017-08-31T20:59:00Z"/>
        </w:rPr>
      </w:pPr>
      <w:ins w:id="56" w:author="Arushri Swarup" w:date="2017-08-31T20:53:00Z">
        <w:r>
          <w:t xml:space="preserve">The </w:t>
        </w:r>
        <w:proofErr w:type="spellStart"/>
        <w:r>
          <w:t>otological</w:t>
        </w:r>
        <w:proofErr w:type="spellEnd"/>
        <w:r>
          <w:t xml:space="preserve"> instrument survey is a 2</w:t>
        </w:r>
      </w:ins>
      <w:ins w:id="57" w:author="Arushri Swarup" w:date="2017-08-31T20:55:00Z">
        <w:r>
          <w:t>2</w:t>
        </w:r>
      </w:ins>
      <w:ins w:id="58" w:author="Arushri Swarup" w:date="2017-08-31T20:53:00Z">
        <w:r>
          <w:t xml:space="preserve">-item questionnaire </w:t>
        </w:r>
      </w:ins>
      <w:ins w:id="59" w:author="Arushri Swarup" w:date="2017-08-31T20:55:00Z">
        <w:r>
          <w:t>which considers the instrument h</w:t>
        </w:r>
      </w:ins>
      <w:ins w:id="60" w:author="Arushri Swarup" w:date="2017-08-31T20:56:00Z">
        <w:r>
          <w:t>andle’s form (items 7-9), the rating of instrument’s ease-of-us</w:t>
        </w:r>
      </w:ins>
      <w:ins w:id="61" w:author="Arushri Swarup" w:date="2017-08-31T20:57:00Z">
        <w:r>
          <w:t xml:space="preserve">e (items 10-16), </w:t>
        </w:r>
        <w:proofErr w:type="gramStart"/>
        <w:r>
          <w:t xml:space="preserve">the rating of the instrument’s </w:t>
        </w:r>
      </w:ins>
      <w:ins w:id="62" w:author="Arushri Swarup" w:date="2017-08-31T20:58:00Z">
        <w:r>
          <w:t>performance and safety (items 17-21), the rating of the tools functionality (items</w:t>
        </w:r>
        <w:r w:rsidR="005D0AB3">
          <w:t xml:space="preserve"> 22-25) and instrument</w:t>
        </w:r>
      </w:ins>
      <w:ins w:id="63" w:author="Arushri Swarup" w:date="2017-08-31T20:59:00Z">
        <w:r w:rsidR="005D0AB3">
          <w:t>’s comfort (items 26-28)</w:t>
        </w:r>
        <w:proofErr w:type="gramEnd"/>
        <w:r w:rsidR="005D0AB3">
          <w:t>.</w:t>
        </w:r>
      </w:ins>
    </w:p>
    <w:p w:rsidR="005D0AB3" w:rsidRPr="00E10325" w:rsidRDefault="005D0AB3" w:rsidP="006130BE">
      <w:pPr>
        <w:ind w:firstLine="720"/>
        <w:jc w:val="both"/>
      </w:pPr>
      <w:moveToRangeStart w:id="64" w:author="Arushri Swarup" w:date="2017-08-31T20:59:00Z" w:name="move491976505"/>
      <w:proofErr w:type="gramStart"/>
      <w:moveTo w:id="65" w:author="Arushri Swarup" w:date="2017-08-31T20:59:00Z">
        <w:r>
          <w:t>An example of the survey</w:t>
        </w:r>
      </w:moveTo>
      <w:ins w:id="66" w:author="Arushri Swarup" w:date="2017-08-31T20:59:00Z">
        <w:r>
          <w:t>s</w:t>
        </w:r>
      </w:ins>
      <w:moveTo w:id="67" w:author="Arushri Swarup" w:date="2017-08-31T20:59:00Z">
        <w:r>
          <w:t xml:space="preserve"> </w:t>
        </w:r>
      </w:moveTo>
      <w:ins w:id="68" w:author="Arushri Swarup" w:date="2017-08-31T20:59:00Z">
        <w:r>
          <w:t>are</w:t>
        </w:r>
      </w:ins>
      <w:proofErr w:type="gramEnd"/>
      <w:moveTo w:id="69" w:author="Arushri Swarup" w:date="2017-08-31T20:59:00Z">
        <w:del w:id="70" w:author="Arushri Swarup" w:date="2017-08-31T20:59:00Z">
          <w:r w:rsidDel="005D0AB3">
            <w:delText>is</w:delText>
          </w:r>
        </w:del>
        <w:r>
          <w:t xml:space="preserve"> included in the appendix. All of the information will be stored on a secure server and </w:t>
        </w:r>
        <w:proofErr w:type="spellStart"/>
        <w:r>
          <w:t>anonymized</w:t>
        </w:r>
        <w:proofErr w:type="spellEnd"/>
        <w:r>
          <w:t>.</w:t>
        </w:r>
      </w:moveTo>
      <w:moveToRangeEnd w:id="64"/>
    </w:p>
    <w:p w:rsidR="00E10325" w:rsidRDefault="00E10325" w:rsidP="00E10325">
      <w:pPr>
        <w:pStyle w:val="Heading2"/>
      </w:pPr>
      <w:r>
        <w:t>Study Limitations</w:t>
      </w:r>
    </w:p>
    <w:p w:rsidR="00E10325" w:rsidRDefault="009E2BE2" w:rsidP="006130BE">
      <w:pPr>
        <w:ind w:firstLine="720"/>
        <w:jc w:val="both"/>
      </w:pPr>
      <w:r>
        <w:t xml:space="preserve">The first </w:t>
      </w:r>
      <w:r w:rsidR="00E10325">
        <w:t xml:space="preserve">limitation of the study design is that some of the participants (junior residents in years 1-3) will have </w:t>
      </w:r>
      <w:r w:rsidR="00E70247">
        <w:t>limited</w:t>
      </w:r>
      <w:r w:rsidR="00E10325">
        <w:t xml:space="preserve"> experience </w:t>
      </w:r>
      <w:r w:rsidR="00E70247">
        <w:t xml:space="preserve">using standard </w:t>
      </w:r>
      <w:proofErr w:type="spellStart"/>
      <w:r w:rsidR="00E70247">
        <w:t>neuroendoscopic</w:t>
      </w:r>
      <w:proofErr w:type="spellEnd"/>
      <w:r w:rsidR="00E70247">
        <w:t xml:space="preserve"> </w:t>
      </w:r>
      <w:ins w:id="71" w:author="Arushri Swarup" w:date="2017-08-31T21:07:00Z">
        <w:r w:rsidR="005D0AB3">
          <w:t xml:space="preserve">and </w:t>
        </w:r>
        <w:proofErr w:type="spellStart"/>
        <w:r w:rsidR="005D0AB3">
          <w:t>otologic</w:t>
        </w:r>
        <w:proofErr w:type="spellEnd"/>
        <w:r w:rsidR="005D0AB3">
          <w:t xml:space="preserve"> </w:t>
        </w:r>
      </w:ins>
      <w:r w:rsidR="00E70247">
        <w:t>instruments</w:t>
      </w:r>
      <w:r w:rsidR="00E10325">
        <w:t xml:space="preserve">. This issue will limit their ability to evaluate </w:t>
      </w:r>
      <w:r w:rsidR="00E70247">
        <w:t>the differences between the new instrument and existing tools</w:t>
      </w:r>
      <w:r w:rsidR="00E10325">
        <w:t xml:space="preserve">. Additionally, participants will be subject to recall bias when comparing the </w:t>
      </w:r>
      <w:r w:rsidR="00E70247">
        <w:t xml:space="preserve">use of the tool for the simulated surgery </w:t>
      </w:r>
      <w:r w:rsidR="00E10325">
        <w:t xml:space="preserve">to previous actual surgical experiences. Finally, the sample size of the study </w:t>
      </w:r>
      <w:r w:rsidRPr="009E2BE2">
        <w:t xml:space="preserve">may </w:t>
      </w:r>
      <w:r w:rsidR="00E10325">
        <w:t>be small, particularly for conducting any sub-group analysis to compare differences in responses between surgeons of different experience levels, such as the staff and trainees.</w:t>
      </w:r>
    </w:p>
    <w:p w:rsidR="006130BE" w:rsidRDefault="006130BE" w:rsidP="006130BE">
      <w:pPr>
        <w:pStyle w:val="Heading1"/>
      </w:pPr>
      <w:r>
        <w:t>DATA ANALYSIS PROCEDURES</w:t>
      </w:r>
    </w:p>
    <w:p w:rsidR="006130BE" w:rsidRDefault="006130BE" w:rsidP="006130BE">
      <w:pPr>
        <w:ind w:firstLine="720"/>
        <w:jc w:val="both"/>
      </w:pPr>
      <w:r>
        <w:t>The collected data consists of ordinal categorical variables (</w:t>
      </w:r>
      <w:proofErr w:type="spellStart"/>
      <w:r>
        <w:t>Likert</w:t>
      </w:r>
      <w:proofErr w:type="spellEnd"/>
      <w:r>
        <w:t xml:space="preserve">: Strongly Disagree, Disagree, Neutral, Agree, Strongly Agree) grouped into four themes. This information will be collected from </w:t>
      </w:r>
      <w:r w:rsidR="009E2F84">
        <w:t>three</w:t>
      </w:r>
      <w:r>
        <w:t xml:space="preserve"> evaluator subgroups (nominal data) that are defined by levels of experience: Novice (Residents in post-graduate years 1-6), </w:t>
      </w:r>
      <w:r w:rsidR="009E2F84">
        <w:t xml:space="preserve">experienced (Fellows) </w:t>
      </w:r>
      <w:r>
        <w:t>and experts (staff neurosurgeons</w:t>
      </w:r>
      <w:ins w:id="72" w:author="Arushri Swarup" w:date="2017-08-31T21:07:00Z">
        <w:r w:rsidR="005D0AB3">
          <w:t>/otologists</w:t>
        </w:r>
      </w:ins>
      <w:r>
        <w:t xml:space="preserve">). The pooled results of each of the </w:t>
      </w:r>
      <w:r w:rsidR="00980670">
        <w:t>twelve</w:t>
      </w:r>
      <w:r>
        <w:t xml:space="preserve"> items will be presented as frequencies in a contingency table. To more succinctly summarize the four themes, the mean, standard deviation and median ratings of the </w:t>
      </w:r>
      <w:r w:rsidR="001B3455">
        <w:t xml:space="preserve">handle’s form and feel (Items 7-9), the instrument’s ease-of-use (Items 10-17), the instrument’s performance (Items 18-24) and the tool’s comfort (Items 25-30). </w:t>
      </w:r>
      <w:r>
        <w:t xml:space="preserve"> </w:t>
      </w:r>
      <w:proofErr w:type="gramStart"/>
      <w:r>
        <w:t>will</w:t>
      </w:r>
      <w:proofErr w:type="gramEnd"/>
      <w:r>
        <w:t xml:space="preserve"> be calculated. </w:t>
      </w:r>
    </w:p>
    <w:p w:rsidR="006130BE" w:rsidRDefault="009E2BE2" w:rsidP="006130BE">
      <w:pPr>
        <w:ind w:firstLine="720"/>
        <w:jc w:val="both"/>
      </w:pPr>
      <w:r>
        <w:t>A</w:t>
      </w:r>
      <w:r w:rsidR="006130BE">
        <w:t xml:space="preserve"> subgroup analysis will also be conducted for the </w:t>
      </w:r>
      <w:r w:rsidR="009E2F84">
        <w:t>two</w:t>
      </w:r>
      <w:r w:rsidR="006130BE">
        <w:t xml:space="preserve"> evaluator groups to identify any statistically significant differences in the </w:t>
      </w:r>
      <w:r w:rsidR="009E2F84">
        <w:t>instrument’s</w:t>
      </w:r>
      <w:r w:rsidR="006130BE">
        <w:t xml:space="preserve"> assessments based on surgical experience.</w:t>
      </w:r>
      <w:r w:rsidR="009E2F84">
        <w:t xml:space="preserve"> T</w:t>
      </w:r>
      <w:r w:rsidR="006130BE">
        <w:t xml:space="preserve">he </w:t>
      </w:r>
      <w:proofErr w:type="spellStart"/>
      <w:r w:rsidR="006130BE">
        <w:t>Kruskall</w:t>
      </w:r>
      <w:proofErr w:type="spellEnd"/>
      <w:r w:rsidR="006130BE">
        <w:t xml:space="preserve">-Wallis test, which is a non-parametric one-way analysis of variance, will be considered (assuming a 95% confidence interval) to test whether the novice, experienced and expert responses originate from the same distribution. For any questionnaire items that are found to have a p-value less than 0.05, the Mann-Whitney U test, which is considered a non-parametric alternative to the independent t-test, will be used to perform a multiple comparison of means. The p-values in the multiple comparisons analysis will be adjusted using the method of </w:t>
      </w:r>
      <w:proofErr w:type="spellStart"/>
      <w:r w:rsidR="006130BE">
        <w:t>Benjamini</w:t>
      </w:r>
      <w:proofErr w:type="spellEnd"/>
      <w:r w:rsidR="006130BE">
        <w:t xml:space="preserve">-Hochberg (BH) which aims </w:t>
      </w:r>
      <w:r w:rsidR="006130BE">
        <w:lastRenderedPageBreak/>
        <w:t>to c</w:t>
      </w:r>
      <w:r w:rsidR="009E2F84">
        <w:t>ontrol the false discovery rate.</w:t>
      </w:r>
      <w:r w:rsidR="006130BE">
        <w:t xml:space="preserve"> This adjustment will be compared to the un-adjusted p-values. All analysis will be completed using R versi</w:t>
      </w:r>
      <w:r w:rsidR="00B707FD">
        <w:t>on 3.2.0 (The R Foundation).</w:t>
      </w:r>
    </w:p>
    <w:p w:rsidR="006130BE" w:rsidRDefault="006130BE" w:rsidP="00B707FD">
      <w:pPr>
        <w:ind w:firstLine="720"/>
        <w:jc w:val="both"/>
      </w:pPr>
      <w:r>
        <w:t>The qualitative feedback obtained from the surveys will be organized by the same themes, which include</w:t>
      </w:r>
      <w:r w:rsidR="00B707FD">
        <w:t xml:space="preserve"> instrument’s </w:t>
      </w:r>
      <w:r w:rsidR="001B3455">
        <w:t xml:space="preserve">handle’s form and feel, the instrument’s ease-of-use, the instrument’s performance, and the tool’s comfort.  </w:t>
      </w:r>
      <w:r>
        <w:t>The responses will be coded and recurring items will be grouped. Any coded items that occurred more than three times will be explicitly tabulated and discussed in the results.</w:t>
      </w:r>
    </w:p>
    <w:sectPr w:rsidR="006130BE" w:rsidSect="00062FF1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15B" w:rsidRDefault="0002015B" w:rsidP="000A2F9A">
      <w:pPr>
        <w:spacing w:after="0" w:line="240" w:lineRule="auto"/>
      </w:pPr>
      <w:r>
        <w:separator/>
      </w:r>
    </w:p>
  </w:endnote>
  <w:endnote w:type="continuationSeparator" w:id="0">
    <w:p w:rsidR="0002015B" w:rsidRDefault="0002015B" w:rsidP="000A2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4496372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0A2F9A" w:rsidRDefault="000A2F9A" w:rsidP="000A2F9A">
            <w:pPr>
              <w:pStyle w:val="Footer"/>
            </w:pPr>
            <w:r>
              <w:t xml:space="preserve">Protocol </w:t>
            </w:r>
            <w:r>
              <w:tab/>
            </w:r>
            <w:r>
              <w:tab/>
              <w:t xml:space="preserve">Page </w:t>
            </w:r>
            <w:r w:rsidR="002574A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2574A5">
              <w:rPr>
                <w:b/>
                <w:bCs/>
                <w:sz w:val="24"/>
                <w:szCs w:val="24"/>
              </w:rPr>
              <w:fldChar w:fldCharType="separate"/>
            </w:r>
            <w:r w:rsidR="006F364F">
              <w:rPr>
                <w:b/>
                <w:bCs/>
                <w:noProof/>
              </w:rPr>
              <w:t>2</w:t>
            </w:r>
            <w:r w:rsidR="002574A5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574A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2574A5">
              <w:rPr>
                <w:b/>
                <w:bCs/>
                <w:sz w:val="24"/>
                <w:szCs w:val="24"/>
              </w:rPr>
              <w:fldChar w:fldCharType="separate"/>
            </w:r>
            <w:r w:rsidR="006F364F">
              <w:rPr>
                <w:b/>
                <w:bCs/>
                <w:noProof/>
              </w:rPr>
              <w:t>4</w:t>
            </w:r>
            <w:r w:rsidR="002574A5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A2F9A" w:rsidRDefault="000A2F9A">
    <w:pPr>
      <w:pStyle w:val="Footer"/>
    </w:pPr>
    <w:r>
      <w:t>Neurosurgical</w:t>
    </w:r>
    <w:ins w:id="73" w:author="Arushri Swarup" w:date="2017-08-31T21:08:00Z">
      <w:r w:rsidR="005D0AB3">
        <w:t xml:space="preserve"> and </w:t>
      </w:r>
      <w:proofErr w:type="spellStart"/>
      <w:r w:rsidR="005D0AB3">
        <w:t>Otological</w:t>
      </w:r>
    </w:ins>
    <w:proofErr w:type="spellEnd"/>
    <w:r>
      <w:t xml:space="preserve"> Instrument User-Feedback Study</w:t>
    </w:r>
  </w:p>
  <w:p w:rsidR="000A2F9A" w:rsidRDefault="000A2F9A">
    <w:pPr>
      <w:pStyle w:val="Footer"/>
    </w:pPr>
    <w:r>
      <w:t>Version 2017-0</w:t>
    </w:r>
    <w:del w:id="74" w:author="Arushri Swarup" w:date="2017-08-31T21:08:00Z">
      <w:r w:rsidDel="005D0AB3">
        <w:delText>3</w:delText>
      </w:r>
    </w:del>
    <w:ins w:id="75" w:author="Arushri Swarup" w:date="2017-08-31T21:08:00Z">
      <w:r w:rsidR="005D0AB3">
        <w:t>8</w:t>
      </w:r>
    </w:ins>
    <w:r>
      <w:t>-</w:t>
    </w:r>
    <w:ins w:id="76" w:author="Arushri Swarup" w:date="2017-08-31T21:08:00Z">
      <w:r w:rsidR="005D0AB3">
        <w:t>31</w:t>
      </w:r>
    </w:ins>
    <w:del w:id="77" w:author="Arushri Swarup" w:date="2017-08-31T21:08:00Z">
      <w:r w:rsidDel="005D0AB3">
        <w:delText>20</w:delText>
      </w:r>
    </w:del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15B" w:rsidRDefault="0002015B" w:rsidP="000A2F9A">
      <w:pPr>
        <w:spacing w:after="0" w:line="240" w:lineRule="auto"/>
      </w:pPr>
      <w:r>
        <w:separator/>
      </w:r>
    </w:p>
  </w:footnote>
  <w:footnote w:type="continuationSeparator" w:id="0">
    <w:p w:rsidR="0002015B" w:rsidRDefault="0002015B" w:rsidP="000A2F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1300"/>
    <w:rsid w:val="0002015B"/>
    <w:rsid w:val="00062FF1"/>
    <w:rsid w:val="000A2F9A"/>
    <w:rsid w:val="000E1B0F"/>
    <w:rsid w:val="00164478"/>
    <w:rsid w:val="0018145A"/>
    <w:rsid w:val="001B3455"/>
    <w:rsid w:val="0021358E"/>
    <w:rsid w:val="002574A5"/>
    <w:rsid w:val="0029533E"/>
    <w:rsid w:val="003343A5"/>
    <w:rsid w:val="003647BD"/>
    <w:rsid w:val="003E30C0"/>
    <w:rsid w:val="003F393F"/>
    <w:rsid w:val="0057791C"/>
    <w:rsid w:val="005D0AB3"/>
    <w:rsid w:val="006109E2"/>
    <w:rsid w:val="006130BE"/>
    <w:rsid w:val="006B2D2A"/>
    <w:rsid w:val="006E6E90"/>
    <w:rsid w:val="006F364F"/>
    <w:rsid w:val="00703713"/>
    <w:rsid w:val="00742D37"/>
    <w:rsid w:val="008622C4"/>
    <w:rsid w:val="00873487"/>
    <w:rsid w:val="008D2F98"/>
    <w:rsid w:val="0091122B"/>
    <w:rsid w:val="00916E4C"/>
    <w:rsid w:val="00980670"/>
    <w:rsid w:val="009E2BE2"/>
    <w:rsid w:val="009E2F84"/>
    <w:rsid w:val="00A04DCA"/>
    <w:rsid w:val="00A72F1E"/>
    <w:rsid w:val="00AD17AE"/>
    <w:rsid w:val="00B3437E"/>
    <w:rsid w:val="00B707FD"/>
    <w:rsid w:val="00B8043C"/>
    <w:rsid w:val="00BA0924"/>
    <w:rsid w:val="00BB080B"/>
    <w:rsid w:val="00C538DC"/>
    <w:rsid w:val="00CD30F2"/>
    <w:rsid w:val="00D15FED"/>
    <w:rsid w:val="00D82699"/>
    <w:rsid w:val="00D865F2"/>
    <w:rsid w:val="00DC700E"/>
    <w:rsid w:val="00DE1158"/>
    <w:rsid w:val="00DF4275"/>
    <w:rsid w:val="00E10325"/>
    <w:rsid w:val="00E70247"/>
    <w:rsid w:val="00EC1300"/>
    <w:rsid w:val="00EC763A"/>
    <w:rsid w:val="00F53A79"/>
    <w:rsid w:val="00FC7293"/>
    <w:rsid w:val="00FE6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FF1"/>
  </w:style>
  <w:style w:type="paragraph" w:styleId="Heading1">
    <w:name w:val="heading 1"/>
    <w:basedOn w:val="Normal"/>
    <w:next w:val="Normal"/>
    <w:link w:val="Heading1Char"/>
    <w:uiPriority w:val="9"/>
    <w:qFormat/>
    <w:rsid w:val="00EC1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3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300"/>
    <w:rPr>
      <w:rFonts w:asciiTheme="majorHAnsi" w:eastAsiaTheme="majorEastAsia" w:hAnsiTheme="majorHAnsi" w:cstheme="majorBidi"/>
      <w:cap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0325"/>
    <w:rPr>
      <w:rFonts w:asciiTheme="majorHAnsi" w:eastAsiaTheme="majorEastAsia" w:hAnsiTheme="majorHAnsi" w:cstheme="majorBidi"/>
      <w:b/>
      <w:i/>
      <w:color w:val="000000" w:themeColor="text1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7791C"/>
    <w:pPr>
      <w:spacing w:after="200" w:line="240" w:lineRule="auto"/>
    </w:pPr>
    <w:rPr>
      <w:b/>
      <w:iCs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0A2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F9A"/>
  </w:style>
  <w:style w:type="paragraph" w:styleId="Footer">
    <w:name w:val="footer"/>
    <w:basedOn w:val="Normal"/>
    <w:link w:val="FooterChar"/>
    <w:uiPriority w:val="99"/>
    <w:unhideWhenUsed/>
    <w:rsid w:val="000A2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F9A"/>
  </w:style>
  <w:style w:type="paragraph" w:styleId="BalloonText">
    <w:name w:val="Balloon Text"/>
    <w:basedOn w:val="Normal"/>
    <w:link w:val="BalloonTextChar"/>
    <w:uiPriority w:val="99"/>
    <w:semiHidden/>
    <w:unhideWhenUsed/>
    <w:rsid w:val="006B2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D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82694B29C5004F8B5F1B4BDC282691" ma:contentTypeVersion="0" ma:contentTypeDescription="Create a new document." ma:contentTypeScope="" ma:versionID="a4ad2bedd7aac0aeeacd59e1a758c5c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2C943C-FD69-4478-8B55-8CC8486733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381924-1388-41BB-A8B8-2A1D159F81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92D44D-1F72-4620-BCD8-C0464EDAB4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1611</Words>
  <Characters>9184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Protocol - Neurosurgical Instrument User-Feedback Study 2017-03-20 JD.docx</vt:lpstr>
    </vt:vector>
  </TitlesOfParts>
  <Company>HSC</Company>
  <LinksUpToDate>false</LinksUpToDate>
  <CharactersWithSpaces>10774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 - Neurosurgical Instrument User-Feedback Study 2017-03-20 JD.docx</dc:title>
  <dc:creator>Kyle Eastwood</dc:creator>
  <cp:lastModifiedBy>Arushri Swarup</cp:lastModifiedBy>
  <cp:revision>5</cp:revision>
  <dcterms:created xsi:type="dcterms:W3CDTF">2017-08-25T20:39:00Z</dcterms:created>
  <dcterms:modified xsi:type="dcterms:W3CDTF">2017-09-01T03:03:00Z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tionId">
    <vt:lpwstr>9823</vt:lpwstr>
  </property>
  <property fmtid="{D5CDD505-2E9C-101B-9397-08002B2CF9AE}" pid="3" name="StudyId">
    <vt:lpwstr>3860</vt:lpwstr>
  </property>
  <property fmtid="{D5CDD505-2E9C-101B-9397-08002B2CF9AE}" pid="4" name="ContentTypeId">
    <vt:lpwstr>0x0101009D82694B29C5004F8B5F1B4BDC282691</vt:lpwstr>
  </property>
</Properties>
</file>