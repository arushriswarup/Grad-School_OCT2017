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E17832" w14:textId="77777777" w:rsidR="00032A7F" w:rsidRPr="00032A7F" w:rsidRDefault="00032A7F" w:rsidP="0049596C">
      <w:pPr>
        <w:spacing w:line="240" w:lineRule="auto"/>
        <w:jc w:val="center"/>
        <w:rPr>
          <w:rFonts w:ascii="Times New Roman" w:eastAsia="Times New Roman" w:hAnsi="Times New Roman" w:cs="Times New Roman"/>
          <w:b/>
          <w:color w:val="auto"/>
          <w:sz w:val="32"/>
          <w:szCs w:val="24"/>
        </w:rPr>
      </w:pPr>
      <w:r w:rsidRPr="00032A7F">
        <w:rPr>
          <w:rFonts w:eastAsia="Times New Roman"/>
          <w:b/>
          <w:sz w:val="32"/>
          <w:szCs w:val="24"/>
        </w:rPr>
        <w:t>Needs Analysis and Time Flow Study to Assess Endoscopic Ear Surgery</w:t>
      </w:r>
    </w:p>
    <w:p w14:paraId="0FCCE238"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Background:</w:t>
      </w:r>
    </w:p>
    <w:p w14:paraId="420F3FD5"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235279">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[1]</w:t>
      </w:r>
      <w:r w:rsidR="00235279">
        <w:rPr>
          <w:rFonts w:eastAsia="Times New Roman"/>
          <w:sz w:val="24"/>
          <w:szCs w:val="24"/>
        </w:rPr>
        <w:fldChar w:fldCharType="end"/>
      </w:r>
      <w:r w:rsidRPr="00032A7F">
        <w:rPr>
          <w:rFonts w:eastAsia="Times New Roman"/>
          <w:sz w:val="24"/>
          <w:szCs w:val="24"/>
        </w:rPr>
        <w:t>. As with open microscope-guided surgery, this transcanal endoscopic ear surgery (TEES) technique, allows the surgeon to perform procedures such as ear drum reconstruction, skin growth removal and hearing bone repair</w:t>
      </w:r>
      <w:r>
        <w:rPr>
          <w:rFonts w:eastAsia="Times New Roman"/>
          <w:sz w:val="24"/>
          <w:szCs w:val="24"/>
        </w:rPr>
        <w:t xml:space="preserve"> </w:t>
      </w:r>
      <w:r w:rsidR="00235279">
        <w:rPr>
          <w:rFonts w:eastAsia="Times New Roman"/>
          <w:sz w:val="24"/>
          <w:szCs w:val="24"/>
        </w:rPr>
        <w:fldChar w:fldCharType="begin" w:fldLock="1"/>
      </w:r>
      <w:r>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[1]</w:t>
      </w:r>
      <w:r w:rsidR="00235279">
        <w:rPr>
          <w:rFonts w:eastAsia="Times New Roman"/>
          <w:sz w:val="24"/>
          <w:szCs w:val="24"/>
        </w:rPr>
        <w:fldChar w:fldCharType="end"/>
      </w:r>
      <w:r w:rsidRPr="00032A7F">
        <w:rPr>
          <w:rFonts w:eastAsia="Times New Roman"/>
          <w:sz w:val="24"/>
          <w:szCs w:val="24"/>
        </w:rPr>
        <w:t xml:space="preserve"> </w:t>
      </w:r>
      <w:r w:rsidR="00235279">
        <w:rPr>
          <w:rFonts w:eastAsia="Times New Roman"/>
          <w:sz w:val="24"/>
          <w:szCs w:val="24"/>
        </w:rPr>
        <w:fldChar w:fldCharType="begin" w:fldLock="1"/>
      </w:r>
      <w:r>
        <w:rPr>
          <w:rFonts w:eastAsia="Times New Roman"/>
          <w:sz w:val="24"/>
          <w:szCs w:val="24"/>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"[2]", "plainTextFormattedCitation" : "[2]", "previouslyFormattedCitation" : "[2]"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[2]</w:t>
      </w:r>
      <w:r w:rsidR="00235279">
        <w:rPr>
          <w:rFonts w:eastAsia="Times New Roman"/>
          <w:sz w:val="24"/>
          <w:szCs w:val="24"/>
        </w:rPr>
        <w:fldChar w:fldCharType="end"/>
      </w:r>
      <w:r>
        <w:rPr>
          <w:rFonts w:eastAsia="Times New Roman"/>
          <w:sz w:val="24"/>
          <w:szCs w:val="24"/>
        </w:rPr>
        <w:t xml:space="preserve"> </w:t>
      </w:r>
      <w:r w:rsidR="00235279">
        <w:rPr>
          <w:rFonts w:eastAsia="Times New Roman"/>
          <w:sz w:val="24"/>
          <w:szCs w:val="24"/>
        </w:rPr>
        <w:fldChar w:fldCharType="begin" w:fldLock="1"/>
      </w:r>
      <w:r>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[3]</w:t>
      </w:r>
      <w:r w:rsidR="00235279">
        <w:rPr>
          <w:rFonts w:eastAsia="Times New Roman"/>
          <w:sz w:val="24"/>
          <w:szCs w:val="24"/>
        </w:rPr>
        <w:fldChar w:fldCharType="end"/>
      </w:r>
      <w:r w:rsidRPr="00032A7F">
        <w:rPr>
          <w:rFonts w:eastAsia="Times New Roman"/>
          <w:sz w:val="24"/>
          <w:szCs w:val="24"/>
        </w:rPr>
        <w:t>. The advantages of endoscopic ear surgery are as follows: removing the need for an external incision and redu</w:t>
      </w:r>
      <w:r w:rsidR="001F5D7C">
        <w:rPr>
          <w:rFonts w:eastAsia="Times New Roman"/>
          <w:sz w:val="24"/>
          <w:szCs w:val="24"/>
        </w:rPr>
        <w:t>cing postoperative morbidity</w:t>
      </w:r>
      <w:r w:rsidRPr="00032A7F">
        <w:rPr>
          <w:rFonts w:eastAsia="Times New Roman"/>
          <w:sz w:val="24"/>
          <w:szCs w:val="24"/>
        </w:rPr>
        <w:t>, improving visualisati</w:t>
      </w:r>
      <w:r w:rsidR="001F5D7C">
        <w:rPr>
          <w:rFonts w:eastAsia="Times New Roman"/>
          <w:sz w:val="24"/>
          <w:szCs w:val="24"/>
        </w:rPr>
        <w:t>on for disease eradication</w:t>
      </w:r>
      <w:r w:rsidRPr="00032A7F">
        <w:rPr>
          <w:rFonts w:eastAsia="Times New Roman"/>
          <w:sz w:val="24"/>
          <w:szCs w:val="24"/>
        </w:rPr>
        <w:t>, including reduction of the rat</w:t>
      </w:r>
      <w:r w:rsidR="001F5D7C">
        <w:rPr>
          <w:rFonts w:eastAsia="Times New Roman"/>
          <w:sz w:val="24"/>
          <w:szCs w:val="24"/>
        </w:rPr>
        <w:t>e of residual skin growth</w:t>
      </w:r>
      <w:r w:rsidR="00A60504">
        <w:rPr>
          <w:rFonts w:eastAsia="Times New Roman"/>
          <w:sz w:val="24"/>
          <w:szCs w:val="24"/>
        </w:rPr>
        <w:t xml:space="preserve"> (cholesteatoma)</w:t>
      </w:r>
      <w:r w:rsidRPr="00032A7F">
        <w:rPr>
          <w:rFonts w:eastAsia="Times New Roman"/>
          <w:sz w:val="24"/>
          <w:szCs w:val="24"/>
        </w:rPr>
        <w:t>, and improving hearing by facilitating he</w:t>
      </w:r>
      <w:r w:rsidR="001F5D7C">
        <w:rPr>
          <w:rFonts w:eastAsia="Times New Roman"/>
          <w:sz w:val="24"/>
          <w:szCs w:val="24"/>
        </w:rPr>
        <w:t>aring bone preservation</w:t>
      </w:r>
      <w:r>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"10.1016/S0194-5998(99)80366-0", "ISBN" : "0023-852X", "ISSN" : "01945998", "PMID" : "15235340", "abstract" : "OBJECTIVES: Microscopic postauricular tympanomastoidectomy provides a limited exposure to the attic, especially anteriorly. In contrast, the endoscope offers wide transcanal access to the attic, allowing for complete removal of limited attic disease, possibly without interrupting the ossicular chain. This report evaluates 8 years of experience with transcanal endoscopic management of limited attic cholesteatoma. STUDY DESIGN: Case series. METHODS: Seventy-three ears with limited attic cholesteatoma underwent endoscopic transcanal tympanotomy and extended atticotomy to access and completely remove the sac. Disease was dissected off the tegmen, the medial and lateral attic walls, and the ossicles. Appropriate ossicular reconstruction was performed. The defect was reconstructed with a composite tragal graft. RESULTS: A transcanal endoscopic approach was adequate for removal of disease in all cases. There were no iatrogenic facial nerve injuries. Bone thresholds were stable. Disease was dissected off the head of the malleus and the body of incus with preservation of both in 24 ears. Mean follow-up was 43 months. Five ears required revision for recurrent disease, and eight were revised for failed ossicular reconstruction or persistent perforation. Moderate to severe retraction in other areas of the tympanic membrane was evident in 28 cases; none of these required further intervention. CONCLUSION: An endoscopic technique allows transcanal, minimally invasive, eradication of limited attic cholesteatoma. Preservation of the ossicles coupled with complete removal of disease is more likely with the endoscope.", "author" : [ { "dropping-particle" : "", "family" : "Tarabichi", "given" : "Muaaz", "non-dropping-particle" : "", "parse-names" : false, "suffix" : "" } ], "container-title" : "The Laryngoscope", "id" : "ITEM-1", "issue" : "7", "issued" : { "date-parts" : [ [ "2004" ] ] }, "page" : "1157-1162", "title" : "Endoscopic management of limited attic cholesteatoma.", "type" : "article-journal", "volume" : "114" }, "uris" : [ "http://www.mendeley.com/documents/?uuid=7bc20f5c-6f18-4536-8d9d-903e5f3f5fd0" ] } ], "mendeley" : { "formattedCitation" : "[4]", "plainTextFormattedCitation" : "[4]", "previouslyFormattedCitation" : "[4]" }, "properties" : { "noteIndex" : 0 }, "schema" : "https://github.com/citation-style-language/schema/raw/master/csl-citation.json" }</w:instrText>
      </w:r>
      <w:r w:rsidR="00235279">
        <w:rPr>
          <w:rFonts w:eastAsia="Times New Roman"/>
          <w:sz w:val="24"/>
          <w:szCs w:val="24"/>
        </w:rPr>
        <w:fldChar w:fldCharType="separate"/>
      </w:r>
      <w:r w:rsidRPr="00032A7F">
        <w:rPr>
          <w:rFonts w:eastAsia="Times New Roman"/>
          <w:noProof/>
          <w:sz w:val="24"/>
          <w:szCs w:val="24"/>
        </w:rPr>
        <w:t>[4]</w:t>
      </w:r>
      <w:r w:rsidR="00235279">
        <w:rPr>
          <w:rFonts w:eastAsia="Times New Roman"/>
          <w:sz w:val="24"/>
          <w:szCs w:val="24"/>
        </w:rPr>
        <w:fldChar w:fldCharType="end"/>
      </w:r>
      <w:r>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"plainTextFormattedCitation" : "[5]", "previouslyFormattedCitation" : "[5]"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[5]</w:t>
      </w:r>
      <w:r w:rsidR="00235279">
        <w:rPr>
          <w:rFonts w:eastAsia="Times New Roman"/>
          <w:sz w:val="24"/>
          <w:szCs w:val="24"/>
        </w:rPr>
        <w:fldChar w:fldCharType="end"/>
      </w:r>
      <w:r w:rsidR="001F5D7C">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"[6]", "plainTextFormattedCitation" : "[6]", "previouslyFormattedCitation" : "[6]"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[6]</w:t>
      </w:r>
      <w:r w:rsidR="00235279">
        <w:rPr>
          <w:rFonts w:eastAsia="Times New Roman"/>
          <w:sz w:val="24"/>
          <w:szCs w:val="24"/>
        </w:rPr>
        <w:fldChar w:fldCharType="end"/>
      </w:r>
      <w:r w:rsidRPr="00032A7F">
        <w:rPr>
          <w:rFonts w:eastAsia="Times New Roman"/>
          <w:sz w:val="24"/>
          <w:szCs w:val="24"/>
        </w:rPr>
        <w:t>.</w:t>
      </w:r>
    </w:p>
    <w:p w14:paraId="5E109EC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Despite the enthusiasm of some ear surgeons (otologists), endoscopic ear surgery has not as yet been accepted by all practicing otologists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[7]</w:t>
      </w:r>
      <w:r w:rsidR="00235279">
        <w:rPr>
          <w:rFonts w:eastAsia="Times New Roman"/>
          <w:sz w:val="24"/>
          <w:szCs w:val="24"/>
        </w:rPr>
        <w:fldChar w:fldCharType="end"/>
      </w:r>
      <w:r w:rsidR="001F5D7C">
        <w:rPr>
          <w:rFonts w:eastAsia="Times New Roman"/>
          <w:sz w:val="24"/>
          <w:szCs w:val="24"/>
        </w:rPr>
        <w:t>.</w:t>
      </w:r>
      <w:r w:rsidRPr="00032A7F">
        <w:rPr>
          <w:rFonts w:eastAsia="Times New Roman"/>
          <w:sz w:val="24"/>
          <w:szCs w:val="24"/>
        </w:rPr>
        <w:t xml:space="preserve">  The principal challenge with TEES is that a one-handed surgical technique is required as the endoscope is held in the other hand.  Otologic instruments were developed for two-handed microscope-guided surgery so they are not optimized for the TEES</w:t>
      </w:r>
      <w:r w:rsidR="001F5D7C">
        <w:rPr>
          <w:rFonts w:eastAsia="Times New Roman"/>
          <w:sz w:val="24"/>
          <w:szCs w:val="24"/>
        </w:rPr>
        <w:t xml:space="preserve"> environment</w:t>
      </w:r>
      <w:r w:rsidRPr="00032A7F">
        <w:rPr>
          <w:rFonts w:eastAsia="Times New Roman"/>
          <w:sz w:val="24"/>
          <w:szCs w:val="24"/>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endoscopically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"[1]", "plainTextFormattedCitation" : "[1]", "previouslyFormattedCitation" : "[1]" }, "properties" : { "noteIndex" : 0 }, "schema" : "https://github.com/citation-style-language/schema/raw/master/csl-citation.json" }</w:instrText>
      </w:r>
      <w:r w:rsidR="00235279">
        <w:rPr>
          <w:rFonts w:eastAsia="Times New Roman"/>
          <w:sz w:val="24"/>
          <w:szCs w:val="24"/>
        </w:rPr>
        <w:fldChar w:fldCharType="separate"/>
      </w:r>
      <w:r w:rsidR="001F5D7C" w:rsidRPr="00032A7F">
        <w:rPr>
          <w:rFonts w:eastAsia="Times New Roman"/>
          <w:noProof/>
          <w:sz w:val="24"/>
          <w:szCs w:val="24"/>
        </w:rPr>
        <w:t>[1]</w:t>
      </w:r>
      <w:r w:rsidR="00235279">
        <w:rPr>
          <w:rFonts w:eastAsia="Times New Roman"/>
          <w:sz w:val="24"/>
          <w:szCs w:val="24"/>
        </w:rPr>
        <w:fldChar w:fldCharType="end"/>
      </w:r>
      <w:r w:rsidR="001F5D7C">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235279">
        <w:rPr>
          <w:rFonts w:eastAsia="Times New Roman"/>
          <w:sz w:val="24"/>
          <w:szCs w:val="24"/>
        </w:rPr>
        <w:fldChar w:fldCharType="separate"/>
      </w:r>
      <w:r w:rsidR="001F5D7C" w:rsidRPr="00032A7F">
        <w:rPr>
          <w:rFonts w:eastAsia="Times New Roman"/>
          <w:noProof/>
          <w:sz w:val="24"/>
          <w:szCs w:val="24"/>
        </w:rPr>
        <w:t>[3]</w:t>
      </w:r>
      <w:r w:rsidR="00235279">
        <w:rPr>
          <w:rFonts w:eastAsia="Times New Roman"/>
          <w:sz w:val="24"/>
          <w:szCs w:val="24"/>
        </w:rPr>
        <w:fldChar w:fldCharType="end"/>
      </w:r>
      <w:r w:rsidR="001F5D7C" w:rsidRPr="00032A7F">
        <w:rPr>
          <w:rFonts w:eastAsia="Times New Roman"/>
          <w:sz w:val="24"/>
          <w:szCs w:val="24"/>
        </w:rPr>
        <w:t xml:space="prese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"[8]", "plainTextFormattedCitation" : "[8]", "previouslyFormattedCitation" : "[8]"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[8]</w:t>
      </w:r>
      <w:r w:rsidR="00235279">
        <w:rPr>
          <w:rFonts w:eastAsia="Times New Roman"/>
          <w:sz w:val="24"/>
          <w:szCs w:val="24"/>
        </w:rPr>
        <w:fldChar w:fldCharType="end"/>
      </w:r>
      <w:r w:rsidRPr="00032A7F">
        <w:rPr>
          <w:rFonts w:eastAsia="Times New Roman"/>
          <w:sz w:val="24"/>
          <w:szCs w:val="24"/>
        </w:rPr>
        <w:t xml:space="preserve">. Nevertheless, the learning curve can be slow and frustrating. In the experience of the primary investigator (PI), technological advances in the design of the endoscope, camera and suction dissection instruments have lead to incremental stepwise jumps in this learning curve </w:t>
      </w:r>
      <w:r w:rsidR="00235279">
        <w:rPr>
          <w:rFonts w:eastAsia="Times New Roman"/>
          <w:sz w:val="24"/>
          <w:szCs w:val="24"/>
        </w:rPr>
        <w:fldChar w:fldCharType="begin" w:fldLock="1"/>
      </w:r>
      <w:r w:rsidR="001F5D7C">
        <w:rPr>
          <w:rFonts w:eastAsia="Times New Roman"/>
          <w:sz w:val="24"/>
          <w:szCs w:val="24"/>
        </w:rPr>
        <w:instrText>ADDIN CSL_CITATION { "citationItems" : [ { "id" : "ITEM-1", "itemData" : { "author" : [ { "dropping-particle" : "", "family" : "Badr-el-dine", "given" : "Mohamed", "non-dropping-particle" : "", "parse-names" : false, "suffix" : "" }, { "dropping-particle" : "", "family" : "Marchioni", "given" : "Daniele", "non-dropping-particle" : "", "parse-names" : false, "suffix" : "" }, { "dropping-particle" : "", "family" : "Presutti", "given" : "Livio", "non-dropping-particle" : "", "parse-names" : false, "suffix" : "" }, { "dropping-particle" : "", "family" : "Fl\u00e1vio", "given" : "Jo\u00e3o", "non-dropping-particle" : "", "parse-names" : false, "suffix" : "" } ], "id" : "ITEM-1", "issued" : { "date-parts" : [ [ "2013" ] ] }, "page" : "6665", "title" : "I n s t r u m e n t a t i o n a n d Tec h n o l o g i e s in E ndos c o p i c Ear Su r ge ry", "type" : "article-journal", "volume" : "46" }, "uris" : [ "http://www.mendeley.com/documents/?uuid=52938215-2229-4cf2-aef9-db5b1ccdce52" ] } ], "mendeley" : { "formattedCitation" : "[9]", "plainTextFormattedCitation" : "[9]", "previouslyFormattedCitation" : "[9]"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[9]</w:t>
      </w:r>
      <w:r w:rsidR="00235279">
        <w:rPr>
          <w:rFonts w:eastAsia="Times New Roman"/>
          <w:sz w:val="24"/>
          <w:szCs w:val="24"/>
        </w:rPr>
        <w:fldChar w:fldCharType="end"/>
      </w:r>
      <w:r w:rsidRPr="00032A7F">
        <w:rPr>
          <w:rFonts w:eastAsia="Times New Roman"/>
          <w:sz w:val="24"/>
          <w:szCs w:val="24"/>
        </w:rPr>
        <w:t xml:space="preserve">. There is a knowledge gap in the literature where it is not reported exactly why surgeons have not adopted the technique, and what technological and/or training advances would </w:t>
      </w:r>
      <w:r w:rsidR="002A5FC9">
        <w:rPr>
          <w:rFonts w:eastAsia="Times New Roman"/>
          <w:sz w:val="24"/>
          <w:szCs w:val="24"/>
        </w:rPr>
        <w:t xml:space="preserve">facilitate </w:t>
      </w:r>
      <w:r w:rsidR="00A96AC5">
        <w:rPr>
          <w:rFonts w:eastAsia="Times New Roman"/>
          <w:sz w:val="24"/>
          <w:szCs w:val="24"/>
        </w:rPr>
        <w:t>its</w:t>
      </w:r>
      <w:r w:rsidR="00A96AC5" w:rsidRPr="00032A7F">
        <w:rPr>
          <w:rFonts w:eastAsia="Times New Roman"/>
          <w:sz w:val="24"/>
          <w:szCs w:val="24"/>
        </w:rPr>
        <w:t xml:space="preserve"> </w:t>
      </w:r>
      <w:r w:rsidR="008051AE">
        <w:rPr>
          <w:rFonts w:eastAsia="Times New Roman"/>
          <w:sz w:val="24"/>
          <w:szCs w:val="24"/>
        </w:rPr>
        <w:t>use</w:t>
      </w:r>
      <w:r w:rsidRPr="00032A7F">
        <w:rPr>
          <w:rFonts w:eastAsia="Times New Roman"/>
          <w:sz w:val="24"/>
          <w:szCs w:val="24"/>
        </w:rPr>
        <w:t>. I</w:t>
      </w:r>
      <w:r w:rsidR="001F5D7C">
        <w:rPr>
          <w:rFonts w:eastAsia="Times New Roman"/>
          <w:sz w:val="24"/>
          <w:szCs w:val="24"/>
        </w:rPr>
        <w:t xml:space="preserve">t is proposed that in order to </w:t>
      </w:r>
      <w:r w:rsidR="00A96AC5">
        <w:rPr>
          <w:rFonts w:eastAsia="Times New Roman"/>
          <w:sz w:val="24"/>
          <w:szCs w:val="24"/>
        </w:rPr>
        <w:t xml:space="preserve">facilitate </w:t>
      </w:r>
      <w:r w:rsidRPr="00032A7F">
        <w:rPr>
          <w:rFonts w:eastAsia="Times New Roman"/>
          <w:sz w:val="24"/>
          <w:szCs w:val="24"/>
        </w:rPr>
        <w:t>TEES, the needs of surgeons and current limitations of tools must be determined.</w:t>
      </w:r>
    </w:p>
    <w:p w14:paraId="3EA80E5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Objectives and Hypothesis:</w:t>
      </w:r>
    </w:p>
    <w:p w14:paraId="5039DA9E" w14:textId="77777777" w:rsidR="00FE6712" w:rsidRPr="00032A7F" w:rsidRDefault="00FE6712" w:rsidP="00FE6712">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Hypothesis</w:t>
      </w:r>
      <w:r w:rsidRPr="00032A7F">
        <w:rPr>
          <w:rFonts w:eastAsia="Times New Roman"/>
          <w:sz w:val="24"/>
          <w:szCs w:val="24"/>
        </w:rPr>
        <w:t>:</w:t>
      </w:r>
      <w:r>
        <w:rPr>
          <w:rFonts w:ascii="Times New Roman" w:eastAsia="Times New Roman" w:hAnsi="Times New Roman" w:cs="Times New Roman"/>
          <w:color w:val="auto"/>
          <w:sz w:val="24"/>
          <w:szCs w:val="24"/>
        </w:rPr>
        <w:t xml:space="preserve"> </w:t>
      </w:r>
      <w:r>
        <w:rPr>
          <w:rFonts w:eastAsia="Times New Roman"/>
          <w:sz w:val="24"/>
          <w:szCs w:val="24"/>
        </w:rPr>
        <w:t>T</w:t>
      </w:r>
      <w:r w:rsidRPr="00032A7F">
        <w:rPr>
          <w:rFonts w:eastAsia="Times New Roman"/>
          <w:sz w:val="24"/>
          <w:szCs w:val="24"/>
        </w:rPr>
        <w:t xml:space="preserve">he investigators hypothesize that </w:t>
      </w:r>
      <w:r>
        <w:rPr>
          <w:rFonts w:eastAsia="Times New Roman"/>
          <w:sz w:val="24"/>
          <w:szCs w:val="24"/>
        </w:rPr>
        <w:t>as current otologic surgical instrumentation was developed for two-handed surgery for use with an operating microscope it is not well-suited to the needs of endoscopic ear surgery.  It is proposed that better understanding of the functionality of current instrumentation in TEES will identify areas where instrument design can be improved.</w:t>
      </w:r>
    </w:p>
    <w:p w14:paraId="5684CB25" w14:textId="77777777" w:rsidR="00A60504" w:rsidRDefault="00032A7F" w:rsidP="00032A7F">
      <w:pPr>
        <w:spacing w:after="240" w:line="240" w:lineRule="auto"/>
        <w:jc w:val="both"/>
        <w:rPr>
          <w:rFonts w:eastAsia="Times New Roman"/>
          <w:b/>
          <w:bCs/>
          <w:sz w:val="24"/>
          <w:szCs w:val="24"/>
        </w:rPr>
      </w:pPr>
      <w:r w:rsidRPr="00032A7F">
        <w:rPr>
          <w:rFonts w:eastAsia="Times New Roman"/>
          <w:i/>
          <w:iCs/>
          <w:sz w:val="24"/>
          <w:szCs w:val="24"/>
        </w:rPr>
        <w:t>Objectives:</w:t>
      </w:r>
      <w:r w:rsidR="00A60504">
        <w:rPr>
          <w:rFonts w:ascii="Times New Roman" w:eastAsia="Times New Roman" w:hAnsi="Times New Roman" w:cs="Times New Roman"/>
          <w:color w:val="auto"/>
          <w:sz w:val="24"/>
          <w:szCs w:val="24"/>
        </w:rPr>
        <w:t xml:space="preserve"> </w:t>
      </w:r>
      <w:r w:rsidR="00FE6712">
        <w:rPr>
          <w:rFonts w:eastAsia="Times New Roman"/>
          <w:sz w:val="24"/>
          <w:szCs w:val="24"/>
        </w:rPr>
        <w:t xml:space="preserve">This study aims to identify limitations in current instrument design </w:t>
      </w:r>
      <w:r w:rsidR="00FE6712" w:rsidRPr="00FE6712">
        <w:rPr>
          <w:rFonts w:eastAsia="Times New Roman"/>
          <w:sz w:val="24"/>
          <w:szCs w:val="24"/>
        </w:rPr>
        <w:t>by</w:t>
      </w:r>
      <w:r w:rsidR="00FE6712">
        <w:rPr>
          <w:rFonts w:eastAsia="Times New Roman"/>
          <w:sz w:val="24"/>
          <w:szCs w:val="24"/>
        </w:rPr>
        <w:t xml:space="preserve"> </w:t>
      </w:r>
      <w:r w:rsidR="00FE6712" w:rsidRPr="00032A7F">
        <w:rPr>
          <w:rFonts w:eastAsia="Times New Roman"/>
          <w:sz w:val="24"/>
          <w:szCs w:val="24"/>
        </w:rPr>
        <w:t xml:space="preserve">a) </w:t>
      </w:r>
      <w:r w:rsidR="00542B33">
        <w:rPr>
          <w:rFonts w:eastAsia="Times New Roman"/>
          <w:sz w:val="24"/>
          <w:szCs w:val="24"/>
        </w:rPr>
        <w:t xml:space="preserve">surveying </w:t>
      </w:r>
      <w:r w:rsidR="00FE6712">
        <w:rPr>
          <w:rFonts w:eastAsia="Times New Roman"/>
          <w:sz w:val="24"/>
          <w:szCs w:val="24"/>
        </w:rPr>
        <w:t>otologists</w:t>
      </w:r>
      <w:r w:rsidR="00542B33">
        <w:rPr>
          <w:rFonts w:eastAsia="Times New Roman"/>
          <w:sz w:val="24"/>
          <w:szCs w:val="24"/>
        </w:rPr>
        <w:t xml:space="preserve"> opinion and experience with TEES instrumentation and b) assessing instrument efficiency during endoscopic ear surgery in Toronto. </w:t>
      </w:r>
      <w:r w:rsidRPr="00032A7F">
        <w:rPr>
          <w:rFonts w:eastAsia="Times New Roman"/>
          <w:sz w:val="24"/>
          <w:szCs w:val="24"/>
        </w:rPr>
        <w:t xml:space="preserve"> </w:t>
      </w:r>
    </w:p>
    <w:p w14:paraId="3F722BEC" w14:textId="77777777" w:rsidR="00A60504" w:rsidRDefault="00A60504" w:rsidP="00032A7F">
      <w:pPr>
        <w:spacing w:after="240" w:line="240" w:lineRule="auto"/>
        <w:jc w:val="both"/>
        <w:rPr>
          <w:rFonts w:eastAsia="Times New Roman"/>
          <w:b/>
          <w:bCs/>
          <w:sz w:val="24"/>
          <w:szCs w:val="24"/>
        </w:rPr>
      </w:pPr>
    </w:p>
    <w:p w14:paraId="1A0BE2A4"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lastRenderedPageBreak/>
        <w:t>Overview of Methodology:</w:t>
      </w:r>
    </w:p>
    <w:p w14:paraId="5502624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protocol for this study forms part of a larger project aiming to develop improved instrumentation for endoscopic ear surgery. This study has two parts: (1) a needs assessment and (2) a time flow study.</w:t>
      </w:r>
    </w:p>
    <w:p w14:paraId="578025B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1. Needs Assessment</w:t>
      </w:r>
    </w:p>
    <w:p w14:paraId="6A32B51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first part of this study aims to understand </w:t>
      </w:r>
      <w:r w:rsidR="005C639E">
        <w:rPr>
          <w:rFonts w:eastAsia="Times New Roman"/>
          <w:sz w:val="24"/>
          <w:szCs w:val="24"/>
        </w:rPr>
        <w:t>what factors limit the adoption of TEES</w:t>
      </w:r>
      <w:r w:rsidRPr="00032A7F">
        <w:rPr>
          <w:rFonts w:eastAsia="Times New Roman"/>
          <w:sz w:val="24"/>
          <w:szCs w:val="24"/>
        </w:rPr>
        <w:t xml:space="preserve"> by otologists and what technological advances would allow more frequent and broader use of TEES. A</w:t>
      </w:r>
      <w:r w:rsidR="00A60504">
        <w:rPr>
          <w:rFonts w:eastAsia="Times New Roman"/>
          <w:sz w:val="24"/>
          <w:szCs w:val="24"/>
        </w:rPr>
        <w:t xml:space="preserve"> </w:t>
      </w:r>
      <w:r w:rsidRPr="00032A7F">
        <w:rPr>
          <w:rFonts w:eastAsia="Times New Roman"/>
          <w:sz w:val="24"/>
          <w:szCs w:val="24"/>
        </w:rPr>
        <w:t>needs assessment survey will be conducted, using the two-round Delphi method, that examines the current limitations of surgical instruments used in TEES</w:t>
      </w:r>
      <w:r w:rsidR="005C639E">
        <w:rPr>
          <w:rFonts w:eastAsia="Times New Roman"/>
          <w:sz w:val="24"/>
          <w:szCs w:val="24"/>
        </w:rPr>
        <w:t>, in other words to assess what surgeons need to help them practice this form of surgery more readily</w:t>
      </w:r>
      <w:r w:rsidRPr="00032A7F">
        <w:rPr>
          <w:rFonts w:eastAsia="Times New Roman"/>
          <w:sz w:val="24"/>
          <w:szCs w:val="24"/>
        </w:rPr>
        <w:t>. Information from interviews with local otologists will be used to generate a questionnaire that will be disseminated to otologists globally. These results will help guide development of new instrumentation to facilitate TEES.</w:t>
      </w:r>
    </w:p>
    <w:p w14:paraId="365B141E"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p>
    <w:p w14:paraId="5F1FA30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2. Time Flow Study</w:t>
      </w:r>
    </w:p>
    <w:p w14:paraId="5BBE4578"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As well, independent of the needs analysis, a time flow </w:t>
      </w:r>
      <w:r w:rsidR="0058683C">
        <w:rPr>
          <w:rFonts w:eastAsia="Times New Roman"/>
          <w:sz w:val="24"/>
          <w:szCs w:val="24"/>
        </w:rPr>
        <w:t>study</w:t>
      </w:r>
      <w:r w:rsidRPr="00032A7F">
        <w:rPr>
          <w:rFonts w:eastAsia="Times New Roman"/>
          <w:sz w:val="24"/>
          <w:szCs w:val="24"/>
        </w:rPr>
        <w:t>, recording the duration of surgical steps, will be conducted to quantify the limitations of the current instruments used in TEES, by assessing their efficiency.</w:t>
      </w:r>
    </w:p>
    <w:p w14:paraId="2D7BE51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Methods and Analysis:</w:t>
      </w:r>
    </w:p>
    <w:p w14:paraId="05104454"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1: Needs Assessment Survey:</w:t>
      </w:r>
    </w:p>
    <w:p w14:paraId="5C19FAF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Surveys are widely used to gain information regarding a specific topic by consulting a wide variety of experts in the field. They have been used to assess the challenges of endoscopic neurosurgery in Britain and the current status of endoscopic ear surgery in Canada</w:t>
      </w:r>
      <w:r w:rsidR="003B638C">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235279">
        <w:rPr>
          <w:rFonts w:eastAsia="Times New Roman"/>
          <w:sz w:val="24"/>
          <w:szCs w:val="24"/>
        </w:rPr>
        <w:fldChar w:fldCharType="separate"/>
      </w:r>
      <w:r w:rsidR="003B638C" w:rsidRPr="00032A7F">
        <w:rPr>
          <w:rFonts w:eastAsia="Times New Roman"/>
          <w:noProof/>
          <w:sz w:val="24"/>
          <w:szCs w:val="24"/>
        </w:rPr>
        <w:t>[3]</w:t>
      </w:r>
      <w:r w:rsidR="00235279">
        <w:rPr>
          <w:rFonts w:eastAsia="Times New Roman"/>
          <w:sz w:val="24"/>
          <w:szCs w:val="24"/>
        </w:rPr>
        <w:fldChar w:fldCharType="end"/>
      </w:r>
      <w:r w:rsidRPr="00032A7F">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"[10]", "plainTextFormattedCitation" : "[10]", "previouslyFormattedCitation" : "[10]" }, "properties" : { "noteIndex" : 0 }, "schema" : "https://github.com/citation-style-language/schema/raw/master/csl-citation.json" }</w:instrText>
      </w:r>
      <w:r w:rsidR="00235279">
        <w:rPr>
          <w:rFonts w:eastAsia="Times New Roman"/>
          <w:sz w:val="24"/>
          <w:szCs w:val="24"/>
        </w:rPr>
        <w:fldChar w:fldCharType="separate"/>
      </w:r>
      <w:r w:rsidR="001F5D7C" w:rsidRPr="001F5D7C">
        <w:rPr>
          <w:rFonts w:eastAsia="Times New Roman"/>
          <w:noProof/>
          <w:sz w:val="24"/>
          <w:szCs w:val="24"/>
        </w:rPr>
        <w:t>[10]</w:t>
      </w:r>
      <w:r w:rsidR="00235279">
        <w:rPr>
          <w:rFonts w:eastAsia="Times New Roman"/>
          <w:sz w:val="24"/>
          <w:szCs w:val="24"/>
        </w:rPr>
        <w:fldChar w:fldCharType="end"/>
      </w:r>
      <w:r w:rsidRPr="00032A7F">
        <w:rPr>
          <w:rFonts w:eastAsia="Times New Roman"/>
          <w:sz w:val="24"/>
          <w:szCs w:val="24"/>
        </w:rPr>
        <w:t>. The Delphi method has been employed internationally in the field of surgery where surveys are sent out to surgeons to form a consensus about varying surgical issues such as: treatment of the retraction pockets of the tympanic membrane, developing a core set of patient-reported outcomes in pancreatic cancer, and an international consensus for sepsis and septic shock definitions</w:t>
      </w:r>
      <w:r w:rsidR="003B638C">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"[11]", "plainTextFormattedCitation" : "[11]", "previouslyFormattedCitation" : "[11]" }, "properties" : { "noteIndex" : 0 }, "schema" : "https://github.com/citation-style-language/schema/raw/master/csl-citation.json" }</w:instrText>
      </w:r>
      <w:r w:rsidR="00235279">
        <w:rPr>
          <w:rFonts w:eastAsia="Times New Roman"/>
          <w:sz w:val="24"/>
          <w:szCs w:val="24"/>
        </w:rPr>
        <w:fldChar w:fldCharType="separate"/>
      </w:r>
      <w:r w:rsidR="003B638C" w:rsidRPr="003B638C">
        <w:rPr>
          <w:rFonts w:eastAsia="Times New Roman"/>
          <w:noProof/>
          <w:sz w:val="24"/>
          <w:szCs w:val="24"/>
        </w:rPr>
        <w:t>[11]</w:t>
      </w:r>
      <w:r w:rsidR="00235279">
        <w:rPr>
          <w:rFonts w:eastAsia="Times New Roman"/>
          <w:sz w:val="24"/>
          <w:szCs w:val="24"/>
        </w:rPr>
        <w:fldChar w:fldCharType="end"/>
      </w:r>
      <w:r w:rsidR="003B638C">
        <w:rPr>
          <w:rFonts w:eastAsia="Times New Roman"/>
          <w:sz w:val="24"/>
          <w:szCs w:val="24"/>
        </w:rPr>
        <w:t xml:space="preserve"> </w:t>
      </w:r>
      <w:r w:rsidR="00235279">
        <w:rPr>
          <w:rFonts w:eastAsia="Times New Roman"/>
          <w:sz w:val="24"/>
          <w:szCs w:val="24"/>
        </w:rPr>
        <w:fldChar w:fldCharType="begin" w:fldLock="1"/>
      </w:r>
      <w:r w:rsidR="003B638C">
        <w:rPr>
          <w:rFonts w:eastAsia="Times New Roman"/>
          <w:sz w:val="24"/>
          <w:szCs w:val="24"/>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"[12]", "plainTextFormattedCitation" : "[12]", "previouslyFormattedCitation" : "[12]" }, "properties" : { "noteIndex" : 0 }, "schema" : "https://github.com/citation-style-language/schema/raw/master/csl-citation.json" }</w:instrText>
      </w:r>
      <w:r w:rsidR="00235279">
        <w:rPr>
          <w:rFonts w:eastAsia="Times New Roman"/>
          <w:sz w:val="24"/>
          <w:szCs w:val="24"/>
        </w:rPr>
        <w:fldChar w:fldCharType="separate"/>
      </w:r>
      <w:r w:rsidR="003B638C" w:rsidRPr="003B638C">
        <w:rPr>
          <w:rFonts w:eastAsia="Times New Roman"/>
          <w:noProof/>
          <w:sz w:val="24"/>
          <w:szCs w:val="24"/>
        </w:rPr>
        <w:t>[12]</w:t>
      </w:r>
      <w:r w:rsidR="00235279">
        <w:rPr>
          <w:rFonts w:eastAsia="Times New Roman"/>
          <w:sz w:val="24"/>
          <w:szCs w:val="24"/>
        </w:rPr>
        <w:fldChar w:fldCharType="end"/>
      </w:r>
      <w:r w:rsidR="003B638C">
        <w:rPr>
          <w:rFonts w:eastAsia="Times New Roman"/>
          <w:sz w:val="24"/>
          <w:szCs w:val="24"/>
        </w:rPr>
        <w:t xml:space="preserve"> </w:t>
      </w:r>
      <w:r w:rsidR="00235279">
        <w:rPr>
          <w:rFonts w:eastAsia="Times New Roman"/>
          <w:sz w:val="24"/>
          <w:szCs w:val="24"/>
        </w:rPr>
        <w:fldChar w:fldCharType="begin" w:fldLock="1"/>
      </w:r>
      <w:r w:rsidR="00E46C56">
        <w:rPr>
          <w:rFonts w:eastAsia="Times New Roman"/>
          <w:sz w:val="24"/>
          <w:szCs w:val="24"/>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"[13]", "plainTextFormattedCitation" : "[13]", "previouslyFormattedCitation" : "[13]" }, "properties" : { "noteIndex" : 0 }, "schema" : "https://github.com/citation-style-language/schema/raw/master/csl-citation.json" }</w:instrText>
      </w:r>
      <w:r w:rsidR="00235279">
        <w:rPr>
          <w:rFonts w:eastAsia="Times New Roman"/>
          <w:sz w:val="24"/>
          <w:szCs w:val="24"/>
        </w:rPr>
        <w:fldChar w:fldCharType="separate"/>
      </w:r>
      <w:r w:rsidR="003B638C" w:rsidRPr="003B638C">
        <w:rPr>
          <w:rFonts w:eastAsia="Times New Roman"/>
          <w:noProof/>
          <w:sz w:val="24"/>
          <w:szCs w:val="24"/>
        </w:rPr>
        <w:t>[13]</w:t>
      </w:r>
      <w:r w:rsidR="00235279">
        <w:rPr>
          <w:rFonts w:eastAsia="Times New Roman"/>
          <w:sz w:val="24"/>
          <w:szCs w:val="24"/>
        </w:rPr>
        <w:fldChar w:fldCharType="end"/>
      </w:r>
      <w:r w:rsidRPr="00032A7F">
        <w:rPr>
          <w:rFonts w:eastAsia="Times New Roman"/>
          <w:sz w:val="24"/>
          <w:szCs w:val="24"/>
        </w:rPr>
        <w:t>.</w:t>
      </w:r>
    </w:p>
    <w:p w14:paraId="6BBED01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A qualitative assessment of the challenges in endoscopic ear surgery caused by limitations in current instrumentation will be completed by performing an online survey of surgeons </w:t>
      </w:r>
      <w:r w:rsidR="0058683C">
        <w:rPr>
          <w:rFonts w:eastAsia="Times New Roman"/>
          <w:sz w:val="24"/>
          <w:szCs w:val="24"/>
        </w:rPr>
        <w:t>who</w:t>
      </w:r>
      <w:r w:rsidR="0058683C" w:rsidRPr="00032A7F">
        <w:rPr>
          <w:rFonts w:eastAsia="Times New Roman"/>
          <w:sz w:val="24"/>
          <w:szCs w:val="24"/>
        </w:rPr>
        <w:t xml:space="preserve"> </w:t>
      </w:r>
      <w:r w:rsidRPr="00032A7F">
        <w:rPr>
          <w:rFonts w:eastAsia="Times New Roman"/>
          <w:sz w:val="24"/>
          <w:szCs w:val="24"/>
        </w:rPr>
        <w:t xml:space="preserve">perform endoscopic ear surgery. The Delphi method will be followed to analyze the qualitative results of the survey. </w:t>
      </w:r>
    </w:p>
    <w:p w14:paraId="1242F3AE"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Preliminary interviews of local otolaryngologists, with varied experience in TEES within the University of Toronto, will be conducted by an IBBME MASc student (</w:t>
      </w:r>
      <w:r w:rsidR="00E46C56">
        <w:rPr>
          <w:rFonts w:eastAsia="Times New Roman"/>
          <w:sz w:val="24"/>
          <w:szCs w:val="24"/>
        </w:rPr>
        <w:t>Arushri</w:t>
      </w:r>
      <w:r w:rsidRPr="00032A7F">
        <w:rPr>
          <w:rFonts w:eastAsia="Times New Roman"/>
          <w:sz w:val="24"/>
          <w:szCs w:val="24"/>
        </w:rPr>
        <w:t xml:space="preserve"> Swarup). Questions will ask for comments on factors that have prevented otologists from using endoscopes in ear surgery, and for comments on the perceived strengths and weaknesses of currently available instruments for endoscopic ear surgery. Their opinions will be de-identified and collated to develop a list of requirements for improvements in </w:t>
      </w:r>
      <w:r w:rsidRPr="00032A7F">
        <w:rPr>
          <w:rFonts w:eastAsia="Times New Roman"/>
          <w:sz w:val="24"/>
          <w:szCs w:val="24"/>
        </w:rPr>
        <w:lastRenderedPageBreak/>
        <w:t>instrument design. In order to determine the relative priority of these requirements, a pilot questionnaire will be developed to ask a wider group of otologists to rate the importance of each requirement and will include further open-ended questions for additional comments. Invitations to participate will be sought from the 60 members of the International Working Group on Endoscopic Ear Surgery (IWGEES) (http://www.iwgees.org) plus delegates known to the PI from attendance at ear surgery courses. Results from this pilot questionnaire will be used to generate a formal questionnaire for a global survey of otologists’ opinions. This will attempt to develop a consensus on priorities for improvements in TEES instrumentation.</w:t>
      </w:r>
    </w:p>
    <w:p w14:paraId="2D8B1987"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Recruitment:</w:t>
      </w:r>
    </w:p>
    <w:p w14:paraId="4C5F162D" w14:textId="77777777" w:rsidR="002547B0" w:rsidRDefault="002547B0" w:rsidP="00032A7F">
      <w:pPr>
        <w:spacing w:line="240" w:lineRule="auto"/>
        <w:jc w:val="both"/>
        <w:rPr>
          <w:rFonts w:eastAsia="Times New Roman"/>
          <w:sz w:val="24"/>
          <w:szCs w:val="24"/>
        </w:rPr>
      </w:pPr>
      <w:r>
        <w:rPr>
          <w:rFonts w:eastAsia="Times New Roman"/>
          <w:sz w:val="24"/>
          <w:szCs w:val="24"/>
        </w:rPr>
        <w:t xml:space="preserve">For the preliminary interviews of local otologists, the PI gave a list of names of his colleagues who have had experience with TEES. The student then contacted these doctors and used the interview script outlined in the </w:t>
      </w:r>
      <w:r>
        <w:rPr>
          <w:rFonts w:eastAsia="Times New Roman"/>
          <w:i/>
          <w:sz w:val="24"/>
          <w:szCs w:val="24"/>
        </w:rPr>
        <w:t xml:space="preserve">Scripts for Participants </w:t>
      </w:r>
      <w:r>
        <w:rPr>
          <w:rFonts w:eastAsia="Times New Roman"/>
          <w:sz w:val="24"/>
          <w:szCs w:val="24"/>
        </w:rPr>
        <w:t xml:space="preserve">document.   </w:t>
      </w:r>
    </w:p>
    <w:p w14:paraId="76E296C8" w14:textId="77777777" w:rsidR="002547B0" w:rsidRDefault="002547B0" w:rsidP="00032A7F">
      <w:pPr>
        <w:spacing w:line="240" w:lineRule="auto"/>
        <w:jc w:val="both"/>
        <w:rPr>
          <w:rFonts w:eastAsia="Times New Roman"/>
          <w:sz w:val="24"/>
          <w:szCs w:val="24"/>
        </w:rPr>
      </w:pPr>
    </w:p>
    <w:p w14:paraId="6DBF8013" w14:textId="77777777" w:rsidR="002547B0" w:rsidRDefault="00AC00CD" w:rsidP="00032A7F">
      <w:pPr>
        <w:spacing w:line="240" w:lineRule="auto"/>
        <w:jc w:val="both"/>
        <w:rPr>
          <w:rFonts w:eastAsia="Times New Roman"/>
          <w:sz w:val="24"/>
          <w:szCs w:val="24"/>
        </w:rPr>
      </w:pPr>
      <w:r>
        <w:rPr>
          <w:rFonts w:eastAsia="Times New Roman"/>
          <w:sz w:val="24"/>
          <w:szCs w:val="24"/>
        </w:rPr>
        <w:t xml:space="preserve">After obtaining consent from the participants, the survey will be distributed to participants. </w:t>
      </w:r>
      <w:r w:rsidR="002547B0">
        <w:rPr>
          <w:rFonts w:eastAsia="Times New Roman"/>
          <w:sz w:val="24"/>
          <w:szCs w:val="24"/>
        </w:rPr>
        <w:t xml:space="preserve">The participants will be able to see the resulting questions in the questionnaire when the survey is emailed out to them. </w:t>
      </w:r>
    </w:p>
    <w:p w14:paraId="66A137D6" w14:textId="77777777" w:rsidR="002547B0" w:rsidRDefault="002547B0" w:rsidP="00032A7F">
      <w:pPr>
        <w:spacing w:line="240" w:lineRule="auto"/>
        <w:jc w:val="both"/>
        <w:rPr>
          <w:rFonts w:eastAsia="Times New Roman"/>
          <w:sz w:val="24"/>
          <w:szCs w:val="24"/>
        </w:rPr>
      </w:pPr>
    </w:p>
    <w:p w14:paraId="51E7EBFA"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participants are otologists who will be invited to participate by email. </w:t>
      </w:r>
      <w:r w:rsidR="0058605E">
        <w:rPr>
          <w:rFonts w:eastAsia="Times New Roman"/>
          <w:sz w:val="24"/>
          <w:szCs w:val="24"/>
        </w:rPr>
        <w:t>Participants will be contacted in the following ways:</w:t>
      </w:r>
    </w:p>
    <w:p w14:paraId="4954AA7D"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1. Publicly available information, as many ear surgeons list their email on their hospital website.</w:t>
      </w:r>
    </w:p>
    <w:p w14:paraId="501D60FD"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2. </w:t>
      </w:r>
      <w:r w:rsidR="00215FF3">
        <w:rPr>
          <w:rFonts w:eastAsia="Times New Roman"/>
          <w:sz w:val="24"/>
          <w:szCs w:val="24"/>
        </w:rPr>
        <w:t>Contacting</w:t>
      </w:r>
      <w:r w:rsidRPr="00032A7F">
        <w:rPr>
          <w:rFonts w:eastAsia="Times New Roman"/>
          <w:sz w:val="24"/>
          <w:szCs w:val="24"/>
        </w:rPr>
        <w:t xml:space="preserve"> otological societies. Online surveys of surgical practice are frequently distributed by such societies. The following societies of which the PI is a member will be contacted </w:t>
      </w:r>
      <w:r w:rsidR="00215FF3">
        <w:rPr>
          <w:rFonts w:eastAsia="Times New Roman"/>
          <w:sz w:val="24"/>
          <w:szCs w:val="24"/>
        </w:rPr>
        <w:t xml:space="preserve">via email </w:t>
      </w:r>
      <w:r w:rsidRPr="00032A7F">
        <w:rPr>
          <w:rFonts w:eastAsia="Times New Roman"/>
          <w:sz w:val="24"/>
          <w:szCs w:val="24"/>
        </w:rPr>
        <w:t>asking for permission to survey their members:</w:t>
      </w:r>
    </w:p>
    <w:p w14:paraId="121EB31D"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Canadian Society of Otolaryngology - Head and Neck Surgery</w:t>
      </w:r>
    </w:p>
    <w:p w14:paraId="3ECA13E9"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American Society of Otology</w:t>
      </w:r>
    </w:p>
    <w:p w14:paraId="696AAA35"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Politzer Society</w:t>
      </w:r>
    </w:p>
    <w:p w14:paraId="3C10A7EB"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European Academy of Otology and Neurotology</w:t>
      </w:r>
    </w:p>
    <w:p w14:paraId="6606B517" w14:textId="77777777" w:rsidR="00032A7F" w:rsidRPr="00032A7F" w:rsidRDefault="00032A7F" w:rsidP="00032A7F">
      <w:pPr>
        <w:numPr>
          <w:ilvl w:val="0"/>
          <w:numId w:val="2"/>
        </w:numPr>
        <w:spacing w:line="240" w:lineRule="auto"/>
        <w:jc w:val="both"/>
        <w:textAlignment w:val="baseline"/>
        <w:rPr>
          <w:rFonts w:eastAsia="Times New Roman"/>
          <w:sz w:val="24"/>
          <w:szCs w:val="24"/>
        </w:rPr>
      </w:pPr>
      <w:r w:rsidRPr="00032A7F">
        <w:rPr>
          <w:rFonts w:eastAsia="Times New Roman"/>
          <w:sz w:val="24"/>
          <w:szCs w:val="24"/>
        </w:rPr>
        <w:t>British Academy of Otolaryngology - Head and Neck Surgery</w:t>
      </w:r>
    </w:p>
    <w:p w14:paraId="2A5E2194" w14:textId="77777777" w:rsidR="00032A7F" w:rsidRDefault="00032A7F" w:rsidP="00032A7F">
      <w:pPr>
        <w:numPr>
          <w:ilvl w:val="0"/>
          <w:numId w:val="2"/>
        </w:numPr>
        <w:spacing w:after="240" w:line="240" w:lineRule="auto"/>
        <w:jc w:val="both"/>
        <w:textAlignment w:val="baseline"/>
        <w:rPr>
          <w:rFonts w:eastAsia="Times New Roman"/>
          <w:sz w:val="24"/>
          <w:szCs w:val="24"/>
        </w:rPr>
      </w:pPr>
      <w:r w:rsidRPr="00032A7F">
        <w:rPr>
          <w:rFonts w:eastAsia="Times New Roman"/>
          <w:sz w:val="24"/>
          <w:szCs w:val="24"/>
        </w:rPr>
        <w:t>International Working Group on Endoscopic Ear Surgery</w:t>
      </w:r>
    </w:p>
    <w:p w14:paraId="783AE5A8" w14:textId="77777777" w:rsidR="00AC69A0" w:rsidRPr="006969E1" w:rsidRDefault="00321243" w:rsidP="00AC69A0">
      <w:pPr>
        <w:spacing w:after="240" w:line="240" w:lineRule="auto"/>
        <w:jc w:val="both"/>
        <w:textAlignment w:val="baseline"/>
        <w:rPr>
          <w:rFonts w:eastAsia="Times New Roman"/>
          <w:sz w:val="24"/>
          <w:szCs w:val="24"/>
        </w:rPr>
      </w:pPr>
      <w:r>
        <w:rPr>
          <w:rFonts w:eastAsia="Times New Roman"/>
          <w:sz w:val="24"/>
          <w:szCs w:val="24"/>
        </w:rPr>
        <w:t xml:space="preserve">Refer to </w:t>
      </w:r>
      <w:r w:rsidR="006F571B">
        <w:rPr>
          <w:rFonts w:eastAsia="Times New Roman"/>
          <w:sz w:val="24"/>
          <w:szCs w:val="24"/>
        </w:rPr>
        <w:t xml:space="preserve"> the </w:t>
      </w:r>
      <w:r w:rsidR="00A33DE7">
        <w:rPr>
          <w:rFonts w:eastAsia="Times New Roman"/>
          <w:i/>
          <w:sz w:val="24"/>
          <w:szCs w:val="24"/>
        </w:rPr>
        <w:t>Scripts for Participants</w:t>
      </w:r>
      <w:r w:rsidR="006F571B">
        <w:rPr>
          <w:rFonts w:eastAsia="Times New Roman"/>
          <w:i/>
          <w:sz w:val="24"/>
          <w:szCs w:val="24"/>
        </w:rPr>
        <w:t xml:space="preserve"> </w:t>
      </w:r>
      <w:r w:rsidR="006F571B">
        <w:rPr>
          <w:rFonts w:eastAsia="Times New Roman"/>
          <w:sz w:val="24"/>
          <w:szCs w:val="24"/>
        </w:rPr>
        <w:t>document</w:t>
      </w:r>
      <w:r>
        <w:rPr>
          <w:rFonts w:eastAsia="Times New Roman"/>
          <w:sz w:val="24"/>
          <w:szCs w:val="24"/>
        </w:rPr>
        <w:t xml:space="preserve"> for a copy of the email letter request. </w:t>
      </w:r>
      <w:r w:rsidR="006969E1">
        <w:rPr>
          <w:rFonts w:eastAsia="Times New Roman"/>
          <w:sz w:val="24"/>
          <w:szCs w:val="24"/>
        </w:rPr>
        <w:t>If the medical society</w:t>
      </w:r>
      <w:r w:rsidR="001C22AF">
        <w:rPr>
          <w:rFonts w:eastAsia="Times New Roman"/>
          <w:sz w:val="24"/>
          <w:szCs w:val="24"/>
        </w:rPr>
        <w:t xml:space="preserve"> agrees to participate they will send the survey to their members, </w:t>
      </w:r>
      <w:r w:rsidR="006969E1">
        <w:rPr>
          <w:rFonts w:eastAsia="Times New Roman"/>
          <w:sz w:val="24"/>
          <w:szCs w:val="24"/>
        </w:rPr>
        <w:t xml:space="preserve">using the email script in the </w:t>
      </w:r>
      <w:r w:rsidR="006969E1">
        <w:rPr>
          <w:rFonts w:eastAsia="Times New Roman"/>
          <w:i/>
          <w:sz w:val="24"/>
          <w:szCs w:val="24"/>
        </w:rPr>
        <w:t xml:space="preserve">Needs Assessment Survey </w:t>
      </w:r>
      <w:r w:rsidR="006969E1">
        <w:rPr>
          <w:rFonts w:eastAsia="Times New Roman"/>
          <w:sz w:val="24"/>
          <w:szCs w:val="24"/>
        </w:rPr>
        <w:t>document.</w:t>
      </w:r>
    </w:p>
    <w:p w14:paraId="06895565" w14:textId="77777777" w:rsidR="00603C20" w:rsidRDefault="00A60504" w:rsidP="003F1CC7">
      <w:pPr>
        <w:spacing w:line="240" w:lineRule="auto"/>
        <w:jc w:val="both"/>
        <w:rPr>
          <w:rFonts w:eastAsia="Times New Roman"/>
          <w:sz w:val="24"/>
          <w:szCs w:val="24"/>
        </w:rPr>
      </w:pPr>
      <w:r>
        <w:rPr>
          <w:rFonts w:eastAsia="Times New Roman"/>
          <w:sz w:val="24"/>
          <w:szCs w:val="24"/>
        </w:rPr>
        <w:t>The Needs Assessment Survey</w:t>
      </w:r>
      <w:r w:rsidR="00032A7F" w:rsidRPr="00032A7F">
        <w:rPr>
          <w:rFonts w:eastAsia="Times New Roman"/>
          <w:sz w:val="24"/>
          <w:szCs w:val="24"/>
        </w:rPr>
        <w:t xml:space="preserve"> portion </w:t>
      </w:r>
      <w:r>
        <w:rPr>
          <w:rFonts w:eastAsia="Times New Roman"/>
          <w:sz w:val="24"/>
          <w:szCs w:val="24"/>
        </w:rPr>
        <w:t xml:space="preserve">of this protocol </w:t>
      </w:r>
      <w:r w:rsidR="00032A7F" w:rsidRPr="00032A7F">
        <w:rPr>
          <w:rFonts w:eastAsia="Times New Roman"/>
          <w:sz w:val="24"/>
          <w:szCs w:val="24"/>
        </w:rPr>
        <w:t>has only surgeon participants. The survey responses will remain anonymous to the researchers and consent will be implied if the survey is filled out and received by the research team.</w:t>
      </w:r>
    </w:p>
    <w:p w14:paraId="5D9DC4CD" w14:textId="77777777" w:rsidR="00603C20" w:rsidRDefault="00603C20" w:rsidP="003F1CC7">
      <w:pPr>
        <w:spacing w:line="240" w:lineRule="auto"/>
        <w:jc w:val="both"/>
        <w:rPr>
          <w:rFonts w:ascii="Times New Roman" w:eastAsia="Times New Roman" w:hAnsi="Times New Roman" w:cs="Times New Roman"/>
          <w:color w:val="auto"/>
          <w:sz w:val="24"/>
          <w:szCs w:val="24"/>
        </w:rPr>
      </w:pPr>
    </w:p>
    <w:p w14:paraId="0893E6C2" w14:textId="77777777" w:rsidR="00032A7F" w:rsidRPr="00032A7F" w:rsidRDefault="00032A7F" w:rsidP="00032A7F">
      <w:pPr>
        <w:spacing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Questionnaire:</w:t>
      </w:r>
    </w:p>
    <w:p w14:paraId="2D0864BD" w14:textId="77777777" w:rsidR="00032A7F" w:rsidRDefault="00032A7F" w:rsidP="00032A7F">
      <w:pPr>
        <w:spacing w:line="240" w:lineRule="auto"/>
        <w:jc w:val="both"/>
        <w:rPr>
          <w:rFonts w:eastAsia="Times New Roman"/>
          <w:sz w:val="24"/>
          <w:szCs w:val="24"/>
        </w:rPr>
      </w:pPr>
      <w:r w:rsidRPr="00032A7F">
        <w:rPr>
          <w:rFonts w:eastAsia="Times New Roman"/>
          <w:sz w:val="24"/>
          <w:szCs w:val="24"/>
        </w:rPr>
        <w:t>Refer to</w:t>
      </w:r>
      <w:r w:rsidR="006F571B">
        <w:rPr>
          <w:rFonts w:eastAsia="Times New Roman"/>
          <w:sz w:val="24"/>
          <w:szCs w:val="24"/>
        </w:rPr>
        <w:t xml:space="preserve"> </w:t>
      </w:r>
      <w:r w:rsidR="006F571B">
        <w:rPr>
          <w:rFonts w:eastAsia="Times New Roman"/>
          <w:i/>
          <w:sz w:val="24"/>
          <w:szCs w:val="24"/>
        </w:rPr>
        <w:t xml:space="preserve">Needs Assessment Survey </w:t>
      </w:r>
      <w:r w:rsidR="006F571B">
        <w:rPr>
          <w:rFonts w:eastAsia="Times New Roman"/>
          <w:sz w:val="24"/>
          <w:szCs w:val="24"/>
        </w:rPr>
        <w:t xml:space="preserve">and </w:t>
      </w:r>
      <w:r w:rsidR="006F571B">
        <w:rPr>
          <w:rFonts w:eastAsia="Times New Roman"/>
          <w:i/>
          <w:sz w:val="24"/>
          <w:szCs w:val="24"/>
        </w:rPr>
        <w:t xml:space="preserve">Needs Assessment Questionnaire </w:t>
      </w:r>
      <w:r w:rsidR="006F571B">
        <w:rPr>
          <w:rFonts w:eastAsia="Times New Roman"/>
          <w:sz w:val="24"/>
          <w:szCs w:val="24"/>
        </w:rPr>
        <w:t>documents</w:t>
      </w:r>
      <w:r w:rsidRPr="00032A7F">
        <w:rPr>
          <w:rFonts w:eastAsia="Times New Roman"/>
          <w:sz w:val="24"/>
          <w:szCs w:val="24"/>
        </w:rPr>
        <w:t>f</w:t>
      </w:r>
      <w:r w:rsidR="00C5287F">
        <w:rPr>
          <w:rFonts w:eastAsia="Times New Roman"/>
          <w:sz w:val="24"/>
          <w:szCs w:val="24"/>
        </w:rPr>
        <w:t xml:space="preserve">or the survey details and </w:t>
      </w:r>
      <w:r w:rsidR="006F571B">
        <w:rPr>
          <w:rFonts w:eastAsia="Times New Roman"/>
          <w:sz w:val="24"/>
          <w:szCs w:val="24"/>
        </w:rPr>
        <w:t>questionnaire</w:t>
      </w:r>
      <w:r w:rsidR="00C5287F">
        <w:rPr>
          <w:rFonts w:eastAsia="Times New Roman"/>
          <w:sz w:val="24"/>
          <w:szCs w:val="24"/>
        </w:rPr>
        <w:t>.</w:t>
      </w:r>
    </w:p>
    <w:p w14:paraId="360D6C58" w14:textId="77777777" w:rsidR="00804407" w:rsidRPr="00032A7F" w:rsidRDefault="00804407" w:rsidP="00032A7F">
      <w:pPr>
        <w:spacing w:line="240" w:lineRule="auto"/>
        <w:jc w:val="both"/>
        <w:rPr>
          <w:rFonts w:ascii="Times New Roman" w:eastAsia="Times New Roman" w:hAnsi="Times New Roman" w:cs="Times New Roman"/>
          <w:color w:val="auto"/>
          <w:sz w:val="24"/>
          <w:szCs w:val="24"/>
        </w:rPr>
      </w:pPr>
    </w:p>
    <w:p w14:paraId="3C0242F6"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b/>
          <w:bCs/>
          <w:sz w:val="24"/>
          <w:szCs w:val="24"/>
        </w:rPr>
        <w:t>Part 2: Time Flow Study:</w:t>
      </w:r>
    </w:p>
    <w:p w14:paraId="3DCFACC9" w14:textId="77777777" w:rsidR="00032A7F" w:rsidRDefault="00032A7F" w:rsidP="00032A7F">
      <w:pPr>
        <w:spacing w:after="240" w:line="240" w:lineRule="auto"/>
        <w:jc w:val="both"/>
        <w:rPr>
          <w:rFonts w:eastAsia="Times New Roman"/>
          <w:sz w:val="24"/>
          <w:szCs w:val="24"/>
        </w:rPr>
      </w:pPr>
      <w:r w:rsidRPr="00032A7F">
        <w:rPr>
          <w:rFonts w:eastAsia="Times New Roman"/>
          <w:sz w:val="24"/>
          <w:szCs w:val="24"/>
        </w:rPr>
        <w:lastRenderedPageBreak/>
        <w:t>Time flow studies aim to analyze the efficiency of procedures, and have been used for many purposes in surgery, including MRI-guided angioplasty workflow and operating room setup dedicated for minimally invasive laparoscopic surgery</w:t>
      </w:r>
      <w:r w:rsidR="00E46C56">
        <w:rPr>
          <w:rFonts w:eastAsia="Times New Roman"/>
          <w:sz w:val="24"/>
          <w:szCs w:val="24"/>
        </w:rPr>
        <w:t xml:space="preserve"> </w:t>
      </w:r>
      <w:r w:rsidR="00235279">
        <w:rPr>
          <w:rFonts w:eastAsia="Times New Roman"/>
          <w:sz w:val="24"/>
          <w:szCs w:val="24"/>
        </w:rPr>
        <w:fldChar w:fldCharType="begin" w:fldLock="1"/>
      </w:r>
      <w:r w:rsidR="00E46C56">
        <w:rPr>
          <w:rFonts w:eastAsia="Times New Roman"/>
          <w:sz w:val="24"/>
          <w:szCs w:val="24"/>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"[14]", "plainTextFormattedCitation" : "[14]", "previouslyFormattedCitation" : "[14]" }, "properties" : { "noteIndex" : 0 }, "schema" : "https://github.com/citation-style-language/schema/raw/master/csl-citation.json" }</w:instrText>
      </w:r>
      <w:r w:rsidR="00235279">
        <w:rPr>
          <w:rFonts w:eastAsia="Times New Roman"/>
          <w:sz w:val="24"/>
          <w:szCs w:val="24"/>
        </w:rPr>
        <w:fldChar w:fldCharType="separate"/>
      </w:r>
      <w:r w:rsidR="00E46C56" w:rsidRPr="00E46C56">
        <w:rPr>
          <w:rFonts w:eastAsia="Times New Roman"/>
          <w:noProof/>
          <w:sz w:val="24"/>
          <w:szCs w:val="24"/>
        </w:rPr>
        <w:t>[14]</w:t>
      </w:r>
      <w:r w:rsidR="00235279">
        <w:rPr>
          <w:rFonts w:eastAsia="Times New Roman"/>
          <w:sz w:val="24"/>
          <w:szCs w:val="24"/>
        </w:rPr>
        <w:fldChar w:fldCharType="end"/>
      </w:r>
      <w:r w:rsidR="00E46C56">
        <w:rPr>
          <w:rFonts w:eastAsia="Times New Roman"/>
          <w:sz w:val="24"/>
          <w:szCs w:val="24"/>
        </w:rPr>
        <w:t xml:space="preserve"> </w:t>
      </w:r>
      <w:r w:rsidR="00235279">
        <w:rPr>
          <w:rFonts w:eastAsia="Times New Roman"/>
          <w:sz w:val="24"/>
          <w:szCs w:val="24"/>
        </w:rPr>
        <w:fldChar w:fldCharType="begin" w:fldLock="1"/>
      </w:r>
      <w:r w:rsidR="00E46C56">
        <w:rPr>
          <w:rFonts w:eastAsia="Times New Roman"/>
          <w:sz w:val="24"/>
          <w:szCs w:val="24"/>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"[15]", "plainTextFormattedCitation" : "[15]" }, "properties" : { "noteIndex" : 0 }, "schema" : "https://github.com/citation-style-language/schema/raw/master/csl-citation.json" }</w:instrText>
      </w:r>
      <w:r w:rsidR="00235279">
        <w:rPr>
          <w:rFonts w:eastAsia="Times New Roman"/>
          <w:sz w:val="24"/>
          <w:szCs w:val="24"/>
        </w:rPr>
        <w:fldChar w:fldCharType="separate"/>
      </w:r>
      <w:r w:rsidR="00E46C56" w:rsidRPr="00E46C56">
        <w:rPr>
          <w:rFonts w:eastAsia="Times New Roman"/>
          <w:noProof/>
          <w:sz w:val="24"/>
          <w:szCs w:val="24"/>
        </w:rPr>
        <w:t>[15]</w:t>
      </w:r>
      <w:r w:rsidR="00235279">
        <w:rPr>
          <w:rFonts w:eastAsia="Times New Roman"/>
          <w:sz w:val="24"/>
          <w:szCs w:val="24"/>
        </w:rPr>
        <w:fldChar w:fldCharType="end"/>
      </w:r>
      <w:r w:rsidRPr="00032A7F">
        <w:rPr>
          <w:rFonts w:eastAsia="Times New Roman"/>
          <w:sz w:val="24"/>
          <w:szCs w:val="24"/>
        </w:rPr>
        <w:t>. This study will assess the feasibility and efficiency of endoscopic ear surgery using the same method.</w:t>
      </w:r>
    </w:p>
    <w:p w14:paraId="6324778E" w14:textId="77777777" w:rsidR="00A60504" w:rsidRPr="00032A7F" w:rsidRDefault="00A60504" w:rsidP="00032A7F">
      <w:pPr>
        <w:spacing w:after="240" w:line="240" w:lineRule="auto"/>
        <w:jc w:val="both"/>
        <w:rPr>
          <w:rFonts w:ascii="Times New Roman" w:eastAsia="Times New Roman" w:hAnsi="Times New Roman" w:cs="Times New Roman"/>
          <w:color w:val="auto"/>
          <w:sz w:val="24"/>
          <w:szCs w:val="24"/>
        </w:rPr>
      </w:pPr>
    </w:p>
    <w:p w14:paraId="090B68F1"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Study Design (General Overview):</w:t>
      </w:r>
    </w:p>
    <w:p w14:paraId="15C59DA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analysis will be recorded by the MASc student during ear surgery.  The surgery will be divided into steps, described </w:t>
      </w:r>
      <w:r w:rsidR="00E509E1">
        <w:rPr>
          <w:rFonts w:eastAsia="Times New Roman"/>
          <w:sz w:val="24"/>
          <w:szCs w:val="24"/>
        </w:rPr>
        <w:t xml:space="preserve">in the </w:t>
      </w:r>
      <w:r w:rsidR="00235279" w:rsidRPr="003F1CC7">
        <w:rPr>
          <w:rFonts w:eastAsia="Times New Roman"/>
          <w:i/>
          <w:sz w:val="24"/>
          <w:szCs w:val="24"/>
        </w:rPr>
        <w:t>Data Collection Form</w:t>
      </w:r>
      <w:r w:rsidR="006F571B">
        <w:rPr>
          <w:rFonts w:eastAsia="Times New Roman"/>
          <w:sz w:val="24"/>
          <w:szCs w:val="24"/>
        </w:rPr>
        <w:t xml:space="preserve"> document</w:t>
      </w:r>
      <w:r w:rsidRPr="00032A7F">
        <w:rPr>
          <w:rFonts w:eastAsia="Times New Roman"/>
          <w:sz w:val="24"/>
          <w:szCs w:val="24"/>
        </w:rPr>
        <w:t xml:space="preserve">. The type of instruments used during the different steps and the number of changes between instruments will also be noted. These observations will lead to an appreciation of the ergonomic requirements of instruments and the design advantages of different instruments for specific maneuvers.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w:t>
      </w:r>
    </w:p>
    <w:p w14:paraId="593EAB32"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Participants</w:t>
      </w:r>
      <w:r w:rsidR="00A60504">
        <w:rPr>
          <w:rFonts w:eastAsia="Times New Roman"/>
          <w:i/>
          <w:iCs/>
          <w:sz w:val="24"/>
          <w:szCs w:val="24"/>
        </w:rPr>
        <w:t>:</w:t>
      </w:r>
    </w:p>
    <w:p w14:paraId="543A8397" w14:textId="77777777" w:rsidR="00032A7F" w:rsidRPr="003C6501"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 xml:space="preserve">The time flow study will include two kinds of participants: patients, who will be </w:t>
      </w:r>
      <w:r w:rsidRPr="003C6501">
        <w:rPr>
          <w:rFonts w:eastAsia="Times New Roman"/>
          <w:sz w:val="24"/>
          <w:szCs w:val="24"/>
        </w:rPr>
        <w:t>undergoing ear surgery, and surgeons, who will be performing the ear surgery.</w:t>
      </w:r>
    </w:p>
    <w:p w14:paraId="63D71D4E"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Participant Recruitment</w:t>
      </w:r>
      <w:r w:rsidR="00A60504">
        <w:rPr>
          <w:rFonts w:eastAsia="Times New Roman"/>
          <w:i/>
          <w:iCs/>
          <w:sz w:val="24"/>
          <w:szCs w:val="24"/>
        </w:rPr>
        <w:t>:</w:t>
      </w:r>
    </w:p>
    <w:p w14:paraId="4E8C374A"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The PI’s colleagues in otolaryngology are interested in this project and would also like to improve their experience with TEES. Three additional surgeons from SickKids and one from Toronto General Hospital have expressed interest in participating in this study.</w:t>
      </w:r>
    </w:p>
    <w:p w14:paraId="7431F8AE"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Inclusion criteria</w:t>
      </w:r>
      <w:r w:rsidR="00A60504">
        <w:rPr>
          <w:rFonts w:eastAsia="Times New Roman"/>
          <w:i/>
          <w:iCs/>
          <w:sz w:val="24"/>
          <w:szCs w:val="24"/>
        </w:rPr>
        <w:t>:</w:t>
      </w:r>
    </w:p>
    <w:p w14:paraId="3C1E3382"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Patient participants: 40 surgical patients, who require cholesteatoma surgery or tympanoplasty (surgical repair of perforated ear drum).</w:t>
      </w:r>
    </w:p>
    <w:p w14:paraId="6DAAC549" w14:textId="77777777" w:rsidR="002C25F2" w:rsidRDefault="00AC69A0" w:rsidP="00A60504">
      <w:pPr>
        <w:spacing w:after="240" w:line="240" w:lineRule="auto"/>
        <w:jc w:val="both"/>
        <w:rPr>
          <w:rFonts w:eastAsia="Times New Roman"/>
          <w:sz w:val="24"/>
          <w:szCs w:val="24"/>
        </w:rPr>
      </w:pPr>
      <w:r>
        <w:rPr>
          <w:rFonts w:eastAsia="Times New Roman"/>
          <w:sz w:val="24"/>
          <w:szCs w:val="24"/>
        </w:rPr>
        <w:t xml:space="preserve">Surgeon participants: </w:t>
      </w:r>
      <w:r w:rsidR="00A60504">
        <w:rPr>
          <w:rFonts w:eastAsia="Times New Roman"/>
          <w:sz w:val="24"/>
          <w:szCs w:val="24"/>
        </w:rPr>
        <w:t>Five</w:t>
      </w:r>
      <w:r>
        <w:rPr>
          <w:rFonts w:eastAsia="Times New Roman"/>
          <w:sz w:val="24"/>
          <w:szCs w:val="24"/>
        </w:rPr>
        <w:t xml:space="preserve"> surgeons with more than one year of experience in endoscopic ear surgery. The PI, three additional surgeons from SickKids and one surgeon from Toronto General Hospital will be asked to participate.</w:t>
      </w:r>
    </w:p>
    <w:p w14:paraId="4B5F712A" w14:textId="77777777" w:rsidR="002C25F2" w:rsidRPr="003C6501" w:rsidRDefault="002C25F2" w:rsidP="00A60504">
      <w:pPr>
        <w:spacing w:after="240" w:line="240" w:lineRule="auto"/>
        <w:jc w:val="both"/>
        <w:rPr>
          <w:rFonts w:ascii="Times New Roman" w:eastAsia="Times New Roman" w:hAnsi="Times New Roman" w:cs="Times New Roman"/>
          <w:color w:val="auto"/>
          <w:sz w:val="24"/>
          <w:szCs w:val="24"/>
        </w:rPr>
      </w:pPr>
      <w:r>
        <w:t xml:space="preserve">The PI, Dr. Adrian James, is also a study participant. </w:t>
      </w:r>
      <w:r w:rsidR="001C22AF">
        <w:t>It is necessary to include him as there are few other experienced practitioners of this technique.  His inclusion as a participant will not affect the integrity of the study: his</w:t>
      </w:r>
      <w:r>
        <w:t xml:space="preserve"> motivation for conducting this research is to </w:t>
      </w:r>
      <w:r w:rsidR="001C22AF">
        <w:t>improve</w:t>
      </w:r>
      <w:r>
        <w:t xml:space="preserve"> TEES instrument </w:t>
      </w:r>
      <w:r w:rsidR="001C22AF">
        <w:t xml:space="preserve">design so he would not benefit from any personal biases that might interfere with the integrity of the study. </w:t>
      </w:r>
      <w:r>
        <w:t xml:space="preserve">There is </w:t>
      </w:r>
      <w:r w:rsidR="001C22AF">
        <w:t>no financial conflict of interest as this project is run as a not-for-profit endeavour.</w:t>
      </w:r>
    </w:p>
    <w:p w14:paraId="2785249D"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Exclusion criteria</w:t>
      </w:r>
    </w:p>
    <w:p w14:paraId="39DA5209" w14:textId="77777777" w:rsidR="00032A7F" w:rsidRPr="003C6501" w:rsidRDefault="00AC69A0" w:rsidP="00A60504">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lastRenderedPageBreak/>
        <w:t xml:space="preserve">Residents and fellows who are in training. It would be inappropriate to include surgeons in training in the study as their lack of experience will contribute to delays and lack of efficiency in time flow, so confounding the estimate of the contribution of instrument design to surgical time flow.  Although the ability of trainees to use different instruments in TEES and the impact of their level of experience on this ability would be of interest, they are beyond the current scope and design of this study. </w:t>
      </w:r>
    </w:p>
    <w:p w14:paraId="0789E330" w14:textId="77777777" w:rsidR="00032A7F" w:rsidRPr="003C6501"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i/>
          <w:iCs/>
          <w:sz w:val="24"/>
          <w:szCs w:val="24"/>
        </w:rPr>
        <w:t>Study intervention</w:t>
      </w:r>
    </w:p>
    <w:p w14:paraId="4FDD5997" w14:textId="62EA03EE" w:rsidR="00032A7F" w:rsidRPr="00032A7F" w:rsidRDefault="00AC69A0"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Each surgeon will be observed and recorded performing ten operations. </w:t>
      </w:r>
      <w:ins w:id="0" w:author="Arushri Swarup" w:date="2017-05-19T16:36:00Z">
        <w:r w:rsidR="003F1CC7">
          <w:rPr>
            <w:rFonts w:eastAsia="Times New Roman"/>
            <w:sz w:val="24"/>
            <w:szCs w:val="24"/>
          </w:rPr>
          <w:t xml:space="preserve">If the surgeon has recorded videos of their surgeries then they will be </w:t>
        </w:r>
      </w:ins>
      <w:ins w:id="1" w:author="Arushri Swarup" w:date="2017-05-24T18:08:00Z">
        <w:r w:rsidR="005A47D9">
          <w:rPr>
            <w:rFonts w:eastAsia="Times New Roman"/>
            <w:sz w:val="24"/>
            <w:szCs w:val="24"/>
          </w:rPr>
          <w:t>reviewed</w:t>
        </w:r>
      </w:ins>
      <w:bookmarkStart w:id="2" w:name="_GoBack"/>
      <w:bookmarkEnd w:id="2"/>
      <w:ins w:id="3" w:author="Arushri Swarup" w:date="2017-05-19T16:36:00Z">
        <w:r w:rsidR="003F1CC7">
          <w:rPr>
            <w:rFonts w:eastAsia="Times New Roman"/>
            <w:sz w:val="24"/>
            <w:szCs w:val="24"/>
          </w:rPr>
          <w:t xml:space="preserve"> to gather data. </w:t>
        </w:r>
      </w:ins>
      <w:r>
        <w:rPr>
          <w:rFonts w:eastAsia="Times New Roman"/>
          <w:sz w:val="24"/>
          <w:szCs w:val="24"/>
        </w:rPr>
        <w:t xml:space="preserve">The steps that are recorded will be performed by the experienced surgeon who has given consent for the study. The time and number of instruments changed will be recorded for the steps outlined in the </w:t>
      </w:r>
      <w:r w:rsidR="00235279" w:rsidRPr="003F1CC7">
        <w:rPr>
          <w:rFonts w:eastAsia="Times New Roman"/>
          <w:i/>
          <w:sz w:val="24"/>
          <w:szCs w:val="24"/>
        </w:rPr>
        <w:t>Data Collection Form</w:t>
      </w:r>
      <w:r w:rsidR="006F571B">
        <w:rPr>
          <w:rFonts w:eastAsia="Times New Roman"/>
          <w:sz w:val="24"/>
          <w:szCs w:val="24"/>
        </w:rPr>
        <w:t xml:space="preserve"> document.</w:t>
      </w:r>
    </w:p>
    <w:p w14:paraId="79C2D5B0"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Outcome measures</w:t>
      </w:r>
    </w:p>
    <w:p w14:paraId="428CA6F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following outcomes will be measured: duration of the surgical steps described above and the number of times the surgeon changes the tool he/she is using during the step.</w:t>
      </w:r>
    </w:p>
    <w:p w14:paraId="28EF2109"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Statistical analysis</w:t>
      </w:r>
    </w:p>
    <w:p w14:paraId="78D32A09"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depending on the instruments used.</w:t>
      </w:r>
    </w:p>
    <w:p w14:paraId="58009E51"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Ethical concerns</w:t>
      </w:r>
    </w:p>
    <w:p w14:paraId="2AC67DCB"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identity of the surgeon will not be linked to the time flow data, to ensure there is no risk of participant embarrassment regarding surgical efficiency compared with peers.</w:t>
      </w:r>
    </w:p>
    <w:p w14:paraId="1BD48B99"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Budget</w:t>
      </w:r>
    </w:p>
    <w:p w14:paraId="43FC1E8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The total budget is given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2104"/>
        <w:gridCol w:w="1511"/>
        <w:gridCol w:w="1351"/>
        <w:gridCol w:w="777"/>
        <w:gridCol w:w="684"/>
        <w:gridCol w:w="1404"/>
      </w:tblGrid>
      <w:tr w:rsidR="00032A7F" w:rsidRPr="00032A7F" w14:paraId="4E849942" w14:textId="77777777"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3A2D33B5"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Personnel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32585D6"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18C4FD8"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Price/Unit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EDFB08F"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Unit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66856CC3"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Qty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27AA6229"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Total Cost</w:t>
            </w:r>
          </w:p>
        </w:tc>
      </w:tr>
      <w:tr w:rsidR="00032A7F" w:rsidRPr="00032A7F" w14:paraId="3D60734A" w14:textId="77777777" w:rsidTr="00032A7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FF85510"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Master's Student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04E429B9"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Stipend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402148B1"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23465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57EE87C4" w14:textId="77777777" w:rsidR="00032A7F" w:rsidRPr="00032A7F" w:rsidRDefault="00032A7F" w:rsidP="00032A7F">
            <w:pPr>
              <w:spacing w:line="0" w:lineRule="atLeast"/>
              <w:ind w:left="100"/>
              <w:jc w:val="both"/>
              <w:rPr>
                <w:rFonts w:ascii="Times New Roman" w:eastAsia="Times New Roman" w:hAnsi="Times New Roman" w:cs="Times New Roman"/>
                <w:color w:val="auto"/>
                <w:sz w:val="24"/>
                <w:szCs w:val="24"/>
              </w:rPr>
            </w:pPr>
            <w:r w:rsidRPr="00032A7F">
              <w:rPr>
                <w:rFonts w:eastAsia="Times New Roman"/>
                <w:sz w:val="24"/>
                <w:szCs w:val="24"/>
              </w:rPr>
              <w:t>year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74DB3F65"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hideMark/>
          </w:tcPr>
          <w:p w14:paraId="1A1BF3B0" w14:textId="77777777" w:rsidR="00032A7F" w:rsidRPr="00032A7F" w:rsidRDefault="00032A7F" w:rsidP="00032A7F">
            <w:pPr>
              <w:spacing w:line="0" w:lineRule="atLeast"/>
              <w:ind w:left="100"/>
              <w:jc w:val="right"/>
              <w:rPr>
                <w:rFonts w:ascii="Times New Roman" w:eastAsia="Times New Roman" w:hAnsi="Times New Roman" w:cs="Times New Roman"/>
                <w:color w:val="auto"/>
                <w:sz w:val="24"/>
                <w:szCs w:val="24"/>
              </w:rPr>
            </w:pPr>
            <w:r w:rsidRPr="00032A7F">
              <w:rPr>
                <w:rFonts w:eastAsia="Times New Roman"/>
                <w:sz w:val="24"/>
                <w:szCs w:val="24"/>
              </w:rPr>
              <w:t>11732.5</w:t>
            </w:r>
          </w:p>
        </w:tc>
      </w:tr>
    </w:tbl>
    <w:p w14:paraId="3833BB3F"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sz w:val="24"/>
          <w:szCs w:val="24"/>
        </w:rPr>
        <w:t>Since this study is observational, it just requires the time of the Master’s student to conduct the study.</w:t>
      </w:r>
    </w:p>
    <w:p w14:paraId="33A31FCD" w14:textId="77777777" w:rsidR="00032A7F" w:rsidRPr="00032A7F" w:rsidRDefault="00032A7F" w:rsidP="00032A7F">
      <w:pPr>
        <w:spacing w:after="240" w:line="240" w:lineRule="auto"/>
        <w:jc w:val="both"/>
        <w:rPr>
          <w:rFonts w:ascii="Times New Roman" w:eastAsia="Times New Roman" w:hAnsi="Times New Roman" w:cs="Times New Roman"/>
          <w:color w:val="auto"/>
          <w:sz w:val="24"/>
          <w:szCs w:val="24"/>
        </w:rPr>
      </w:pPr>
      <w:r w:rsidRPr="00032A7F">
        <w:rPr>
          <w:rFonts w:eastAsia="Times New Roman"/>
          <w:i/>
          <w:iCs/>
          <w:sz w:val="24"/>
          <w:szCs w:val="24"/>
        </w:rPr>
        <w:t>Participant Consent</w:t>
      </w:r>
    </w:p>
    <w:p w14:paraId="1407D2FE" w14:textId="77777777" w:rsidR="00D8071F" w:rsidRPr="00032A7F" w:rsidRDefault="00D8071F" w:rsidP="00032A7F">
      <w:pPr>
        <w:spacing w:after="240" w:line="240" w:lineRule="auto"/>
        <w:jc w:val="both"/>
        <w:rPr>
          <w:rFonts w:ascii="Times New Roman" w:eastAsia="Times New Roman" w:hAnsi="Times New Roman" w:cs="Times New Roman"/>
          <w:color w:val="auto"/>
          <w:sz w:val="24"/>
          <w:szCs w:val="24"/>
        </w:rPr>
      </w:pPr>
      <w:r>
        <w:rPr>
          <w:rFonts w:eastAsia="Times New Roman"/>
          <w:sz w:val="24"/>
          <w:szCs w:val="24"/>
        </w:rPr>
        <w:t xml:space="preserve">Patients who are eligible for TEES during their surgery will be asked to fill out a consent form or assent form depending on their capacity. </w:t>
      </w:r>
    </w:p>
    <w:p w14:paraId="0B3613BF" w14:textId="77777777" w:rsidR="00D8071F" w:rsidRDefault="00032A7F" w:rsidP="00032A7F">
      <w:pPr>
        <w:spacing w:after="240" w:line="240" w:lineRule="auto"/>
        <w:jc w:val="both"/>
        <w:rPr>
          <w:rFonts w:eastAsia="Times New Roman"/>
          <w:sz w:val="24"/>
          <w:szCs w:val="24"/>
        </w:rPr>
      </w:pPr>
      <w:r w:rsidRPr="00032A7F">
        <w:rPr>
          <w:rFonts w:eastAsia="Times New Roman"/>
          <w:sz w:val="24"/>
          <w:szCs w:val="24"/>
        </w:rPr>
        <w:t>Consent to participate in this study will also be sought from surgeons.</w:t>
      </w:r>
    </w:p>
    <w:p w14:paraId="34A04614" w14:textId="77777777" w:rsidR="0049596C" w:rsidRPr="0049596C" w:rsidRDefault="001F5D7C" w:rsidP="00E46C56">
      <w:pPr>
        <w:widowControl w:val="0"/>
        <w:autoSpaceDE w:val="0"/>
        <w:autoSpaceDN w:val="0"/>
        <w:adjustRightInd w:val="0"/>
        <w:spacing w:line="240" w:lineRule="auto"/>
        <w:ind w:left="640" w:hanging="640"/>
        <w:rPr>
          <w:rFonts w:eastAsia="Times New Roman"/>
          <w:b/>
          <w:sz w:val="24"/>
          <w:szCs w:val="24"/>
        </w:rPr>
      </w:pPr>
      <w:r>
        <w:rPr>
          <w:rFonts w:eastAsia="Times New Roman"/>
          <w:sz w:val="24"/>
          <w:szCs w:val="24"/>
        </w:rPr>
        <w:br w:type="page"/>
      </w:r>
      <w:r w:rsidR="0049596C" w:rsidRPr="0049596C">
        <w:rPr>
          <w:rFonts w:eastAsia="Times New Roman"/>
          <w:b/>
          <w:sz w:val="24"/>
          <w:szCs w:val="24"/>
        </w:rPr>
        <w:lastRenderedPageBreak/>
        <w:t xml:space="preserve">References: </w:t>
      </w:r>
    </w:p>
    <w:p w14:paraId="03AD2FE2" w14:textId="77777777" w:rsidR="00E46C56" w:rsidRPr="00E46C56" w:rsidRDefault="00235279" w:rsidP="00E46C56">
      <w:pPr>
        <w:widowControl w:val="0"/>
        <w:autoSpaceDE w:val="0"/>
        <w:autoSpaceDN w:val="0"/>
        <w:adjustRightInd w:val="0"/>
        <w:spacing w:line="240" w:lineRule="auto"/>
        <w:ind w:left="640" w:hanging="640"/>
        <w:rPr>
          <w:noProof/>
          <w:sz w:val="24"/>
          <w:szCs w:val="24"/>
        </w:rPr>
      </w:pPr>
      <w:r>
        <w:rPr>
          <w:rFonts w:eastAsia="Times New Roman"/>
          <w:sz w:val="24"/>
          <w:szCs w:val="24"/>
        </w:rPr>
        <w:fldChar w:fldCharType="begin" w:fldLock="1"/>
      </w:r>
      <w:r w:rsidR="001F5D7C">
        <w:rPr>
          <w:rFonts w:eastAsia="Times New Roman"/>
          <w:sz w:val="24"/>
          <w:szCs w:val="24"/>
        </w:rPr>
        <w:instrText xml:space="preserve">ADDIN Mendeley Bibliography CSL_BIBLIOGRAPHY </w:instrText>
      </w:r>
      <w:r>
        <w:rPr>
          <w:rFonts w:eastAsia="Times New Roman"/>
          <w:sz w:val="24"/>
          <w:szCs w:val="24"/>
        </w:rPr>
        <w:fldChar w:fldCharType="separate"/>
      </w:r>
      <w:r w:rsidR="00E46C56" w:rsidRPr="00E46C56">
        <w:rPr>
          <w:noProof/>
          <w:sz w:val="24"/>
          <w:szCs w:val="24"/>
        </w:rPr>
        <w:t>[1]</w:t>
      </w:r>
      <w:r w:rsidR="00E46C56" w:rsidRPr="00E46C56">
        <w:rPr>
          <w:noProof/>
          <w:sz w:val="24"/>
          <w:szCs w:val="24"/>
        </w:rPr>
        <w:tab/>
        <w:t xml:space="preserve">A. L. James, “Endoscopic middle ear surgery in children.,” </w:t>
      </w:r>
      <w:r w:rsidR="00E46C56" w:rsidRPr="00E46C56">
        <w:rPr>
          <w:i/>
          <w:iCs/>
          <w:noProof/>
          <w:sz w:val="24"/>
          <w:szCs w:val="24"/>
        </w:rPr>
        <w:t>Otolaryngol. Clin. North Am.</w:t>
      </w:r>
      <w:r w:rsidR="00E46C56" w:rsidRPr="00E46C56">
        <w:rPr>
          <w:noProof/>
          <w:sz w:val="24"/>
          <w:szCs w:val="24"/>
        </w:rPr>
        <w:t>, vol. 46, no. 2, pp. 233–44, Apr. 2013.</w:t>
      </w:r>
    </w:p>
    <w:p w14:paraId="26129093"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[2]</w:t>
      </w:r>
      <w:r w:rsidRPr="00E46C56">
        <w:rPr>
          <w:noProof/>
          <w:sz w:val="24"/>
          <w:szCs w:val="24"/>
        </w:rPr>
        <w:tab/>
        <w:t xml:space="preserve">M. Tarabichi, “Endoscopic Middle Ear Surgery,” </w:t>
      </w:r>
      <w:r w:rsidRPr="00E46C56">
        <w:rPr>
          <w:i/>
          <w:iCs/>
          <w:noProof/>
          <w:sz w:val="24"/>
          <w:szCs w:val="24"/>
        </w:rPr>
        <w:t>Ann. Otol. Rhinol. Laryngol.</w:t>
      </w:r>
      <w:r w:rsidRPr="00E46C56">
        <w:rPr>
          <w:noProof/>
          <w:sz w:val="24"/>
          <w:szCs w:val="24"/>
        </w:rPr>
        <w:t>, vol. 108, no. 1, pp. 39–46, 1999.</w:t>
      </w:r>
    </w:p>
    <w:p w14:paraId="314115F8"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[3]</w:t>
      </w:r>
      <w:r w:rsidRPr="00E46C56">
        <w:rPr>
          <w:noProof/>
          <w:sz w:val="24"/>
          <w:szCs w:val="24"/>
        </w:rPr>
        <w:tab/>
        <w:t xml:space="preserve">M. Yong, T. Mijovic, and J. Lea, “Endoscopic ear surgery in Canada : a cross-sectional study,” </w:t>
      </w:r>
      <w:r w:rsidRPr="00E46C56">
        <w:rPr>
          <w:i/>
          <w:iCs/>
          <w:noProof/>
          <w:sz w:val="24"/>
          <w:szCs w:val="24"/>
        </w:rPr>
        <w:t>J. Otolaryngol. - Head Neck Surg.</w:t>
      </w:r>
      <w:r w:rsidRPr="00E46C56">
        <w:rPr>
          <w:noProof/>
          <w:sz w:val="24"/>
          <w:szCs w:val="24"/>
        </w:rPr>
        <w:t>, pp. 1–8, 2016.</w:t>
      </w:r>
    </w:p>
    <w:p w14:paraId="28F49846"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[4]</w:t>
      </w:r>
      <w:r w:rsidRPr="00E46C56">
        <w:rPr>
          <w:noProof/>
          <w:sz w:val="24"/>
          <w:szCs w:val="24"/>
        </w:rPr>
        <w:tab/>
        <w:t xml:space="preserve">M. Tarabichi, “Endoscopic management of limited attic cholesteatoma.,” </w:t>
      </w:r>
      <w:r w:rsidRPr="00E46C56">
        <w:rPr>
          <w:i/>
          <w:iCs/>
          <w:noProof/>
          <w:sz w:val="24"/>
          <w:szCs w:val="24"/>
        </w:rPr>
        <w:t>Laryngoscope</w:t>
      </w:r>
      <w:r w:rsidRPr="00E46C56">
        <w:rPr>
          <w:noProof/>
          <w:sz w:val="24"/>
          <w:szCs w:val="24"/>
        </w:rPr>
        <w:t>, vol. 114, no. 7, pp. 1157–1162, 2004.</w:t>
      </w:r>
    </w:p>
    <w:p w14:paraId="4A826C5A"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[5]</w:t>
      </w:r>
      <w:r w:rsidRPr="00E46C56">
        <w:rPr>
          <w:noProof/>
          <w:sz w:val="24"/>
          <w:szCs w:val="24"/>
        </w:rPr>
        <w:tab/>
        <w:t>Ã. A. L. James, Ã. S. Cushing, and Ã. B. C. Papsin, “Residual Cholesteatoma After Endoscope-guided Surgery in Children,” pp. 196–201, 2015.</w:t>
      </w:r>
    </w:p>
    <w:p w14:paraId="08839802"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[6]</w:t>
      </w:r>
      <w:r w:rsidRPr="00E46C56">
        <w:rPr>
          <w:noProof/>
          <w:sz w:val="24"/>
          <w:szCs w:val="24"/>
        </w:rPr>
        <w:tab/>
        <w:t xml:space="preserve">B. M. Hanna </w:t>
      </w:r>
      <w:r w:rsidRPr="00E46C56">
        <w:rPr>
          <w:i/>
          <w:iCs/>
          <w:noProof/>
          <w:sz w:val="24"/>
          <w:szCs w:val="24"/>
        </w:rPr>
        <w:t>et al.</w:t>
      </w:r>
      <w:r w:rsidRPr="00E46C56">
        <w:rPr>
          <w:noProof/>
          <w:sz w:val="24"/>
          <w:szCs w:val="24"/>
        </w:rPr>
        <w:t xml:space="preserve">, “Minimally invasive functional approach for cholesteatoma surgery,” </w:t>
      </w:r>
      <w:r w:rsidRPr="00E46C56">
        <w:rPr>
          <w:i/>
          <w:iCs/>
          <w:noProof/>
          <w:sz w:val="24"/>
          <w:szCs w:val="24"/>
        </w:rPr>
        <w:t>Laryngoscope</w:t>
      </w:r>
      <w:r w:rsidRPr="00E46C56">
        <w:rPr>
          <w:noProof/>
          <w:sz w:val="24"/>
          <w:szCs w:val="24"/>
        </w:rPr>
        <w:t>, vol. 124, no. 10, pp. 2386–2392, 2014.</w:t>
      </w:r>
    </w:p>
    <w:p w14:paraId="3B6B3A00"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[7]</w:t>
      </w:r>
      <w:r w:rsidRPr="00E46C56">
        <w:rPr>
          <w:noProof/>
          <w:sz w:val="24"/>
          <w:szCs w:val="24"/>
        </w:rPr>
        <w:tab/>
        <w:t xml:space="preserve">S. C. Prasad, A. Giannuzzi, E. A. Nahleh, G. De Donato, A. Russo, and M. Sanna, “Is endoscopic ear surgery an alternative to the modified Bondy technique for limited epitympanic cholesteatoma?,” </w:t>
      </w:r>
      <w:r w:rsidRPr="00E46C56">
        <w:rPr>
          <w:i/>
          <w:iCs/>
          <w:noProof/>
          <w:sz w:val="24"/>
          <w:szCs w:val="24"/>
        </w:rPr>
        <w:t>Eur. Arch. Oto-Rhino-Laryngology</w:t>
      </w:r>
      <w:r w:rsidRPr="00E46C56">
        <w:rPr>
          <w:noProof/>
          <w:sz w:val="24"/>
          <w:szCs w:val="24"/>
        </w:rPr>
        <w:t>, vol. 273, no. 9, pp. 2533–2540, 2016.</w:t>
      </w:r>
    </w:p>
    <w:p w14:paraId="1B9CF176"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[8]</w:t>
      </w:r>
      <w:r w:rsidRPr="00E46C56">
        <w:rPr>
          <w:noProof/>
          <w:sz w:val="24"/>
          <w:szCs w:val="24"/>
        </w:rPr>
        <w:tab/>
        <w:t xml:space="preserve">M. S. Cohen, L. D. Landegger, E. D. Kozin, and D. J. Lee, “Pediatric endoscopic ear surgery in clinical practice: Lessons learned and early outcomes,” </w:t>
      </w:r>
      <w:r w:rsidRPr="00E46C56">
        <w:rPr>
          <w:i/>
          <w:iCs/>
          <w:noProof/>
          <w:sz w:val="24"/>
          <w:szCs w:val="24"/>
        </w:rPr>
        <w:t>Laryngoscope</w:t>
      </w:r>
      <w:r w:rsidRPr="00E46C56">
        <w:rPr>
          <w:noProof/>
          <w:sz w:val="24"/>
          <w:szCs w:val="24"/>
        </w:rPr>
        <w:t>, p. n/a-n/a, 2015.</w:t>
      </w:r>
    </w:p>
    <w:p w14:paraId="6EE7FF13"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[9]</w:t>
      </w:r>
      <w:r w:rsidRPr="00E46C56">
        <w:rPr>
          <w:noProof/>
          <w:sz w:val="24"/>
          <w:szCs w:val="24"/>
        </w:rPr>
        <w:tab/>
        <w:t>M. Badr-el-dine, D. Marchioni, L. Presutti, and J. Flávio, “I n s t r u m e n t a t i o n a n d Tec h n o l o g i e s in E ndos c o p i c Ear Su r ge ry,” vol. 46, p. 6665, 2013.</w:t>
      </w:r>
    </w:p>
    <w:p w14:paraId="5531797B"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[10]</w:t>
      </w:r>
      <w:r w:rsidRPr="00E46C56">
        <w:rPr>
          <w:noProof/>
          <w:sz w:val="24"/>
          <w:szCs w:val="24"/>
        </w:rPr>
        <w:tab/>
        <w:t xml:space="preserve">H. J. Marcus </w:t>
      </w:r>
      <w:r w:rsidRPr="00E46C56">
        <w:rPr>
          <w:i/>
          <w:iCs/>
          <w:noProof/>
          <w:sz w:val="24"/>
          <w:szCs w:val="24"/>
        </w:rPr>
        <w:t>et al.</w:t>
      </w:r>
      <w:r w:rsidRPr="00E46C56">
        <w:rPr>
          <w:noProof/>
          <w:sz w:val="24"/>
          <w:szCs w:val="24"/>
        </w:rPr>
        <w:t>, “Europe PMC Funders Group Endoscopic and Keyhole Endoscope-assisted Neurosurgical Approaches : A Qualitative Survey on Technical Challenges and Technological Solutions,” vol. 28, no. 5, pp. 606–610, 2015.</w:t>
      </w:r>
    </w:p>
    <w:p w14:paraId="660E4E01"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[11]</w:t>
      </w:r>
      <w:r w:rsidRPr="00E46C56">
        <w:rPr>
          <w:noProof/>
          <w:sz w:val="24"/>
          <w:szCs w:val="24"/>
        </w:rPr>
        <w:tab/>
        <w:t xml:space="preserve">S. Y. Kosyakov, Y. V Minavnina, and E. V Pchelenok, “[The consensus view of the treatment of the retraction pockets of the tympanic membrane].,” </w:t>
      </w:r>
      <w:r w:rsidRPr="00E46C56">
        <w:rPr>
          <w:i/>
          <w:iCs/>
          <w:noProof/>
          <w:sz w:val="24"/>
          <w:szCs w:val="24"/>
        </w:rPr>
        <w:t>Vestn. Otorinolaringol.</w:t>
      </w:r>
      <w:r w:rsidRPr="00E46C56">
        <w:rPr>
          <w:noProof/>
          <w:sz w:val="24"/>
          <w:szCs w:val="24"/>
        </w:rPr>
        <w:t>, vol. 81, no. 1, pp. 78–83, 2016.</w:t>
      </w:r>
    </w:p>
    <w:p w14:paraId="4DD372E6"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[12]</w:t>
      </w:r>
      <w:r w:rsidRPr="00E46C56">
        <w:rPr>
          <w:noProof/>
          <w:sz w:val="24"/>
          <w:szCs w:val="24"/>
        </w:rPr>
        <w:tab/>
        <w:t xml:space="preserve">A. Gerritsen </w:t>
      </w:r>
      <w:r w:rsidRPr="00E46C56">
        <w:rPr>
          <w:i/>
          <w:iCs/>
          <w:noProof/>
          <w:sz w:val="24"/>
          <w:szCs w:val="24"/>
        </w:rPr>
        <w:t>et al.</w:t>
      </w:r>
      <w:r w:rsidRPr="00E46C56">
        <w:rPr>
          <w:noProof/>
          <w:sz w:val="24"/>
          <w:szCs w:val="24"/>
        </w:rPr>
        <w:t xml:space="preserve">, “Developing a core set of patient-reported outcomes in pancreatic cancer: A Delphi survey.,” </w:t>
      </w:r>
      <w:r w:rsidRPr="00E46C56">
        <w:rPr>
          <w:i/>
          <w:iCs/>
          <w:noProof/>
          <w:sz w:val="24"/>
          <w:szCs w:val="24"/>
        </w:rPr>
        <w:t>Eur. J. Cancer</w:t>
      </w:r>
      <w:r w:rsidRPr="00E46C56">
        <w:rPr>
          <w:noProof/>
          <w:sz w:val="24"/>
          <w:szCs w:val="24"/>
        </w:rPr>
        <w:t>, vol. 57, pp. 68–77, Apr. 2016.</w:t>
      </w:r>
    </w:p>
    <w:p w14:paraId="43EBC908"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[13]</w:t>
      </w:r>
      <w:r w:rsidRPr="00E46C56">
        <w:rPr>
          <w:noProof/>
          <w:sz w:val="24"/>
          <w:szCs w:val="24"/>
        </w:rPr>
        <w:tab/>
        <w:t xml:space="preserve">M. Singer </w:t>
      </w:r>
      <w:r w:rsidRPr="00E46C56">
        <w:rPr>
          <w:i/>
          <w:iCs/>
          <w:noProof/>
          <w:sz w:val="24"/>
          <w:szCs w:val="24"/>
        </w:rPr>
        <w:t>et al.</w:t>
      </w:r>
      <w:r w:rsidRPr="00E46C56">
        <w:rPr>
          <w:noProof/>
          <w:sz w:val="24"/>
          <w:szCs w:val="24"/>
        </w:rPr>
        <w:t xml:space="preserve">, “The Third International Consensus Definitions for Sepsis and Septic Shock (Sepsis-3).,” </w:t>
      </w:r>
      <w:r w:rsidRPr="00E46C56">
        <w:rPr>
          <w:i/>
          <w:iCs/>
          <w:noProof/>
          <w:sz w:val="24"/>
          <w:szCs w:val="24"/>
        </w:rPr>
        <w:t>JAMA</w:t>
      </w:r>
      <w:r w:rsidRPr="00E46C56">
        <w:rPr>
          <w:noProof/>
          <w:sz w:val="24"/>
          <w:szCs w:val="24"/>
        </w:rPr>
        <w:t>, vol. 315, no. 8, pp. 801–10, Feb. 2016.</w:t>
      </w:r>
    </w:p>
    <w:p w14:paraId="478C0BD3" w14:textId="77777777" w:rsidR="00E46C56" w:rsidRPr="00E46C56" w:rsidRDefault="00E46C56" w:rsidP="00E46C56">
      <w:pPr>
        <w:widowControl w:val="0"/>
        <w:autoSpaceDE w:val="0"/>
        <w:autoSpaceDN w:val="0"/>
        <w:adjustRightInd w:val="0"/>
        <w:spacing w:line="240" w:lineRule="auto"/>
        <w:ind w:left="640" w:hanging="640"/>
        <w:rPr>
          <w:noProof/>
          <w:sz w:val="24"/>
          <w:szCs w:val="24"/>
        </w:rPr>
      </w:pPr>
      <w:r w:rsidRPr="00E46C56">
        <w:rPr>
          <w:noProof/>
          <w:sz w:val="24"/>
          <w:szCs w:val="24"/>
        </w:rPr>
        <w:t>[14]</w:t>
      </w:r>
      <w:r w:rsidRPr="00E46C56">
        <w:rPr>
          <w:noProof/>
          <w:sz w:val="24"/>
          <w:szCs w:val="24"/>
        </w:rPr>
        <w:tab/>
        <w:t xml:space="preserve">M. A. Rube </w:t>
      </w:r>
      <w:r w:rsidRPr="00E46C56">
        <w:rPr>
          <w:i/>
          <w:iCs/>
          <w:noProof/>
          <w:sz w:val="24"/>
          <w:szCs w:val="24"/>
        </w:rPr>
        <w:t>et al.</w:t>
      </w:r>
      <w:r w:rsidRPr="00E46C56">
        <w:rPr>
          <w:noProof/>
          <w:sz w:val="24"/>
          <w:szCs w:val="24"/>
        </w:rPr>
        <w:t>, “HHS Public Access,” vol. 10, no. 5, pp. 637–650, 2015.</w:t>
      </w:r>
    </w:p>
    <w:p w14:paraId="62AE8846" w14:textId="77777777" w:rsidR="00E46C56" w:rsidRPr="00E46C56" w:rsidRDefault="00E46C56" w:rsidP="00E46C56">
      <w:pPr>
        <w:widowControl w:val="0"/>
        <w:autoSpaceDE w:val="0"/>
        <w:autoSpaceDN w:val="0"/>
        <w:adjustRightInd w:val="0"/>
        <w:spacing w:line="240" w:lineRule="auto"/>
        <w:ind w:left="640" w:hanging="640"/>
        <w:rPr>
          <w:noProof/>
          <w:sz w:val="24"/>
        </w:rPr>
      </w:pPr>
      <w:r w:rsidRPr="00E46C56">
        <w:rPr>
          <w:noProof/>
          <w:sz w:val="24"/>
          <w:szCs w:val="24"/>
        </w:rPr>
        <w:t>[15]</w:t>
      </w:r>
      <w:r w:rsidRPr="00E46C56">
        <w:rPr>
          <w:noProof/>
          <w:sz w:val="24"/>
          <w:szCs w:val="24"/>
        </w:rPr>
        <w:tab/>
        <w:t>K. C. Hsiao, Z. Machaidze, and J. G. Pattaras, “Time Management in the Operating Room : An Analysis of the Dedicated Minimally Invasive Surgery Suite,” pp. 300–303, 2004.</w:t>
      </w:r>
    </w:p>
    <w:p w14:paraId="5CAED17A" w14:textId="77777777" w:rsidR="001F5D7C" w:rsidRDefault="00235279" w:rsidP="00E46C56">
      <w:pPr>
        <w:widowControl w:val="0"/>
        <w:autoSpaceDE w:val="0"/>
        <w:autoSpaceDN w:val="0"/>
        <w:adjustRightInd w:val="0"/>
        <w:spacing w:line="240" w:lineRule="auto"/>
        <w:ind w:left="640" w:hanging="640"/>
        <w:rPr>
          <w:rFonts w:eastAsia="Times New Roman"/>
          <w:sz w:val="24"/>
          <w:szCs w:val="24"/>
        </w:rPr>
      </w:pPr>
      <w:r>
        <w:rPr>
          <w:rFonts w:eastAsia="Times New Roman"/>
          <w:sz w:val="24"/>
          <w:szCs w:val="24"/>
        </w:rPr>
        <w:fldChar w:fldCharType="end"/>
      </w:r>
    </w:p>
    <w:p w14:paraId="39A70C50" w14:textId="77777777" w:rsidR="000E3E30" w:rsidRPr="00032A7F" w:rsidRDefault="000E3E30" w:rsidP="00032A7F">
      <w:pPr>
        <w:spacing w:after="240" w:line="240" w:lineRule="auto"/>
        <w:jc w:val="both"/>
        <w:rPr>
          <w:rFonts w:ascii="Times New Roman" w:eastAsia="Times New Roman" w:hAnsi="Times New Roman" w:cs="Times New Roman"/>
          <w:color w:val="auto"/>
          <w:sz w:val="24"/>
          <w:szCs w:val="24"/>
        </w:rPr>
      </w:pPr>
    </w:p>
    <w:sectPr w:rsidR="000E3E30" w:rsidRPr="00032A7F" w:rsidSect="000E3E3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BA68FD" w14:textId="77777777" w:rsidR="00A9331C" w:rsidRDefault="00A9331C" w:rsidP="000E3E30">
      <w:pPr>
        <w:spacing w:line="240" w:lineRule="auto"/>
      </w:pPr>
      <w:r>
        <w:separator/>
      </w:r>
    </w:p>
  </w:endnote>
  <w:endnote w:type="continuationSeparator" w:id="0">
    <w:p w14:paraId="382C5EE7" w14:textId="77777777" w:rsidR="00A9331C" w:rsidRDefault="00A9331C" w:rsidP="000E3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74F5" w14:textId="77777777" w:rsidR="000E3E30" w:rsidRPr="006E5180" w:rsidRDefault="006125D0" w:rsidP="006E5180">
    <w:pPr>
      <w:pStyle w:val="Footer"/>
      <w:rPr>
        <w:sz w:val="20"/>
        <w:szCs w:val="20"/>
      </w:rPr>
    </w:pPr>
    <w:r w:rsidRPr="006E5180">
      <w:rPr>
        <w:sz w:val="20"/>
        <w:szCs w:val="20"/>
      </w:rPr>
      <w:t xml:space="preserve">V-1 </w:t>
    </w:r>
    <w:r w:rsidR="006B2BB1">
      <w:rPr>
        <w:sz w:val="20"/>
        <w:szCs w:val="20"/>
      </w:rPr>
      <w:t>17</w:t>
    </w:r>
    <w:r w:rsidR="00235279" w:rsidRPr="003F1CC7">
      <w:rPr>
        <w:sz w:val="20"/>
        <w:szCs w:val="20"/>
        <w:vertAlign w:val="superscript"/>
      </w:rPr>
      <w:t>th</w:t>
    </w:r>
    <w:r w:rsidR="006B2BB1">
      <w:rPr>
        <w:sz w:val="20"/>
        <w:szCs w:val="20"/>
      </w:rPr>
      <w:t xml:space="preserve"> February 2016</w:t>
    </w:r>
    <w:r w:rsidRPr="006E5180">
      <w:rPr>
        <w:sz w:val="20"/>
        <w:szCs w:val="20"/>
      </w:rPr>
      <w:tab/>
    </w:r>
    <w:r w:rsidRPr="006E5180">
      <w:rPr>
        <w:sz w:val="20"/>
        <w:szCs w:val="20"/>
      </w:rPr>
      <w:tab/>
    </w:r>
    <w:sdt>
      <w:sdtPr>
        <w:rPr>
          <w:sz w:val="20"/>
          <w:szCs w:val="20"/>
        </w:rPr>
        <w:id w:val="252615743"/>
        <w:docPartObj>
          <w:docPartGallery w:val="Page Numbers (Bottom of Page)"/>
          <w:docPartUnique/>
        </w:docPartObj>
      </w:sdtPr>
      <w:sdtEndPr/>
      <w:sdtContent>
        <w:r w:rsidR="00235279" w:rsidRPr="006E5180">
          <w:rPr>
            <w:sz w:val="20"/>
            <w:szCs w:val="20"/>
          </w:rPr>
          <w:fldChar w:fldCharType="begin"/>
        </w:r>
        <w:r w:rsidR="00103E8E" w:rsidRPr="006E5180">
          <w:rPr>
            <w:sz w:val="20"/>
            <w:szCs w:val="20"/>
          </w:rPr>
          <w:instrText xml:space="preserve"> PAGE   \* MERGEFORMAT </w:instrText>
        </w:r>
        <w:r w:rsidR="00235279" w:rsidRPr="006E5180">
          <w:rPr>
            <w:sz w:val="20"/>
            <w:szCs w:val="20"/>
          </w:rPr>
          <w:fldChar w:fldCharType="separate"/>
        </w:r>
        <w:r w:rsidR="005A47D9">
          <w:rPr>
            <w:noProof/>
            <w:sz w:val="20"/>
            <w:szCs w:val="20"/>
          </w:rPr>
          <w:t>5</w:t>
        </w:r>
        <w:r w:rsidR="00235279" w:rsidRPr="006E5180">
          <w:rPr>
            <w:noProof/>
            <w:sz w:val="20"/>
            <w:szCs w:val="20"/>
          </w:rPr>
          <w:fldChar w:fldCharType="end"/>
        </w:r>
        <w:r w:rsidR="00032A7F" w:rsidRPr="006E5180">
          <w:rPr>
            <w:sz w:val="20"/>
            <w:szCs w:val="20"/>
          </w:rPr>
          <w:t xml:space="preserve"> </w:t>
        </w:r>
        <w:r w:rsidR="00032A7F" w:rsidRPr="006E5180">
          <w:rPr>
            <w:sz w:val="20"/>
            <w:szCs w:val="20"/>
          </w:rPr>
          <w:tab/>
        </w:r>
        <w:r w:rsidR="00032A7F" w:rsidRPr="006E5180">
          <w:rPr>
            <w:sz w:val="20"/>
            <w:szCs w:val="20"/>
          </w:rPr>
          <w:tab/>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4FACEE" w14:textId="77777777" w:rsidR="00A9331C" w:rsidRDefault="00A9331C" w:rsidP="000E3E30">
      <w:pPr>
        <w:spacing w:line="240" w:lineRule="auto"/>
      </w:pPr>
      <w:r>
        <w:separator/>
      </w:r>
    </w:p>
  </w:footnote>
  <w:footnote w:type="continuationSeparator" w:id="0">
    <w:p w14:paraId="631076BB" w14:textId="77777777" w:rsidR="00A9331C" w:rsidRDefault="00A9331C" w:rsidP="000E3E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61B2A" w14:textId="77777777" w:rsidR="006125D0" w:rsidRPr="00D70C49" w:rsidRDefault="006125D0" w:rsidP="006125D0">
    <w:pPr>
      <w:pStyle w:val="Header"/>
      <w:rPr>
        <w:sz w:val="20"/>
      </w:rPr>
    </w:pPr>
    <w:r w:rsidRPr="00D70C49">
      <w:rPr>
        <w:sz w:val="20"/>
      </w:rPr>
      <w:t xml:space="preserve">SickKids REB Protocol </w:t>
    </w:r>
    <w:r w:rsidRPr="00D70C49">
      <w:rPr>
        <w:sz w:val="20"/>
      </w:rPr>
      <w:tab/>
    </w:r>
    <w:r w:rsidRPr="00D70C49">
      <w:rPr>
        <w:sz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2895B30"/>
    <w:multiLevelType w:val="multilevel"/>
    <w:tmpl w:val="0C1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30"/>
    <w:rsid w:val="00032A7F"/>
    <w:rsid w:val="00034C71"/>
    <w:rsid w:val="000E3E30"/>
    <w:rsid w:val="000F660C"/>
    <w:rsid w:val="00103E8E"/>
    <w:rsid w:val="0018545C"/>
    <w:rsid w:val="001C22AF"/>
    <w:rsid w:val="001F20C5"/>
    <w:rsid w:val="001F5D7C"/>
    <w:rsid w:val="00212B52"/>
    <w:rsid w:val="00215FF3"/>
    <w:rsid w:val="00235279"/>
    <w:rsid w:val="002547B0"/>
    <w:rsid w:val="002914A4"/>
    <w:rsid w:val="002A5FC9"/>
    <w:rsid w:val="002C25F2"/>
    <w:rsid w:val="002C7B31"/>
    <w:rsid w:val="00321243"/>
    <w:rsid w:val="00351BB6"/>
    <w:rsid w:val="003875B9"/>
    <w:rsid w:val="003B638C"/>
    <w:rsid w:val="003C6501"/>
    <w:rsid w:val="003F1CC7"/>
    <w:rsid w:val="00437FED"/>
    <w:rsid w:val="0049596C"/>
    <w:rsid w:val="004A60FB"/>
    <w:rsid w:val="005339DD"/>
    <w:rsid w:val="00542B33"/>
    <w:rsid w:val="0058605E"/>
    <w:rsid w:val="0058683C"/>
    <w:rsid w:val="005A47D9"/>
    <w:rsid w:val="005B0170"/>
    <w:rsid w:val="005B20BF"/>
    <w:rsid w:val="005C639E"/>
    <w:rsid w:val="005D465B"/>
    <w:rsid w:val="00603C20"/>
    <w:rsid w:val="006125D0"/>
    <w:rsid w:val="006227CF"/>
    <w:rsid w:val="00682A49"/>
    <w:rsid w:val="006969E1"/>
    <w:rsid w:val="006B2BB1"/>
    <w:rsid w:val="006E5180"/>
    <w:rsid w:val="006F3B3A"/>
    <w:rsid w:val="006F571B"/>
    <w:rsid w:val="00720602"/>
    <w:rsid w:val="00743270"/>
    <w:rsid w:val="007945A2"/>
    <w:rsid w:val="007C1212"/>
    <w:rsid w:val="00804407"/>
    <w:rsid w:val="008051AE"/>
    <w:rsid w:val="008A2944"/>
    <w:rsid w:val="00933EEE"/>
    <w:rsid w:val="00A007AD"/>
    <w:rsid w:val="00A33DE7"/>
    <w:rsid w:val="00A60504"/>
    <w:rsid w:val="00A7094B"/>
    <w:rsid w:val="00A9331C"/>
    <w:rsid w:val="00A96AC5"/>
    <w:rsid w:val="00AA5BF7"/>
    <w:rsid w:val="00AC00CD"/>
    <w:rsid w:val="00AC69A0"/>
    <w:rsid w:val="00AD4881"/>
    <w:rsid w:val="00B0683A"/>
    <w:rsid w:val="00B36EBB"/>
    <w:rsid w:val="00B8404F"/>
    <w:rsid w:val="00BC6E11"/>
    <w:rsid w:val="00BF1F09"/>
    <w:rsid w:val="00C5287F"/>
    <w:rsid w:val="00CA2923"/>
    <w:rsid w:val="00CA4114"/>
    <w:rsid w:val="00CA4F66"/>
    <w:rsid w:val="00D70C49"/>
    <w:rsid w:val="00D8071F"/>
    <w:rsid w:val="00D82393"/>
    <w:rsid w:val="00DD4DD6"/>
    <w:rsid w:val="00E46C56"/>
    <w:rsid w:val="00E509E1"/>
    <w:rsid w:val="00E7179C"/>
    <w:rsid w:val="00F117AB"/>
    <w:rsid w:val="00F919E8"/>
    <w:rsid w:val="00FD253D"/>
    <w:rsid w:val="00FE67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38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5A2"/>
  </w:style>
  <w:style w:type="paragraph" w:styleId="Heading1">
    <w:name w:val="heading 1"/>
    <w:basedOn w:val="Normal1"/>
    <w:next w:val="Normal1"/>
    <w:rsid w:val="000E3E30"/>
    <w:pPr>
      <w:keepNext/>
      <w:keepLines/>
      <w:spacing w:before="400" w:after="120"/>
      <w:contextualSpacing/>
      <w:outlineLvl w:val="0"/>
    </w:pPr>
    <w:rPr>
      <w:sz w:val="40"/>
      <w:szCs w:val="40"/>
    </w:rPr>
  </w:style>
  <w:style w:type="paragraph" w:styleId="Heading2">
    <w:name w:val="heading 2"/>
    <w:basedOn w:val="Normal1"/>
    <w:next w:val="Normal1"/>
    <w:rsid w:val="000E3E30"/>
    <w:pPr>
      <w:keepNext/>
      <w:keepLines/>
      <w:spacing w:before="360" w:after="120"/>
      <w:contextualSpacing/>
      <w:outlineLvl w:val="1"/>
    </w:pPr>
    <w:rPr>
      <w:sz w:val="32"/>
      <w:szCs w:val="32"/>
    </w:rPr>
  </w:style>
  <w:style w:type="paragraph" w:styleId="Heading3">
    <w:name w:val="heading 3"/>
    <w:basedOn w:val="Normal1"/>
    <w:next w:val="Normal1"/>
    <w:rsid w:val="000E3E30"/>
    <w:pPr>
      <w:keepNext/>
      <w:keepLines/>
      <w:spacing w:before="320" w:after="80"/>
      <w:contextualSpacing/>
      <w:outlineLvl w:val="2"/>
    </w:pPr>
    <w:rPr>
      <w:color w:val="434343"/>
      <w:sz w:val="28"/>
      <w:szCs w:val="28"/>
    </w:rPr>
  </w:style>
  <w:style w:type="paragraph" w:styleId="Heading4">
    <w:name w:val="heading 4"/>
    <w:basedOn w:val="Normal1"/>
    <w:next w:val="Normal1"/>
    <w:rsid w:val="000E3E30"/>
    <w:pPr>
      <w:keepNext/>
      <w:keepLines/>
      <w:spacing w:before="280" w:after="80"/>
      <w:contextualSpacing/>
      <w:outlineLvl w:val="3"/>
    </w:pPr>
    <w:rPr>
      <w:color w:val="666666"/>
      <w:sz w:val="24"/>
      <w:szCs w:val="24"/>
    </w:rPr>
  </w:style>
  <w:style w:type="paragraph" w:styleId="Heading5">
    <w:name w:val="heading 5"/>
    <w:basedOn w:val="Normal1"/>
    <w:next w:val="Normal1"/>
    <w:rsid w:val="000E3E30"/>
    <w:pPr>
      <w:keepNext/>
      <w:keepLines/>
      <w:spacing w:before="240" w:after="80"/>
      <w:contextualSpacing/>
      <w:outlineLvl w:val="4"/>
    </w:pPr>
    <w:rPr>
      <w:color w:val="666666"/>
    </w:rPr>
  </w:style>
  <w:style w:type="paragraph" w:styleId="Heading6">
    <w:name w:val="heading 6"/>
    <w:basedOn w:val="Normal1"/>
    <w:next w:val="Normal1"/>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3E30"/>
  </w:style>
  <w:style w:type="paragraph" w:styleId="Title">
    <w:name w:val="Title"/>
    <w:basedOn w:val="Normal1"/>
    <w:next w:val="Normal1"/>
    <w:rsid w:val="000E3E30"/>
    <w:pPr>
      <w:keepNext/>
      <w:keepLines/>
      <w:spacing w:after="60"/>
      <w:contextualSpacing/>
    </w:pPr>
    <w:rPr>
      <w:sz w:val="52"/>
      <w:szCs w:val="52"/>
    </w:rPr>
  </w:style>
  <w:style w:type="paragraph" w:styleId="Subtitle">
    <w:name w:val="Subtitle"/>
    <w:basedOn w:val="Normal1"/>
    <w:next w:val="Normal1"/>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032A7F"/>
  </w:style>
  <w:style w:type="paragraph" w:styleId="Header">
    <w:name w:val="header"/>
    <w:basedOn w:val="Normal"/>
    <w:link w:val="HeaderChar"/>
    <w:uiPriority w:val="99"/>
    <w:unhideWhenUsed/>
    <w:rsid w:val="00032A7F"/>
    <w:pPr>
      <w:tabs>
        <w:tab w:val="center" w:pos="4680"/>
        <w:tab w:val="right" w:pos="9360"/>
      </w:tabs>
      <w:spacing w:line="240" w:lineRule="auto"/>
    </w:pPr>
  </w:style>
  <w:style w:type="character" w:customStyle="1" w:styleId="HeaderChar">
    <w:name w:val="Header Char"/>
    <w:basedOn w:val="DefaultParagraphFont"/>
    <w:link w:val="Header"/>
    <w:uiPriority w:val="99"/>
    <w:rsid w:val="00032A7F"/>
  </w:style>
  <w:style w:type="paragraph" w:styleId="Footer">
    <w:name w:val="footer"/>
    <w:basedOn w:val="Normal"/>
    <w:link w:val="FooterChar"/>
    <w:uiPriority w:val="99"/>
    <w:unhideWhenUsed/>
    <w:rsid w:val="00032A7F"/>
    <w:pPr>
      <w:tabs>
        <w:tab w:val="center" w:pos="4680"/>
        <w:tab w:val="right" w:pos="9360"/>
      </w:tabs>
      <w:spacing w:line="240" w:lineRule="auto"/>
    </w:pPr>
  </w:style>
  <w:style w:type="character" w:customStyle="1" w:styleId="FooterChar">
    <w:name w:val="Footer Char"/>
    <w:basedOn w:val="DefaultParagraphFont"/>
    <w:link w:val="Footer"/>
    <w:uiPriority w:val="99"/>
    <w:rsid w:val="00032A7F"/>
  </w:style>
  <w:style w:type="paragraph" w:styleId="BalloonText">
    <w:name w:val="Balloon Text"/>
    <w:basedOn w:val="Normal"/>
    <w:link w:val="BalloonTextChar"/>
    <w:uiPriority w:val="99"/>
    <w:semiHidden/>
    <w:unhideWhenUsed/>
    <w:rsid w:val="00CA29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92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683C"/>
    <w:rPr>
      <w:sz w:val="18"/>
      <w:szCs w:val="18"/>
    </w:rPr>
  </w:style>
  <w:style w:type="paragraph" w:styleId="CommentText">
    <w:name w:val="annotation text"/>
    <w:basedOn w:val="Normal"/>
    <w:link w:val="CommentTextChar"/>
    <w:uiPriority w:val="99"/>
    <w:semiHidden/>
    <w:unhideWhenUsed/>
    <w:rsid w:val="0058683C"/>
    <w:pPr>
      <w:spacing w:line="240" w:lineRule="auto"/>
    </w:pPr>
    <w:rPr>
      <w:sz w:val="24"/>
      <w:szCs w:val="24"/>
    </w:rPr>
  </w:style>
  <w:style w:type="character" w:customStyle="1" w:styleId="CommentTextChar">
    <w:name w:val="Comment Text Char"/>
    <w:basedOn w:val="DefaultParagraphFont"/>
    <w:link w:val="CommentText"/>
    <w:uiPriority w:val="99"/>
    <w:semiHidden/>
    <w:rsid w:val="0058683C"/>
    <w:rPr>
      <w:sz w:val="24"/>
      <w:szCs w:val="24"/>
    </w:rPr>
  </w:style>
  <w:style w:type="paragraph" w:styleId="CommentSubject">
    <w:name w:val="annotation subject"/>
    <w:basedOn w:val="CommentText"/>
    <w:next w:val="CommentText"/>
    <w:link w:val="CommentSubjectChar"/>
    <w:uiPriority w:val="99"/>
    <w:semiHidden/>
    <w:unhideWhenUsed/>
    <w:rsid w:val="0058683C"/>
    <w:rPr>
      <w:b/>
      <w:bCs/>
      <w:sz w:val="20"/>
      <w:szCs w:val="20"/>
    </w:rPr>
  </w:style>
  <w:style w:type="character" w:customStyle="1" w:styleId="CommentSubjectChar">
    <w:name w:val="Comment Subject Char"/>
    <w:basedOn w:val="CommentTextChar"/>
    <w:link w:val="CommentSubject"/>
    <w:uiPriority w:val="99"/>
    <w:semiHidden/>
    <w:rsid w:val="005868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 w:id="2040471396">
      <w:bodyDiv w:val="1"/>
      <w:marLeft w:val="0"/>
      <w:marRight w:val="0"/>
      <w:marTop w:val="0"/>
      <w:marBottom w:val="0"/>
      <w:divBdr>
        <w:top w:val="none" w:sz="0" w:space="0" w:color="auto"/>
        <w:left w:val="none" w:sz="0" w:space="0" w:color="auto"/>
        <w:bottom w:val="none" w:sz="0" w:space="0" w:color="auto"/>
        <w:right w:val="none" w:sz="0" w:space="0" w:color="auto"/>
      </w:divBdr>
      <w:divsChild>
        <w:div w:id="1343896039">
          <w:marLeft w:val="0"/>
          <w:marRight w:val="0"/>
          <w:marTop w:val="0"/>
          <w:marBottom w:val="240"/>
          <w:divBdr>
            <w:top w:val="none" w:sz="0" w:space="0" w:color="auto"/>
            <w:left w:val="none" w:sz="0" w:space="0" w:color="auto"/>
            <w:bottom w:val="none" w:sz="0" w:space="0" w:color="auto"/>
            <w:right w:val="none" w:sz="0" w:space="0" w:color="auto"/>
          </w:divBdr>
        </w:div>
        <w:div w:id="619147080">
          <w:marLeft w:val="0"/>
          <w:marRight w:val="0"/>
          <w:marTop w:val="0"/>
          <w:marBottom w:val="240"/>
          <w:divBdr>
            <w:top w:val="none" w:sz="0" w:space="0" w:color="auto"/>
            <w:left w:val="none" w:sz="0" w:space="0" w:color="auto"/>
            <w:bottom w:val="none" w:sz="0" w:space="0" w:color="auto"/>
            <w:right w:val="none" w:sz="0" w:space="0" w:color="auto"/>
          </w:divBdr>
        </w:div>
        <w:div w:id="943923841">
          <w:marLeft w:val="0"/>
          <w:marRight w:val="0"/>
          <w:marTop w:val="0"/>
          <w:marBottom w:val="240"/>
          <w:divBdr>
            <w:top w:val="none" w:sz="0" w:space="0" w:color="auto"/>
            <w:left w:val="none" w:sz="0" w:space="0" w:color="auto"/>
            <w:bottom w:val="none" w:sz="0" w:space="0" w:color="auto"/>
            <w:right w:val="none" w:sz="0" w:space="0" w:color="auto"/>
          </w:divBdr>
        </w:div>
        <w:div w:id="1178736400">
          <w:marLeft w:val="0"/>
          <w:marRight w:val="0"/>
          <w:marTop w:val="0"/>
          <w:marBottom w:val="0"/>
          <w:divBdr>
            <w:top w:val="none" w:sz="0" w:space="0" w:color="auto"/>
            <w:left w:val="none" w:sz="0" w:space="0" w:color="auto"/>
            <w:bottom w:val="none" w:sz="0" w:space="0" w:color="auto"/>
            <w:right w:val="none" w:sz="0" w:space="0" w:color="auto"/>
          </w:divBdr>
        </w:div>
        <w:div w:id="1462843771">
          <w:marLeft w:val="0"/>
          <w:marRight w:val="0"/>
          <w:marTop w:val="0"/>
          <w:marBottom w:val="240"/>
          <w:divBdr>
            <w:top w:val="none" w:sz="0" w:space="0" w:color="auto"/>
            <w:left w:val="none" w:sz="0" w:space="0" w:color="auto"/>
            <w:bottom w:val="none" w:sz="0" w:space="0" w:color="auto"/>
            <w:right w:val="none" w:sz="0" w:space="0" w:color="auto"/>
          </w:divBdr>
        </w:div>
        <w:div w:id="1255433632">
          <w:marLeft w:val="0"/>
          <w:marRight w:val="0"/>
          <w:marTop w:val="0"/>
          <w:marBottom w:val="240"/>
          <w:divBdr>
            <w:top w:val="none" w:sz="0" w:space="0" w:color="auto"/>
            <w:left w:val="none" w:sz="0" w:space="0" w:color="auto"/>
            <w:bottom w:val="none" w:sz="0" w:space="0" w:color="auto"/>
            <w:right w:val="none" w:sz="0" w:space="0" w:color="auto"/>
          </w:divBdr>
        </w:div>
        <w:div w:id="1471095556">
          <w:marLeft w:val="0"/>
          <w:marRight w:val="0"/>
          <w:marTop w:val="0"/>
          <w:marBottom w:val="240"/>
          <w:divBdr>
            <w:top w:val="none" w:sz="0" w:space="0" w:color="auto"/>
            <w:left w:val="none" w:sz="0" w:space="0" w:color="auto"/>
            <w:bottom w:val="none" w:sz="0" w:space="0" w:color="auto"/>
            <w:right w:val="none" w:sz="0" w:space="0" w:color="auto"/>
          </w:divBdr>
        </w:div>
        <w:div w:id="19739724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82694B29C5004F8B5F1B4BDC282691" ma:contentTypeVersion="0" ma:contentTypeDescription="Create a new document." ma:contentTypeScope="" ma:versionID="a4ad2bedd7aac0aeeacd59e1a758c5c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40BDB-961B-41D1-88BD-77458CA33ED9}">
  <ds:schemaRefs>
    <ds:schemaRef ds:uri="http://schemas.microsoft.com/sharepoint/v3/contenttype/forms"/>
  </ds:schemaRefs>
</ds:datastoreItem>
</file>

<file path=customXml/itemProps2.xml><?xml version="1.0" encoding="utf-8"?>
<ds:datastoreItem xmlns:ds="http://schemas.openxmlformats.org/officeDocument/2006/customXml" ds:itemID="{D61232BB-7C33-41A4-B518-56DF1A2A77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03C09A-C1ED-484F-A917-B7D9CF1860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54005B-DCB0-3342-97E1-AF9D29D89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8237</Words>
  <Characters>46955</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REB Protocol EES instruments needs analysis 7dec2016.docx</vt:lpstr>
    </vt:vector>
  </TitlesOfParts>
  <Company>HSC</Company>
  <LinksUpToDate>false</LinksUpToDate>
  <CharactersWithSpaces>55082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REB Protocol EES instruments needs analysis 7dec2016.docx</dc:title>
  <dc:creator>Arushri Swarup</dc:creator>
  <cp:lastModifiedBy>Arushri Swarup</cp:lastModifiedBy>
  <cp:revision>3</cp:revision>
  <cp:lastPrinted>2016-10-28T16:56:00Z</cp:lastPrinted>
  <dcterms:created xsi:type="dcterms:W3CDTF">2017-05-19T20:37:00Z</dcterms:created>
  <dcterms:modified xsi:type="dcterms:W3CDTF">2017-05-24T22:08:00Z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0x0101009D82694B29C5004F8B5F1B4BDC282691</vt:lpwstr>
  </property>
  <property fmtid="{D5CDD505-2E9C-101B-9397-08002B2CF9AE}" pid="26" name="ApplicationId">
    <vt:lpwstr>5708</vt:lpwstr>
  </property>
  <property fmtid="{D5CDD505-2E9C-101B-9397-08002B2CF9AE}" pid="27" name="StudyId">
    <vt:lpwstr>3542</vt:lpwstr>
  </property>
</Properties>
</file>