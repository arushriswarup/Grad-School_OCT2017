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78B30" w14:textId="77777777" w:rsidR="00CC56C9" w:rsidRPr="0075541D" w:rsidRDefault="00CC56C9" w:rsidP="0075541D">
      <w:pPr>
        <w:jc w:val="center"/>
        <w:rPr>
          <w:sz w:val="36"/>
          <w:szCs w:val="36"/>
        </w:rPr>
      </w:pPr>
    </w:p>
    <w:p w14:paraId="2A436A5C" w14:textId="77777777" w:rsidR="00CC56C9" w:rsidRPr="0075541D" w:rsidRDefault="001F5C29" w:rsidP="0075541D">
      <w:pPr>
        <w:pStyle w:val="Title"/>
      </w:pPr>
      <w:r w:rsidRPr="0075541D">
        <w:t>Using a Multidisciplinary Team-Based Challenge to Promote Brainstorming and Prototyping of Medical Devices</w:t>
      </w:r>
    </w:p>
    <w:p w14:paraId="77540E8E" w14:textId="77777777" w:rsidR="00CC56C9" w:rsidRDefault="00CC56C9" w:rsidP="0075541D">
      <w:pPr>
        <w:jc w:val="center"/>
      </w:pPr>
    </w:p>
    <w:p w14:paraId="6EBF5432" w14:textId="77777777" w:rsidR="0075541D" w:rsidRDefault="0075541D" w:rsidP="0075541D">
      <w:pPr>
        <w:jc w:val="center"/>
      </w:pPr>
    </w:p>
    <w:p w14:paraId="3D0DF0AF" w14:textId="77777777" w:rsidR="00CC56C9" w:rsidRPr="0075541D" w:rsidRDefault="00480AB0" w:rsidP="0075541D">
      <w:pPr>
        <w:pStyle w:val="Style1"/>
      </w:pPr>
      <w:r w:rsidRPr="0075541D">
        <w:t>Arushri Swarup, Vicki Komisar, J. Christopher Bouwmeester</w:t>
      </w:r>
    </w:p>
    <w:p w14:paraId="5AD7406A" w14:textId="77777777" w:rsidR="00CC56C9" w:rsidRPr="0075541D" w:rsidRDefault="00480AB0" w:rsidP="0075541D">
      <w:pPr>
        <w:pStyle w:val="Style1"/>
        <w:rPr>
          <w:i w:val="0"/>
        </w:rPr>
      </w:pPr>
      <w:r w:rsidRPr="0075541D">
        <w:rPr>
          <w:i w:val="0"/>
        </w:rPr>
        <w:t>University of Toronto</w:t>
      </w:r>
    </w:p>
    <w:p w14:paraId="0ECF105B" w14:textId="77777777" w:rsidR="00480AB0" w:rsidRPr="0075541D" w:rsidRDefault="00480AB0" w:rsidP="0075541D">
      <w:pPr>
        <w:pStyle w:val="Style1"/>
        <w:rPr>
          <w:i w:val="0"/>
        </w:rPr>
      </w:pPr>
      <w:r w:rsidRPr="0075541D">
        <w:rPr>
          <w:i w:val="0"/>
        </w:rPr>
        <w:t>arushri.swarup@mail.utoronto.ca, v.komisar@utoronto.ca, chris.bouwmeester@utoronto.ca</w:t>
      </w:r>
    </w:p>
    <w:p w14:paraId="38B3317A" w14:textId="77777777" w:rsidR="00480AB0" w:rsidRPr="0075541D" w:rsidRDefault="00480AB0" w:rsidP="0075541D">
      <w:pPr>
        <w:pStyle w:val="Style1"/>
        <w:rPr>
          <w:i w:val="0"/>
        </w:rPr>
      </w:pPr>
    </w:p>
    <w:p w14:paraId="4D7DD48F" w14:textId="77777777" w:rsidR="00CC56C9" w:rsidRDefault="00CC56C9" w:rsidP="0075541D">
      <w:pPr>
        <w:jc w:val="center"/>
      </w:pPr>
    </w:p>
    <w:p w14:paraId="6F505779" w14:textId="77777777" w:rsidR="00CC56C9" w:rsidRDefault="00CC56C9" w:rsidP="00FD2F0B">
      <w:pPr>
        <w:sectPr w:rsidR="00CC56C9" w:rsidSect="00CC56C9">
          <w:headerReference w:type="even" r:id="rId8"/>
          <w:headerReference w:type="default" r:id="rId9"/>
          <w:footerReference w:type="even" r:id="rId10"/>
          <w:footerReference w:type="default" r:id="rId11"/>
          <w:headerReference w:type="first" r:id="rId12"/>
          <w:footerReference w:type="first" r:id="rId13"/>
          <w:pgSz w:w="12240" w:h="15840"/>
          <w:pgMar w:top="1440" w:right="1210" w:bottom="1440" w:left="1210" w:header="720" w:footer="720" w:gutter="0"/>
          <w:cols w:space="720"/>
        </w:sectPr>
      </w:pPr>
    </w:p>
    <w:p w14:paraId="7838C1E0" w14:textId="77777777" w:rsidR="00DB221F" w:rsidRDefault="00CC56C9" w:rsidP="00FD2F0B">
      <w:pPr>
        <w:pStyle w:val="BodyTextIndent2"/>
      </w:pPr>
      <w:r w:rsidRPr="00442E44">
        <w:rPr>
          <w:b/>
          <w:sz w:val="24"/>
        </w:rPr>
        <w:lastRenderedPageBreak/>
        <w:t>Abstract</w:t>
      </w:r>
      <w:r w:rsidRPr="00442E44">
        <w:rPr>
          <w:b/>
        </w:rPr>
        <w:t xml:space="preserve"> –</w:t>
      </w:r>
      <w:r w:rsidR="00480AB0" w:rsidRPr="00480AB0">
        <w:t xml:space="preserve"> </w:t>
      </w:r>
      <w:r w:rsidR="00DB221F">
        <w:t>Multidisciplinary teams of engineering and non-engineering students are challenged to remove a foreign object from a child’s ear canal. Each group is provided with a model ear canal and challenged to remove objects of different shapes and materials.</w:t>
      </w:r>
      <w:r w:rsidR="00DB221F" w:rsidRPr="00DB221F">
        <w:t xml:space="preserve"> </w:t>
      </w:r>
      <w:r w:rsidR="00DB221F">
        <w:t>The experience of iterative problem solving serves to encourage brainstorming and practice the prototyping process, which each team should complete in their over-arching design projects to be successful. Surveys taken from the students before and after the prototype challenge showed they learned more about the brainstorming method they used, but also learned what worked well for other groups. Student feedback indicates that this simple activity prepared them to tackle the larger challenge of developing a solution to their own design project as part of the Biomedical Engineering Capstone Design course.</w:t>
      </w:r>
    </w:p>
    <w:p w14:paraId="3472B792" w14:textId="77777777" w:rsidR="00EA3D84" w:rsidRDefault="00EA3D84" w:rsidP="00FD2F0B">
      <w:pPr>
        <w:pStyle w:val="BodyTextIndent2"/>
      </w:pPr>
    </w:p>
    <w:p w14:paraId="2FF925FF" w14:textId="77777777" w:rsidR="00E03D51" w:rsidRPr="00A813B2" w:rsidRDefault="00E03D51" w:rsidP="00FD2F0B">
      <w:pPr>
        <w:pStyle w:val="BodyTextIndent2"/>
      </w:pPr>
    </w:p>
    <w:p w14:paraId="043365D5" w14:textId="77777777" w:rsidR="00CC56C9" w:rsidRPr="0075541D" w:rsidRDefault="00CC56C9" w:rsidP="0075541D">
      <w:pPr>
        <w:ind w:firstLine="0"/>
        <w:rPr>
          <w:b/>
        </w:rPr>
      </w:pPr>
      <w:r w:rsidRPr="0075541D">
        <w:rPr>
          <w:b/>
          <w:i/>
        </w:rPr>
        <w:t>Keywords:</w:t>
      </w:r>
      <w:r w:rsidRPr="0075541D">
        <w:rPr>
          <w:b/>
        </w:rPr>
        <w:t xml:space="preserve"> </w:t>
      </w:r>
      <w:r w:rsidR="00382E64" w:rsidRPr="0075541D">
        <w:rPr>
          <w:b/>
        </w:rPr>
        <w:t xml:space="preserve">Prototypes, Medical Device, </w:t>
      </w:r>
      <w:r w:rsidR="0075541D">
        <w:rPr>
          <w:b/>
        </w:rPr>
        <w:t xml:space="preserve">Brainstorming, </w:t>
      </w:r>
      <w:r w:rsidR="00382E64" w:rsidRPr="0075541D">
        <w:rPr>
          <w:b/>
        </w:rPr>
        <w:t>Foreign Object, Ear Canal</w:t>
      </w:r>
    </w:p>
    <w:p w14:paraId="42D646B7" w14:textId="77777777" w:rsidR="00CC56C9" w:rsidRDefault="00CC56C9" w:rsidP="00FD2F0B"/>
    <w:p w14:paraId="3163A602" w14:textId="77777777" w:rsidR="00CC56C9" w:rsidRPr="007A2864" w:rsidRDefault="00CC56C9" w:rsidP="00FD2F0B">
      <w:pPr>
        <w:pStyle w:val="Heading1"/>
      </w:pPr>
      <w:r w:rsidRPr="001A21BF">
        <w:t xml:space="preserve">1. </w:t>
      </w:r>
      <w:r w:rsidRPr="007A2864">
        <w:t>INTRODUCTION</w:t>
      </w:r>
    </w:p>
    <w:p w14:paraId="56E47829" w14:textId="77777777" w:rsidR="00FD2F0B" w:rsidRDefault="00FD2F0B" w:rsidP="00FD2F0B"/>
    <w:p w14:paraId="15E2AA25" w14:textId="32D93046" w:rsidR="00667A93" w:rsidRDefault="00667A93" w:rsidP="00FD2F0B">
      <w:r>
        <w:t>Within a capstone design course, an activity based on removing a foreign object from a</w:t>
      </w:r>
      <w:r w:rsidR="00DC1A28">
        <w:t xml:space="preserve"> child’s</w:t>
      </w:r>
      <w:r>
        <w:t xml:space="preserve"> ear canal was used to emphasize the creation of prototypes and testing to solve a problem. </w:t>
      </w:r>
      <w:r w:rsidR="00C33756">
        <w:t xml:space="preserve">While this challenge was not directly related to the design project of team specifically, it was used to </w:t>
      </w:r>
      <w:r>
        <w:t>incorporate</w:t>
      </w:r>
      <w:del w:id="0" w:author="Arushri Swarup" w:date="2017-04-24T15:26:00Z">
        <w:r w:rsidDel="00BC2471">
          <w:delText>d</w:delText>
        </w:r>
      </w:del>
      <w:r>
        <w:t xml:space="preserve"> the theme of biomedical engineering and medical device</w:t>
      </w:r>
      <w:ins w:id="1" w:author="Arushri Swarup" w:date="2017-04-24T15:27:00Z">
        <w:r w:rsidR="00BC2471">
          <w:t xml:space="preserve"> design</w:t>
        </w:r>
      </w:ins>
      <w:r>
        <w:t xml:space="preserve"> </w:t>
      </w:r>
      <w:r w:rsidR="00C33756">
        <w:t>into a miniature challenge that could be tackled during a 3-hour period.</w:t>
      </w:r>
    </w:p>
    <w:p w14:paraId="33A5FA79" w14:textId="77777777" w:rsidR="0075541D" w:rsidRDefault="00FD2F0B" w:rsidP="00FD2F0B">
      <w:r w:rsidRPr="00FD2F0B">
        <w:t>The Biomedical Engineering Minor Capstone Design course offered at the University of Toronto is unique because engineering and non-engineering students collaborate over two semesters on a design project. These multidisciplinary groups have a great advantage because students i</w:t>
      </w:r>
      <w:r w:rsidR="00625B76">
        <w:t>n Life Science programs (e.g., m</w:t>
      </w:r>
      <w:r w:rsidRPr="00FD2F0B">
        <w:t xml:space="preserve">olecular </w:t>
      </w:r>
      <w:r w:rsidR="00625B76">
        <w:t>g</w:t>
      </w:r>
      <w:r w:rsidRPr="00FD2F0B">
        <w:t>enetics</w:t>
      </w:r>
      <w:r w:rsidR="00625B76">
        <w:t xml:space="preserve"> or neuroscience</w:t>
      </w:r>
      <w:r w:rsidRPr="00FD2F0B">
        <w:t xml:space="preserve">) bring substantial knowledge of human health to their teams, while the engineering students generally bring more experience with engineering fundamentals and design, including idea generation and prototype development. </w:t>
      </w:r>
      <w:r w:rsidR="0075541D">
        <w:t xml:space="preserve">Therefore, </w:t>
      </w:r>
      <w:r w:rsidR="00FB40CD">
        <w:t xml:space="preserve">an activity was created </w:t>
      </w:r>
      <w:r w:rsidR="0075541D">
        <w:t xml:space="preserve">to provide a common foundation </w:t>
      </w:r>
      <w:r w:rsidR="00FB40CD">
        <w:t xml:space="preserve">for all students that </w:t>
      </w:r>
      <w:r w:rsidR="00FB40CD">
        <w:lastRenderedPageBreak/>
        <w:t>e</w:t>
      </w:r>
      <w:r w:rsidR="0075541D">
        <w:t>ncourage</w:t>
      </w:r>
      <w:r w:rsidR="00FB40CD">
        <w:t>d</w:t>
      </w:r>
      <w:r w:rsidR="0075541D">
        <w:t xml:space="preserve"> brainstorming and prototyping during the build phase of the capstone design course</w:t>
      </w:r>
      <w:r w:rsidR="00D65015">
        <w:t xml:space="preserve"> </w:t>
      </w:r>
    </w:p>
    <w:p w14:paraId="0186D42B" w14:textId="4C2B2CA1" w:rsidR="00EF1B0B" w:rsidRDefault="0075541D" w:rsidP="00EF1B0B">
      <w:r>
        <w:t>The purpose of this activity</w:t>
      </w:r>
      <w:r w:rsidR="002E00E7">
        <w:t xml:space="preserve"> is</w:t>
      </w:r>
      <w:r w:rsidR="00FD2F0B" w:rsidRPr="00FD2F0B">
        <w:t xml:space="preserve"> to start the second semester with a fun and engaging activity </w:t>
      </w:r>
      <w:r w:rsidR="00EF19C2">
        <w:t xml:space="preserve">and intended outcomes are to: </w:t>
      </w:r>
      <w:r w:rsidR="00FD2F0B" w:rsidRPr="00FD2F0B">
        <w:t xml:space="preserve">1) </w:t>
      </w:r>
      <w:r w:rsidR="00EF19C2">
        <w:t>apply brainstorming techniques, 2) recognize the steps in the design process, 3) produce a working prototype</w:t>
      </w:r>
      <w:r w:rsidR="00FB40CD">
        <w:t>, 4) evaluate alternative designs, and 5) validate a final solution.</w:t>
      </w:r>
      <w:r w:rsidR="00EF1B0B">
        <w:t xml:space="preserve"> Students are instructed to identify key </w:t>
      </w:r>
      <w:r w:rsidR="00D2652E">
        <w:t xml:space="preserve">requirements (i.e., do not puncture the ear drum) </w:t>
      </w:r>
      <w:r w:rsidR="00EF1B0B">
        <w:t xml:space="preserve">before using different brainstorming techniques to develop concepts and build prototypes. In order to develop and test the prototypes, model ear canals are provided to give realistic physical constraints to the problem. </w:t>
      </w:r>
      <w:r w:rsidR="00D2652E">
        <w:t>Each team progressed</w:t>
      </w:r>
      <w:r w:rsidR="00EF1B0B">
        <w:t xml:space="preserve"> from a larger, low-fidelity, mock canal to a smaller, high-fidelity, 3D-</w:t>
      </w:r>
      <w:r w:rsidR="00D2652E">
        <w:t>printed ear canal</w:t>
      </w:r>
      <w:r w:rsidR="00146684">
        <w:t>.</w:t>
      </w:r>
      <w:r w:rsidR="00D2652E">
        <w:t xml:space="preserve"> </w:t>
      </w:r>
      <w:r w:rsidR="00EF1B0B">
        <w:t xml:space="preserve">The level of difficulty in removing objects is adjusted by placing different shapes and materials in the ear canal models to test the extent </w:t>
      </w:r>
      <w:del w:id="2" w:author="Arushri Swarup" w:date="2017-04-24T15:29:00Z">
        <w:r w:rsidR="00EF1B0B" w:rsidDel="00BC2471">
          <w:delText xml:space="preserve">that </w:delText>
        </w:r>
      </w:del>
      <w:ins w:id="3" w:author="Arushri Swarup" w:date="2017-04-24T15:29:00Z">
        <w:r w:rsidR="00BC2471">
          <w:t>to which</w:t>
        </w:r>
      </w:ins>
      <w:del w:id="4" w:author="Arushri Swarup" w:date="2017-04-24T15:29:00Z">
        <w:r w:rsidR="00EF1B0B" w:rsidDel="00BC2471">
          <w:delText>their</w:delText>
        </w:r>
      </w:del>
      <w:r w:rsidR="00EF1B0B">
        <w:t xml:space="preserve"> prototypes </w:t>
      </w:r>
      <w:del w:id="5" w:author="Arushri Swarup" w:date="2017-04-24T15:29:00Z">
        <w:r w:rsidR="00EF1B0B" w:rsidDel="00BC2471">
          <w:delText xml:space="preserve">met </w:delText>
        </w:r>
      </w:del>
      <w:ins w:id="6" w:author="Arushri Swarup" w:date="2017-04-24T15:29:00Z">
        <w:r w:rsidR="00BC2471">
          <w:t>meet</w:t>
        </w:r>
        <w:r w:rsidR="00BC2471">
          <w:t xml:space="preserve"> </w:t>
        </w:r>
      </w:ins>
      <w:r w:rsidR="00EF1B0B">
        <w:t>the requirements identified by each team.</w:t>
      </w:r>
    </w:p>
    <w:p w14:paraId="2C8631CA" w14:textId="77777777" w:rsidR="00EF19C2" w:rsidRDefault="00EF19C2" w:rsidP="00FD2F0B"/>
    <w:p w14:paraId="3330E6C1" w14:textId="77777777" w:rsidR="00667A93" w:rsidRDefault="00667A93" w:rsidP="00FD2F0B"/>
    <w:p w14:paraId="76114D51" w14:textId="77777777" w:rsidR="00CC56C9" w:rsidRDefault="00CC56C9" w:rsidP="00FB40CD">
      <w:pPr>
        <w:pStyle w:val="Heading1"/>
      </w:pPr>
      <w:r w:rsidRPr="008F4423">
        <w:t xml:space="preserve">2. </w:t>
      </w:r>
      <w:r w:rsidR="007A2864">
        <w:t>BACKGROUND</w:t>
      </w:r>
    </w:p>
    <w:p w14:paraId="10D024C3" w14:textId="77777777" w:rsidR="00CC56C9" w:rsidRDefault="00CC56C9" w:rsidP="00FD2F0B"/>
    <w:p w14:paraId="1C1F002B" w14:textId="1DE467C9" w:rsidR="000B60C3" w:rsidRDefault="000F1866" w:rsidP="009D4626">
      <w:r>
        <w:t>A major design experience in the final year of und</w:t>
      </w:r>
      <w:r w:rsidR="004D777E">
        <w:t xml:space="preserve">ergraduate </w:t>
      </w:r>
      <w:r w:rsidR="000B60C3">
        <w:t xml:space="preserve">engineering </w:t>
      </w:r>
      <w:r w:rsidR="004D777E">
        <w:t>studies that uses knowledge and skills from earlier course work and incorporates realistic constraints</w:t>
      </w:r>
      <w:r w:rsidR="00B10C8F">
        <w:t>,</w:t>
      </w:r>
      <w:r w:rsidR="004D777E">
        <w:t xml:space="preserve"> defines a “capstone” design project</w:t>
      </w:r>
      <w:r w:rsidR="004E3B86">
        <w:t xml:space="preserve"> </w:t>
      </w:r>
      <w:r w:rsidR="00B10C8F">
        <w:t xml:space="preserve">course </w:t>
      </w:r>
      <w:r w:rsidR="004E3B86">
        <w:fldChar w:fldCharType="begin" w:fldLock="1"/>
      </w:r>
      <w:r w:rsidR="00B95072">
        <w:instrText>ADDIN CSL_CITATION { "citationItems" : [ { "id" : "ITEM-1", "itemData" : { "abstract" : "This paper proposes a new role for the traditional capstone design course that culminates many undergraduate engineering curricula. We envision the outcome of the capstone experience serving as the cornerstone for an integrated sequence of design projects throughout the curriculum. In this paper we describe the benefits of this approach to students, faculty, the university, and industrial clients. While this paper describes how this transformation could be accomplished in the Mechan-ical Engineering Department at the University of Washington, we believe that it has similar potential in other departments and universities.", "author" : [ { "dropping-particle" : "", "family" : "Hyman", "given" : "Barry I", "non-dropping-particle" : "", "parse-names" : false, "suffix" : "" } ], "container-title" : "International Journal of Engineering Education", "id" : "ITEM-1", "issue" : "4", "issued" : { "date-parts" : [ [ "2001" ] ] }, "page" : "416-420", "title" : "From Capstone to Cornerstone: A New Paradigm for Design Education", "type" : "article-journal", "volume" : "17" }, "uris" : [ "http://www.mendeley.com/documents/?uuid=c920a6d1-8e12-36a9-972c-792513bb4e9f" ] }, { "id" : "ITEM-2", "itemData" : { "DOI" : "10.1109/JPROC.2012.2190167", "ISSN" : "0018-9219", "author" : [ { "dropping-particle" : "", "family" : "Froyd", "given" : "J. E.", "non-dropping-particle" : "", "parse-names" : false, "suffix" : "" }, { "dropping-particle" : "", "family" : "Wankat", "given" : "P. C.", "non-dropping-particle" : "", "parse-names" : false, "suffix" : "" }, { "dropping-particle" : "", "family" : "Smith", "given" : "K. A.", "non-dropping-particle" : "", "parse-names" : false, "suffix" : "" } ], "container-title" : "Proceedings of the IEEE", "id" : "ITEM-2", "issue" : "Special Centennial Issue", "issued" : { "date-parts" : [ [ "2012", "5" ] ] }, "page" : "1344-1360", "title" : "Five Major Shifts in 100 Years of Engineering Education", "type" : "article-journal", "volume" : "100" }, "uris" : [ "http://www.mendeley.com/documents/?uuid=c8e917c5-3be9-3d13-886a-bb3711f39534" ] } ], "mendeley" : { "formattedCitation" : "[1,2]", "plainTextFormattedCitation" : "[1,2]", "previouslyFormattedCitation" : "[1,2]" }, "properties" : { "noteIndex" : 0 }, "schema" : "https://github.com/citation-style-language/schema/raw/master/csl-citation.json" }</w:instrText>
      </w:r>
      <w:r w:rsidR="004E3B86">
        <w:fldChar w:fldCharType="separate"/>
      </w:r>
      <w:r w:rsidR="00B95072" w:rsidRPr="00B95072">
        <w:rPr>
          <w:noProof/>
        </w:rPr>
        <w:t>[1,2]</w:t>
      </w:r>
      <w:r w:rsidR="004E3B86">
        <w:fldChar w:fldCharType="end"/>
      </w:r>
      <w:r w:rsidR="000B60C3">
        <w:t>.</w:t>
      </w:r>
      <w:r w:rsidR="00932102">
        <w:t xml:space="preserve"> </w:t>
      </w:r>
      <w:r w:rsidR="00B10C8F">
        <w:t>In general terms, this type of course should complete the connection of project-</w:t>
      </w:r>
      <w:r w:rsidR="00927648">
        <w:t xml:space="preserve"> or problem-</w:t>
      </w:r>
      <w:r w:rsidR="00B10C8F">
        <w:t xml:space="preserve">based learning activities </w:t>
      </w:r>
      <w:r w:rsidR="00B10C8F">
        <w:fldChar w:fldCharType="begin" w:fldLock="1"/>
      </w:r>
      <w:r w:rsidR="00B95072">
        <w:instrText>ADDIN CSL_CITATION { "citationItems" : [ { "id" : "ITEM-1", "itemData" : { "ISSN" : "10694730", "abstract" : "This paper is based on the premises that the purpose of engineering education is to graduate engineers who can design, and that design thinking is complex. The paper begins by briefly reviewing the history and role of design in the engineering curriculum. Several dimensions of design thinking are then detailed, explaining why design is hard to learn and harder still to teach, and outlining the research available on how well design thinking skills are learned. The currently most-favored pedagogical model for teaching design, project-based learning (PBL), is explored next, along with available assessment data on its success. Two contexts for PBL are emphasized: first-year cornerstone courses and globally dispersed PBL courses. Finally, the paper lists some of the open research questions that must be answered to identify the best pedagogical practices of improving design learning, after which it closes by making recommendations for research aimed at enhancing design learning. [ABSTRACT FROM AUTHOR]", "author" : [ { "dropping-particle" : "", "family" : "Dym  clive_dym@hmc.edu", "given" : "Clive L.1", "non-dropping-particle" : "", "parse-names" : false, "suffix" : "" }, { "dropping-particle" : "", "family" : "Agogino  aagogino@socrates.berkeley.edu", "given" : "Alice M.2", "non-dropping-particle" : "", "parse-names" : false, "suffix" : "" }, { "dropping-particle" : "", "family" : "Eris  ozgur@stanford.edu", "given" : "Ozgur3", "non-dropping-particle" : "", "parse-names" : false, "suffix" : "" }, { "dropping-particle" : "", "family" : "Frey  danfrey@mit.edu", "given" : "Daniel D.4", "non-dropping-particle" : "", "parse-names" : false, "suffix" : "" }, { "dropping-particle" : "", "family" : "Leifer  leifer@cdr.stanford.edu", "given" : "Larry J.3", "non-dropping-particle" : "", "parse-names" : false, "suffix" : "" } ], "container-title" : "Journal of Engineering Education", "id" : "ITEM-1", "issue" : "1", "issued" : { "date-parts" : [ [ "2005", "1" ] ] }, "note" : "Accession Number: 16164289; Authors:Dym, Clive L. 1 Email Address: clive_dym@hmc.edu;\u00a0Agogino, Alice M. 2 Email Address: aagogino@socrates.berkeley.edu;\u00a0Eris, Ozgur 3 Email Address: ozgur@stanford.edu;\u00a0Frey, Daniel D. 4 Email Address: danfrey@mit.edu;\u00a0Leifer, Larry J. 3 Email Address: leifer@cdr.stanford.edu; Affiliations:  1: Department of Engineering, Harvey Mudd College;  2: Department of Mechanical Engineering, University of California, Berkeley;  3: Department of Mechanical Engineering, Stanford University;  4: Department of Mechanical Engineering, Massachusetts Institute of Technology; Subject: Engineering; Subject: Industrial arts; Subject: Technology; Subject: Engineering design; Subject: Learning; Subject: Education; Author-Supplied Keyword: classroom as laboratory; Author-Supplied Keyword: cornerstone courses; Author-Supplied Keyword: design thinking; Author-Supplied Keyword: project-based learning; Number of Pages: 18p; Record Type: Article", "page" : "103-120", "title" : "Engineering Design Thinking, Teaching, and Learning.", "type" : "article-journal", "volume" : "94" }, "uris" : [ "http://www.mendeley.com/documents/?uuid=9c973c12-f98d-4c2d-b848-f5e41c569c42" ] } ], "mendeley" : { "formattedCitation" : "[3]", "plainTextFormattedCitation" : "[3]", "previouslyFormattedCitation" : "[3]" }, "properties" : { "noteIndex" : 0 }, "schema" : "https://github.com/citation-style-language/schema/raw/master/csl-citation.json" }</w:instrText>
      </w:r>
      <w:r w:rsidR="00B10C8F">
        <w:fldChar w:fldCharType="separate"/>
      </w:r>
      <w:r w:rsidR="00B95072" w:rsidRPr="00B95072">
        <w:rPr>
          <w:noProof/>
        </w:rPr>
        <w:t>[3]</w:t>
      </w:r>
      <w:r w:rsidR="00B10C8F">
        <w:fldChar w:fldCharType="end"/>
      </w:r>
      <w:r w:rsidR="004E3B86">
        <w:t xml:space="preserve"> </w:t>
      </w:r>
      <w:r w:rsidR="00226C8F">
        <w:t>from the first</w:t>
      </w:r>
      <w:r w:rsidR="00B10C8F">
        <w:t xml:space="preserve"> year (cornerstone)</w:t>
      </w:r>
      <w:r w:rsidR="00927648">
        <w:t>, through a design spine,</w:t>
      </w:r>
      <w:r w:rsidR="00226C8F">
        <w:t xml:space="preserve"> to final year</w:t>
      </w:r>
      <w:r w:rsidR="00B10C8F">
        <w:t xml:space="preserve"> (capstone) </w:t>
      </w:r>
      <w:r w:rsidR="00B10C8F" w:rsidRPr="00BC2471">
        <w:rPr>
          <w:highlight w:val="yellow"/>
          <w:rPrChange w:id="7" w:author="Arushri Swarup" w:date="2017-04-24T15:31:00Z">
            <w:rPr/>
          </w:rPrChange>
        </w:rPr>
        <w:t>[ref design spine]</w:t>
      </w:r>
      <w:r w:rsidR="00927648" w:rsidRPr="00BC2471">
        <w:rPr>
          <w:highlight w:val="yellow"/>
          <w:rPrChange w:id="8" w:author="Arushri Swarup" w:date="2017-04-24T15:31:00Z">
            <w:rPr/>
          </w:rPrChange>
        </w:rPr>
        <w:t>.</w:t>
      </w:r>
      <w:r w:rsidR="00927648">
        <w:t xml:space="preserve"> </w:t>
      </w:r>
      <w:r w:rsidR="005848E3">
        <w:t xml:space="preserve">The intended outcome of this curriculum is that </w:t>
      </w:r>
      <w:r w:rsidR="009D4626">
        <w:t xml:space="preserve">students will be able to identify basic needs, analyze open-ended problems, propose solutions to problems, and evaluate their designs based on realistic testing </w:t>
      </w:r>
      <w:r w:rsidR="005848E3">
        <w:fldChar w:fldCharType="begin" w:fldLock="1"/>
      </w:r>
      <w:r w:rsidR="00B95072">
        <w:instrText>ADDIN CSL_CITATION { "citationItems" : [ { "id" : "ITEM-1", "itemData" : { "DOI" : "10.1007/978-3-319-05561-9", "ISBN" : "978-3-319-05560-2", "author" : [ { "dropping-particle" : "", "family" : "Crawley", "given" : "Edward F.", "non-dropping-particle" : "", "parse-names" : false, "suffix" : "" }, { "dropping-particle" : "", "family" : "Malmqvist", "given" : "Johan", "non-dropping-particle" : "", "parse-names" : false, "suffix" : "" }, { "dropping-particle" : "", "family" : "\u00d6stlund", "given" : "S\u00f6ren", "non-dropping-particle" : "", "parse-names" : false, "suffix" : "" }, { "dropping-particle" : "", "family" : "Brodeur", "given" : "Doris R.", "non-dropping-particle" : "", "parse-names" : false, "suffix" : "" }, { "dropping-particle" : "", "family" : "Edstr\u00f6m", "given" : "Kristina", "non-dropping-particle" : "", "parse-names" : false, "suffix" : "" } ], "id" : "ITEM-1", "issued" : { "date-parts" : [ [ "2014" ] ] }, "publisher" : "Springer International Publishing", "publisher-place" : "Cham", "title" : "Rethinking Engineering Education", "type" : "book" }, "uris" : [ "http://www.mendeley.com/documents/?uuid=c7d8b211-aa9d-3702-ab3d-e21de21a9c28" ] }, { "id" : "ITEM-2", "itemData" : { "abstract" : "This study has two main objectives. Firstly to present a work-in-progress engineering education model O-CDIO and secondly to report the research results from recent pilot courses that have preceded the creation of the model. Research is based on and carried out as part of an extensive engineering education reform in a Nordic (Northern Europe) multidisciplinary science university (UNI), which started in 2011. The O-CDIO engineering education framework combines human-centered Design Thinking methods with Systems Thinking in a natural sciences context throughout the engineering education degree structure. The main goal of the framework is to educate engineering students to become problem definers in addition to problem solvers. O-CDIO builds on the CDIO structure adding emphasis to the first phases of the engineering cycle. O-CDIO framework has human-centered Design Thinking methods embedded in the engineering education structure throughout the curriculum, from day one to graduation. The second objective of this paper and the main research question is does adding Human-Centered Design Experiences affects the Learning of Transferable Working Life Skills? This is also one of the fundamental questions behind the O-CDIO model. Data for this study is firstly from pilot courses that were introduced to 229 students at different stages of their studies from fall semester 2012 to summer 2014, and secondly from 31 faculty members from the time line of January 2012 to June 2015. Both qualitative and quantitative analysis methods were used. Our results show that in the piloted courses tolerance towards ambiguity, engagement towards teaching methods and course structure are increased, and enhanced. Also, understanding towards Design Thinking practices, Problem Based Learning methods, understanding the role of teamwork and communication, even excelling and appreciating learning through teamwork are increased and enhanced. Further research for the O-CDIO framework will focus in the implementation requirements of the framework as well as more detailed description of the courses, their intended learning outcomes, and teaching methods.", "author" : [ { "dropping-particle" : "", "family" : "Taajamaa", "given" : "Ville", "non-dropping-particle" : "", "parse-names" : false, "suffix" : "" }, { "dropping-particle" : "", "family" : "Eskandari", "given" : "Mona", "non-dropping-particle" : "", "parse-names" : false, "suffix" : "" }, { "dropping-particle" : "", "family" : "Karanian", "given" : "Barbara", "non-dropping-particle" : "", "parse-names" : false, "suffix" : "" } ], "container-title" : "International Journal of Engineering Education", "id" : "ITEM-2", "issue" : "32", "issued" : { "date-parts" : [ [ "2016" ] ] }, "page" : "1530-1539", "title" : "O-CDIO: Emphasizing Design Thinking in CDIO Engineering Cycle", "type" : "article-journal", "volume" : "3(B)" }, "uris" : [ "http://www.mendeley.com/documents/?uuid=828fb493-11de-309d-a0ee-a6b9bac6764a" ] } ], "mendeley" : { "formattedCitation" : "[4,5]", "plainTextFormattedCitation" : "[4,5]", "previouslyFormattedCitation" : "[4,5]" }, "properties" : { "noteIndex" : 0 }, "schema" : "https://github.com/citation-style-language/schema/raw/master/csl-citation.json" }</w:instrText>
      </w:r>
      <w:r w:rsidR="005848E3">
        <w:fldChar w:fldCharType="separate"/>
      </w:r>
      <w:r w:rsidR="00B95072" w:rsidRPr="00B95072">
        <w:rPr>
          <w:noProof/>
        </w:rPr>
        <w:t>[4,5]</w:t>
      </w:r>
      <w:r w:rsidR="005848E3">
        <w:fldChar w:fldCharType="end"/>
      </w:r>
      <w:r w:rsidR="009D4626">
        <w:t>.</w:t>
      </w:r>
    </w:p>
    <w:p w14:paraId="6C56355B" w14:textId="77777777" w:rsidR="005F2CFC" w:rsidRDefault="005F2CFC" w:rsidP="003C2C30">
      <w:r>
        <w:t xml:space="preserve">The design cycle is presented in this course to students as a </w:t>
      </w:r>
      <w:r w:rsidR="00395647">
        <w:t>straightforward</w:t>
      </w:r>
      <w:r w:rsidR="00840A7C">
        <w:t>;</w:t>
      </w:r>
      <w:r w:rsidR="00395647">
        <w:t xml:space="preserve"> d</w:t>
      </w:r>
      <w:r>
        <w:t xml:space="preserve">esign, </w:t>
      </w:r>
      <w:r w:rsidR="00395647">
        <w:t>b</w:t>
      </w:r>
      <w:r>
        <w:t xml:space="preserve">uild, </w:t>
      </w:r>
      <w:r w:rsidR="00395647">
        <w:t xml:space="preserve">and test framework. Each of these phases is expanded to highlight </w:t>
      </w:r>
      <w:r w:rsidR="00840A7C">
        <w:t>specific actions</w:t>
      </w:r>
      <w:r w:rsidR="006A4A71">
        <w:t xml:space="preserve"> taken</w:t>
      </w:r>
      <w:r w:rsidR="00840A7C">
        <w:t xml:space="preserve"> at each step</w:t>
      </w:r>
      <w:r w:rsidR="006A4A71">
        <w:t xml:space="preserve">. </w:t>
      </w:r>
      <w:r w:rsidR="00B6374B">
        <w:t>The d</w:t>
      </w:r>
      <w:r w:rsidR="006A4A71">
        <w:t>esign</w:t>
      </w:r>
      <w:r w:rsidR="00B6374B">
        <w:t xml:space="preserve"> phase</w:t>
      </w:r>
      <w:r w:rsidR="006A4A71">
        <w:t xml:space="preserve"> is expanded to: 1) defining the problem with research, interviews, and observations and 2) collecting information to synthesize </w:t>
      </w:r>
      <w:r w:rsidR="00164329">
        <w:t xml:space="preserve">the </w:t>
      </w:r>
      <w:r w:rsidR="006A4A71">
        <w:t xml:space="preserve">function, attributes, and specifications that can be </w:t>
      </w:r>
      <w:r w:rsidR="00164329">
        <w:t>used to assess whether</w:t>
      </w:r>
      <w:r w:rsidR="006A4A71">
        <w:t xml:space="preserve"> a solution meets a user’s needs. </w:t>
      </w:r>
      <w:r w:rsidR="00B6374B">
        <w:t xml:space="preserve">The build </w:t>
      </w:r>
      <w:r w:rsidR="00164329">
        <w:lastRenderedPageBreak/>
        <w:t>phase is expanded to: 3) image</w:t>
      </w:r>
      <w:r w:rsidR="00B6374B">
        <w:t xml:space="preserve"> what potential solutions could be and </w:t>
      </w:r>
      <w:r w:rsidR="00164329">
        <w:t xml:space="preserve">then choose </w:t>
      </w:r>
      <w:r w:rsidR="00B6374B">
        <w:t xml:space="preserve">the most promising to 4) develop </w:t>
      </w:r>
      <w:r w:rsidR="00AE5F5B">
        <w:t xml:space="preserve">into a plan, prototype, or product. The test phase is expanded to: 5) measure </w:t>
      </w:r>
      <w:r w:rsidR="003C2C30">
        <w:t>a response from</w:t>
      </w:r>
      <w:r w:rsidR="00164329">
        <w:t xml:space="preserve"> a</w:t>
      </w:r>
      <w:r w:rsidR="003C2C30">
        <w:t xml:space="preserve"> proof-of-concept, benchtop, animal, human, or other </w:t>
      </w:r>
      <w:r w:rsidR="00164329">
        <w:t>experiment and</w:t>
      </w:r>
      <w:r w:rsidR="003C2C30">
        <w:t xml:space="preserve"> 6) </w:t>
      </w:r>
      <w:r w:rsidR="00164329">
        <w:t>improve the design as a result of studying the results and implementing changes.</w:t>
      </w:r>
      <w:r w:rsidR="00625B76">
        <w:t xml:space="preserve"> </w:t>
      </w:r>
      <w:r w:rsidR="00625B76" w:rsidRPr="00625B76">
        <w:rPr>
          <w:highlight w:val="yellow"/>
        </w:rPr>
        <w:t>[</w:t>
      </w:r>
      <w:commentRangeStart w:id="9"/>
      <w:proofErr w:type="spellStart"/>
      <w:r w:rsidR="00625B76" w:rsidRPr="00625B76">
        <w:rPr>
          <w:highlight w:val="yellow"/>
        </w:rPr>
        <w:t>Arushri</w:t>
      </w:r>
      <w:proofErr w:type="spellEnd"/>
      <w:r w:rsidR="00625B76" w:rsidRPr="00625B76">
        <w:rPr>
          <w:highlight w:val="yellow"/>
        </w:rPr>
        <w:t xml:space="preserve"> </w:t>
      </w:r>
      <w:commentRangeEnd w:id="9"/>
      <w:r w:rsidR="001C7728">
        <w:rPr>
          <w:rStyle w:val="CommentReference"/>
        </w:rPr>
        <w:commentReference w:id="9"/>
      </w:r>
      <w:r w:rsidR="00625B76" w:rsidRPr="00625B76">
        <w:rPr>
          <w:highlight w:val="yellow"/>
        </w:rPr>
        <w:t>- Is there any reference for my simplistic design, build, test framework?]</w:t>
      </w:r>
    </w:p>
    <w:p w14:paraId="4249C5B1" w14:textId="2C91E00A" w:rsidR="009D4626" w:rsidRDefault="00164329" w:rsidP="00226C8F">
      <w:r>
        <w:t>I</w:t>
      </w:r>
      <w:r w:rsidR="00F43D25">
        <w:t>deation often starts with inspiration</w:t>
      </w:r>
      <w:r>
        <w:t xml:space="preserve"> and imag</w:t>
      </w:r>
      <w:ins w:id="10" w:author="Arushri Swarup" w:date="2017-04-24T15:49:00Z">
        <w:r w:rsidR="004E7A2A">
          <w:t>in</w:t>
        </w:r>
      </w:ins>
      <w:r>
        <w:t>ing what kind of form or structure a solution might have</w:t>
      </w:r>
      <w:r w:rsidR="00F43D25">
        <w:t xml:space="preserve">. </w:t>
      </w:r>
      <w:r w:rsidR="00413F3C">
        <w:t>Realizing that a large volume of ideas are necessary to produce a single good idea</w:t>
      </w:r>
      <w:r w:rsidR="00CA4AFF">
        <w:t xml:space="preserve">, brainstorming </w:t>
      </w:r>
      <w:r w:rsidR="00CA4AFF">
        <w:fldChar w:fldCharType="begin" w:fldLock="1"/>
      </w:r>
      <w:r w:rsidR="00B95072">
        <w:instrText>ADDIN CSL_CITATION { "citationItems" : [ { "id" : "ITEM-1", "itemData" : { "author" : [ { "dropping-particle" : "", "family" : "Osborn", "given" : "Alex Faickney", "non-dropping-particle" : "", "parse-names" : false, "suffix" : "" } ], "id" : "ITEM-1", "issued" : { "date-parts" : [ [ "1953" ] ] }, "publisher" : "Scribner", "publisher-place" : "New York", "title" : "Applied imagination principles and procedures of creative thinking.", "type" : "book" }, "uris" : [ "http://www.mendeley.com/documents/?uuid=0f785e2a-f299-37a5-ad3d-6af4c3a49cd0" ] } ], "mendeley" : { "formattedCitation" : "[6]", "plainTextFormattedCitation" : "[6]", "previouslyFormattedCitation" : "[6]" }, "properties" : { "noteIndex" : 0 }, "schema" : "https://github.com/citation-style-language/schema/raw/master/csl-citation.json" }</w:instrText>
      </w:r>
      <w:r w:rsidR="00CA4AFF">
        <w:fldChar w:fldCharType="separate"/>
      </w:r>
      <w:r w:rsidR="00B95072" w:rsidRPr="00B95072">
        <w:rPr>
          <w:noProof/>
        </w:rPr>
        <w:t>[6]</w:t>
      </w:r>
      <w:r w:rsidR="00CA4AFF">
        <w:fldChar w:fldCharType="end"/>
      </w:r>
      <w:r w:rsidR="00CA4AFF">
        <w:t xml:space="preserve"> is a process that helps</w:t>
      </w:r>
      <w:r w:rsidR="00625B76">
        <w:t xml:space="preserve"> spark the development of new ideas</w:t>
      </w:r>
      <w:r w:rsidR="00CA4AFF">
        <w:t xml:space="preserve"> and creates innovation by connect existing ideas. While many methods of brainstorming exist, </w:t>
      </w:r>
      <w:r w:rsidR="00D66A97">
        <w:t xml:space="preserve">only </w:t>
      </w:r>
      <w:r w:rsidR="00A83C76">
        <w:t>4</w:t>
      </w:r>
      <w:r w:rsidR="00CA4AFF">
        <w:t xml:space="preserve"> techniques were emphasized in this </w:t>
      </w:r>
      <w:r w:rsidR="00521548">
        <w:t>team-based challenge</w:t>
      </w:r>
      <w:r w:rsidR="00A83C76">
        <w:t xml:space="preserve">. The 6-3-5 </w:t>
      </w:r>
      <w:r w:rsidR="006116C3">
        <w:t>m</w:t>
      </w:r>
      <w:r w:rsidR="00A83C76">
        <w:t xml:space="preserve">ethod </w:t>
      </w:r>
      <w:r w:rsidR="00A83C76">
        <w:fldChar w:fldCharType="begin" w:fldLock="1"/>
      </w:r>
      <w:r w:rsidR="00B95072">
        <w:instrText>ADDIN CSL_CITATION { "citationItems" : [ { "id" : "ITEM-1", "itemData" : { "author" : [ { "dropping-particle" : "", "family" : "Rohrbach", "given" : "B", "non-dropping-particle" : "", "parse-names" : false, "suffix" : "" } ], "container-title" : "Absatzwirtschaft", "id" : "ITEM-1", "issued" : { "date-parts" : [ [ "1969" ] ] }, "title" : "Kreativ nach Regeln\u2013Methode 635, eine neue Technik zum L\u00f6sen von Problemen", "type" : "article-journal" }, "uris" : [ "http://www.mendeley.com/documents/?uuid=c6e82e49-33e5-386b-8dd4-915c3f0cad2b" ] } ], "mendeley" : { "formattedCitation" : "[7]", "plainTextFormattedCitation" : "[7]", "previouslyFormattedCitation" : "[7]" }, "properties" : { "noteIndex" : 0 }, "schema" : "https://github.com/citation-style-language/schema/raw/master/csl-citation.json" }</w:instrText>
      </w:r>
      <w:r w:rsidR="00A83C76">
        <w:fldChar w:fldCharType="separate"/>
      </w:r>
      <w:r w:rsidR="00B95072" w:rsidRPr="00B95072">
        <w:rPr>
          <w:noProof/>
        </w:rPr>
        <w:t>[7]</w:t>
      </w:r>
      <w:r w:rsidR="00A83C76">
        <w:fldChar w:fldCharType="end"/>
      </w:r>
      <w:r w:rsidR="00A83C76">
        <w:t xml:space="preserve"> was modified for a group of 4 but still involved each student writing down 3 ideas on a worksheet for 5 minutes and then passing the worksheet to the next team member so that after 20 minutes there were 48 ideas generated. </w:t>
      </w:r>
      <w:r w:rsidR="00521548">
        <w:t xml:space="preserve">The theme of biological inspiration was used to trigger unstructured brainstorming by using the website asknature.org </w:t>
      </w:r>
      <w:r w:rsidR="00521548">
        <w:fldChar w:fldCharType="begin" w:fldLock="1"/>
      </w:r>
      <w:r w:rsidR="00B95072">
        <w:instrText>ADDIN CSL_CITATION { "citationItems" : [ { "id" : "ITEM-1", "itemData" : { "URL" : "https://asknature.org/", "accessed" : { "date-parts" : [ [ "2017", "4", "21" ] ] }, "id" : "ITEM-1", "issued" : { "date-parts" : [ [ "0" ] ] }, "title" : "AskNature - Innovation Inspired by Nature", "type" : "webpage" }, "uris" : [ "http://www.mendeley.com/documents/?uuid=82f2ac34-4edc-3179-a2bd-0d5164e0d813" ] } ], "mendeley" : { "formattedCitation" : "[8]", "plainTextFormattedCitation" : "[8]", "previouslyFormattedCitation" : "[8]" }, "properties" : { "noteIndex" : 0 }, "schema" : "https://github.com/citation-style-language/schema/raw/master/csl-citation.json" }</w:instrText>
      </w:r>
      <w:r w:rsidR="00521548">
        <w:fldChar w:fldCharType="separate"/>
      </w:r>
      <w:r w:rsidR="00B95072" w:rsidRPr="00B95072">
        <w:rPr>
          <w:noProof/>
        </w:rPr>
        <w:t>[8]</w:t>
      </w:r>
      <w:r w:rsidR="00521548">
        <w:fldChar w:fldCharType="end"/>
      </w:r>
      <w:r w:rsidR="00521548">
        <w:t>, where ideas inspired by nature are linked to engineering designs or principles</w:t>
      </w:r>
      <w:r w:rsidR="007E1E95">
        <w:t>.</w:t>
      </w:r>
      <w:r w:rsidR="002F704A">
        <w:t xml:space="preserve"> An example of biologically inspired design would be </w:t>
      </w:r>
      <w:r w:rsidR="00E37F07">
        <w:t xml:space="preserve">the how timber beetle larvae inspired the </w:t>
      </w:r>
      <w:r w:rsidR="00DF3E46">
        <w:t xml:space="preserve">chain saw </w:t>
      </w:r>
      <w:r w:rsidR="00DF3E46">
        <w:fldChar w:fldCharType="begin" w:fldLock="1"/>
      </w:r>
      <w:r w:rsidR="00B95072">
        <w:instrText>ADDIN CSL_CITATION { "citationItems" : [ { "id" : "ITEM-1", "itemData" : { "author" : [ { "dropping-particle" : "", "family" : "Cox", "given" : "Joseph B", "non-dropping-particle" : "", "parse-names" : false, "suffix" : "" } ], "id" : "ITEM-1", "issued" : { "date-parts" : [ [ "1946" ] ] }, "number" : "US2622636A", "publisher" : "US", "title" : "Chain Saw", "type" : "patent" }, "uris" : [ "http://www.mendeley.com/documents/?uuid=c8d6f73d-4775-3631-bc22-9cc260bc1d5a" ] } ], "mendeley" : { "formattedCitation" : "[9]", "plainTextFormattedCitation" : "[9]", "previouslyFormattedCitation" : "[9]" }, "properties" : { "noteIndex" : 0 }, "schema" : "https://github.com/citation-style-language/schema/raw/master/csl-citation.json" }</w:instrText>
      </w:r>
      <w:r w:rsidR="00DF3E46">
        <w:fldChar w:fldCharType="separate"/>
      </w:r>
      <w:r w:rsidR="00B95072" w:rsidRPr="00B95072">
        <w:rPr>
          <w:noProof/>
        </w:rPr>
        <w:t>[9]</w:t>
      </w:r>
      <w:r w:rsidR="00DF3E46">
        <w:fldChar w:fldCharType="end"/>
      </w:r>
      <w:r w:rsidR="00DF3E46">
        <w:t>.</w:t>
      </w:r>
      <w:r w:rsidR="007E1E95">
        <w:t xml:space="preserve"> Mind mapping</w:t>
      </w:r>
      <w:r w:rsidR="009F03EF">
        <w:t xml:space="preserve"> </w:t>
      </w:r>
      <w:r w:rsidR="009F03EF" w:rsidRPr="00625B76">
        <w:rPr>
          <w:highlight w:val="yellow"/>
        </w:rPr>
        <w:t>[</w:t>
      </w:r>
      <w:commentRangeStart w:id="11"/>
      <w:proofErr w:type="spellStart"/>
      <w:r w:rsidR="00625B76" w:rsidRPr="00625B76">
        <w:rPr>
          <w:highlight w:val="yellow"/>
        </w:rPr>
        <w:t>Arushri</w:t>
      </w:r>
      <w:proofErr w:type="spellEnd"/>
      <w:r w:rsidR="00625B76" w:rsidRPr="00625B76">
        <w:rPr>
          <w:highlight w:val="yellow"/>
        </w:rPr>
        <w:t xml:space="preserve"> </w:t>
      </w:r>
      <w:commentRangeEnd w:id="11"/>
      <w:r w:rsidR="00627BA9">
        <w:rPr>
          <w:rStyle w:val="CommentReference"/>
        </w:rPr>
        <w:commentReference w:id="11"/>
      </w:r>
      <w:r w:rsidR="00625B76" w:rsidRPr="00625B76">
        <w:rPr>
          <w:highlight w:val="yellow"/>
        </w:rPr>
        <w:t xml:space="preserve">- </w:t>
      </w:r>
      <w:r w:rsidR="009F03EF" w:rsidRPr="00625B76">
        <w:rPr>
          <w:highlight w:val="yellow"/>
        </w:rPr>
        <w:t>find ref</w:t>
      </w:r>
      <w:r w:rsidR="00625B76" w:rsidRPr="00625B76">
        <w:rPr>
          <w:highlight w:val="yellow"/>
        </w:rPr>
        <w:t>erence</w:t>
      </w:r>
      <w:r w:rsidR="009F03EF" w:rsidRPr="00625B76">
        <w:rPr>
          <w:highlight w:val="yellow"/>
        </w:rPr>
        <w:t>]</w:t>
      </w:r>
      <w:r w:rsidR="007E1E95">
        <w:t xml:space="preserve"> was used as a framework to structure brainstorming in different areas</w:t>
      </w:r>
      <w:r w:rsidR="009F03EF">
        <w:t xml:space="preserve"> and identify unexplored gaps</w:t>
      </w:r>
      <w:r w:rsidR="007E1E95">
        <w:t xml:space="preserve">; for example, a mind map could be created based on engineering disciplines and ideas related to </w:t>
      </w:r>
      <w:r w:rsidR="009F03EF">
        <w:t xml:space="preserve">mechanical or electrical engineering would be explored and a gap of </w:t>
      </w:r>
      <w:r w:rsidR="007E1E95">
        <w:t xml:space="preserve">chemical engineering </w:t>
      </w:r>
      <w:r w:rsidR="009F03EF">
        <w:t xml:space="preserve">ideas could be identified. Finally, brainstorming </w:t>
      </w:r>
      <w:r w:rsidR="008833DF">
        <w:t>was stimulated, in general,</w:t>
      </w:r>
      <w:r w:rsidR="009F03EF">
        <w:t xml:space="preserve"> </w:t>
      </w:r>
      <w:r w:rsidR="008833DF">
        <w:t>by asking the following question</w:t>
      </w:r>
      <w:r w:rsidR="009F03EF">
        <w:t>: “How might we</w:t>
      </w:r>
      <w:r w:rsidR="006116C3">
        <w:t xml:space="preserve"> </w:t>
      </w:r>
      <w:r w:rsidR="009F03EF">
        <w:t>…?”</w:t>
      </w:r>
      <w:r w:rsidR="00625B76">
        <w:t xml:space="preserve"> </w:t>
      </w:r>
      <w:r w:rsidR="00625B76" w:rsidRPr="00625B76">
        <w:rPr>
          <w:highlight w:val="yellow"/>
        </w:rPr>
        <w:t>[</w:t>
      </w:r>
      <w:commentRangeStart w:id="12"/>
      <w:proofErr w:type="spellStart"/>
      <w:r w:rsidR="00625B76" w:rsidRPr="00625B76">
        <w:rPr>
          <w:highlight w:val="yellow"/>
        </w:rPr>
        <w:t>Arushri</w:t>
      </w:r>
      <w:commentRangeEnd w:id="12"/>
      <w:proofErr w:type="spellEnd"/>
      <w:r w:rsidR="00110B26">
        <w:rPr>
          <w:rStyle w:val="CommentReference"/>
        </w:rPr>
        <w:commentReference w:id="12"/>
      </w:r>
      <w:r w:rsidR="00625B76" w:rsidRPr="00625B76">
        <w:rPr>
          <w:highlight w:val="yellow"/>
        </w:rPr>
        <w:t xml:space="preserve"> </w:t>
      </w:r>
      <w:commentRangeStart w:id="13"/>
      <w:r w:rsidR="00625B76" w:rsidRPr="00625B76">
        <w:rPr>
          <w:highlight w:val="yellow"/>
        </w:rPr>
        <w:t xml:space="preserve">- find </w:t>
      </w:r>
      <w:commentRangeEnd w:id="13"/>
      <w:r w:rsidR="00110B26">
        <w:rPr>
          <w:rStyle w:val="CommentReference"/>
        </w:rPr>
        <w:commentReference w:id="13"/>
      </w:r>
      <w:r w:rsidR="00625B76" w:rsidRPr="00625B76">
        <w:rPr>
          <w:highlight w:val="yellow"/>
        </w:rPr>
        <w:t>reference]</w:t>
      </w:r>
      <w:r w:rsidR="009F03EF">
        <w:t xml:space="preserve">, which emphasized practical ideas that focused on </w:t>
      </w:r>
      <w:r w:rsidR="009F03EF" w:rsidRPr="009F03EF">
        <w:rPr>
          <w:i/>
        </w:rPr>
        <w:t>how</w:t>
      </w:r>
      <w:r w:rsidR="009F03EF">
        <w:t xml:space="preserve"> a solution would be solved</w:t>
      </w:r>
      <w:r w:rsidR="008833DF">
        <w:t>. For example: How might we create suction to remove hard objects from an ear canal?</w:t>
      </w:r>
    </w:p>
    <w:p w14:paraId="2331E4DB" w14:textId="77ECE0DE" w:rsidR="00226C8F" w:rsidRDefault="00D9303A" w:rsidP="00226C8F">
      <w:r>
        <w:t>Throughout the design process</w:t>
      </w:r>
      <w:r w:rsidR="000B60C3">
        <w:t>,</w:t>
      </w:r>
      <w:r>
        <w:t xml:space="preserve"> prototypes are useful tools to communicate ideas and test working solutions </w:t>
      </w:r>
      <w:r>
        <w:fldChar w:fldCharType="begin" w:fldLock="1"/>
      </w:r>
      <w:r w:rsidR="00B95072">
        <w:instrText>ADDIN CSL_CITATION { "citationItems" : [ { "id" : "ITEM-1", "itemData" : { "ISBN" : "978-91-7501-919-2 (ISBN)", "author" : [ { "dropping-particle" : "", "family" : "Berglund", "given" : "Anders", "non-dropping-particle" : "", "parse-names" : false, "suffix" : "" } ], "collection-title" : "Trita-MMK", "id" : "ITEM-1", "issued" : { "date-parts" : [ [ "2013" ] ] }, "note" : "QC 20131112", "publisher" : "KTH Royal Institute of Technology", "publisher-place" : "KTH, Integrated Product Development", "title" : "Two facets of Innovation in Engineering Education : The interplay of Student Learning and Curricula Design", "type" : "thesis" }, "uris" : [ "http://www.mendeley.com/documents/?uuid=dc207e72-8a5f-4e16-bf1f-41bd359cc7ef" ] }, { "id" : "ITEM-2", "itemData" : { "author" : [ { "dropping-particle" : "", "family" : "Berglund", "given" : "A.", "non-dropping-particle" : "", "parse-names" : false, "suffix" : "" }, { "dropping-particle" : "", "family" : "Leifer", "given" : "L.", "non-dropping-particle" : "", "parse-names" : false, "suffix" : "" } ], "container-title" : "DS 73-2 Proceedings of the 2nd International conference on Design Creativity Volume 2", "id" : "ITEM-2", "issued" : { "date-parts" : [ [ "2012" ] ] }, "page" : "201-210", "title" : "For Whom Are We Prototyping? A Review of the Role of Conceptual Prototyping in Engineering Design Creativity", "type" : "article-journal" }, "uris" : [ "http://www.mendeley.com/documents/?uuid=3740042d-79d7-3ad2-af3b-aeb38de7b37c" ] } ], "mendeley" : { "formattedCitation" : "[10,11]", "plainTextFormattedCitation" : "[10,11]", "previouslyFormattedCitation" : "[10,11]" }, "properties" : { "noteIndex" : 0 }, "schema" : "https://github.com/citation-style-language/schema/raw/master/csl-citation.json" }</w:instrText>
      </w:r>
      <w:r>
        <w:fldChar w:fldCharType="separate"/>
      </w:r>
      <w:r w:rsidR="00B95072" w:rsidRPr="00B95072">
        <w:rPr>
          <w:noProof/>
        </w:rPr>
        <w:t>[10,11]</w:t>
      </w:r>
      <w:r>
        <w:fldChar w:fldCharType="end"/>
      </w:r>
      <w:r>
        <w:t>.</w:t>
      </w:r>
      <w:r w:rsidR="004A4196">
        <w:t xml:space="preserve"> </w:t>
      </w:r>
      <w:r w:rsidR="003C4067">
        <w:t>To encourage active learning some</w:t>
      </w:r>
      <w:r w:rsidR="00FB40CD">
        <w:t xml:space="preserve"> capstone design courses </w:t>
      </w:r>
      <w:r w:rsidR="00957E9C">
        <w:t>embed</w:t>
      </w:r>
      <w:r w:rsidR="00FB40CD">
        <w:t xml:space="preserve"> </w:t>
      </w:r>
      <w:r w:rsidR="00957E9C">
        <w:t>short duration design challenges</w:t>
      </w:r>
      <w:r w:rsidR="00A65EED">
        <w:t>; for example,</w:t>
      </w:r>
      <w:r w:rsidR="00226C8F">
        <w:t xml:space="preserve"> in the form of a </w:t>
      </w:r>
      <w:proofErr w:type="spellStart"/>
      <w:r w:rsidR="003C4067">
        <w:t>bootcamp</w:t>
      </w:r>
      <w:proofErr w:type="spellEnd"/>
      <w:r w:rsidR="00226C8F">
        <w:t xml:space="preserve"> </w:t>
      </w:r>
      <w:r w:rsidR="00226C8F">
        <w:fldChar w:fldCharType="begin" w:fldLock="1"/>
      </w:r>
      <w:r w:rsidR="00B95072">
        <w:instrText>ADDIN CSL_CITATION { "citationItems" : [ { "id" : "ITEM-1", "itemData" : { "author" : [ { "dropping-particle" : "", "family" : "Guo", "given" : "X", "non-dropping-particle" : "", "parse-names" : false, "suffix" : "" }, { "dropping-particle" : "", "family" : "Taajamaa", "given" : "V", "non-dropping-particle" : "", "parse-names" : false, "suffix" : "" }, { "dropping-particle" : "", "family" : "Yang", "given" : "K", "non-dropping-particle" : "", "parse-names" : false, "suffix" : "" }, { "dropping-particle" : "", "family" : "Westerlund", "given" : "T", "non-dropping-particle" : "", "parse-names" : false, "suffix" : "" } ], "container-title" : "11th International CDIO", "id" : "ITEM-1", "issued" : { "date-parts" : [ [ "2015" ] ] }, "title" : "Capstone Bootcamp Concept Catalyzing Problem-based Learning", "type" : "article-journal" }, "uris" : [ "http://www.mendeley.com/documents/?uuid=fe5de36a-09e1-3827-a6ae-e354e7521b14" ] } ], "mendeley" : { "formattedCitation" : "[12]", "plainTextFormattedCitation" : "[12]", "previouslyFormattedCitation" : "[12]" }, "properties" : { "noteIndex" : 0 }, "schema" : "https://github.com/citation-style-language/schema/raw/master/csl-citation.json" }</w:instrText>
      </w:r>
      <w:r w:rsidR="00226C8F">
        <w:fldChar w:fldCharType="separate"/>
      </w:r>
      <w:r w:rsidR="00B95072" w:rsidRPr="00B95072">
        <w:rPr>
          <w:noProof/>
        </w:rPr>
        <w:t>[12]</w:t>
      </w:r>
      <w:r w:rsidR="00226C8F">
        <w:fldChar w:fldCharType="end"/>
      </w:r>
      <w:r w:rsidR="00957E9C">
        <w:t xml:space="preserve"> </w:t>
      </w:r>
      <w:r w:rsidR="00226C8F">
        <w:t xml:space="preserve">or an introductory exercise </w:t>
      </w:r>
      <w:r w:rsidR="003C4067">
        <w:t xml:space="preserve">for team-building at </w:t>
      </w:r>
      <w:r w:rsidR="00226C8F">
        <w:t xml:space="preserve">graduate-level </w:t>
      </w:r>
      <w:r w:rsidR="003C4067">
        <w:fldChar w:fldCharType="begin" w:fldLock="1"/>
      </w:r>
      <w:r w:rsidR="00B95072">
        <w:instrText>ADDIN CSL_CITATION { "citationItems" : [ { "id" : "ITEM-1", "itemData" : { "URL" : "http://extreme.stanford.edu/", "accessed" : { "date-parts" : [ [ "2017", "4", "20" ] ] }, "id" : "ITEM-1", "issued" : { "date-parts" : [ [ "0" ] ] }, "title" : "Design for Extreme Affordability", "type" : "webpage" }, "uris" : [ "http://www.mendeley.com/documents/?uuid=439b80c5-b947-3825-a861-c75e6e9bb73d" ] } ], "mendeley" : { "formattedCitation" : "[13]", "plainTextFormattedCitation" : "[13]", "previouslyFormattedCitation" : "[13]" }, "properties" : { "noteIndex" : 0 }, "schema" : "https://github.com/citation-style-language/schema/raw/master/csl-citation.json" }</w:instrText>
      </w:r>
      <w:r w:rsidR="003C4067">
        <w:fldChar w:fldCharType="separate"/>
      </w:r>
      <w:r w:rsidR="00B95072" w:rsidRPr="00B95072">
        <w:rPr>
          <w:noProof/>
        </w:rPr>
        <w:t>[13]</w:t>
      </w:r>
      <w:r w:rsidR="003C4067">
        <w:fldChar w:fldCharType="end"/>
      </w:r>
      <w:r w:rsidR="00226C8F">
        <w:t>.</w:t>
      </w:r>
      <w:r w:rsidR="005C26C3">
        <w:t xml:space="preserve"> </w:t>
      </w:r>
      <w:r w:rsidR="00C33756" w:rsidRPr="00625B76">
        <w:rPr>
          <w:highlight w:val="yellow"/>
        </w:rPr>
        <w:t>[</w:t>
      </w:r>
      <w:proofErr w:type="spellStart"/>
      <w:r w:rsidR="00C4529B" w:rsidRPr="00625B76">
        <w:rPr>
          <w:highlight w:val="yellow"/>
        </w:rPr>
        <w:t>Arushri</w:t>
      </w:r>
      <w:proofErr w:type="spellEnd"/>
      <w:r w:rsidR="00C4529B" w:rsidRPr="00625B76">
        <w:rPr>
          <w:highlight w:val="yellow"/>
        </w:rPr>
        <w:t xml:space="preserve"> – see if you can find o</w:t>
      </w:r>
      <w:r w:rsidR="00C33756" w:rsidRPr="00625B76">
        <w:rPr>
          <w:highlight w:val="yellow"/>
        </w:rPr>
        <w:t>ther examples of “prototyping” exercises/challenges]</w:t>
      </w:r>
      <w:r w:rsidR="00C4529B">
        <w:t>.</w:t>
      </w:r>
      <w:ins w:id="14" w:author="Arushri Swarup" w:date="2017-04-24T16:15:00Z">
        <w:r w:rsidR="0037101E">
          <w:t xml:space="preserve">A product teardown exercise is used in a first year </w:t>
        </w:r>
        <w:commentRangeStart w:id="15"/>
        <w:r w:rsidR="0037101E">
          <w:t xml:space="preserve">engineering design course where students in teams bring a small appliance from </w:t>
        </w:r>
      </w:ins>
      <w:commentRangeEnd w:id="15"/>
      <w:ins w:id="16" w:author="Arushri Swarup" w:date="2017-04-24T16:17:00Z">
        <w:r w:rsidR="0037101E">
          <w:rPr>
            <w:rStyle w:val="CommentReference"/>
          </w:rPr>
          <w:commentReference w:id="15"/>
        </w:r>
      </w:ins>
      <w:ins w:id="17" w:author="Arushri Swarup" w:date="2017-04-24T16:15:00Z">
        <w:r w:rsidR="0037101E">
          <w:t xml:space="preserve">home, e.g. a kettle, microwave, </w:t>
        </w:r>
      </w:ins>
      <w:ins w:id="18" w:author="Arushri Swarup" w:date="2017-04-24T16:16:00Z">
        <w:r w:rsidR="0037101E">
          <w:t xml:space="preserve">coffee maker, </w:t>
        </w:r>
      </w:ins>
      <w:ins w:id="19" w:author="Arushri Swarup" w:date="2017-04-24T16:15:00Z">
        <w:r w:rsidR="0037101E">
          <w:t>radio, etc. and take it apart to understand the components that compose of the appliance and how they work together to provide the product</w:t>
        </w:r>
      </w:ins>
      <w:ins w:id="20" w:author="Arushri Swarup" w:date="2017-04-24T16:17:00Z">
        <w:r w:rsidR="0037101E">
          <w:t xml:space="preserve">’s function. This is the first activity in the course and aims to inspire students when they go on to design their own solutions. </w:t>
        </w:r>
      </w:ins>
      <w:del w:id="21" w:author="Arushri Swarup" w:date="2017-04-24T16:08:00Z">
        <w:r w:rsidR="00C4529B" w:rsidDel="00CE5855">
          <w:delText xml:space="preserve"> </w:delText>
        </w:r>
      </w:del>
    </w:p>
    <w:p w14:paraId="4C2558F6" w14:textId="77777777" w:rsidR="00FB40CD" w:rsidRDefault="00FB40CD" w:rsidP="00FD2F0B"/>
    <w:p w14:paraId="4FD2A012" w14:textId="77777777" w:rsidR="007A2864" w:rsidRDefault="007A2864" w:rsidP="00FD2F0B">
      <w:pPr>
        <w:pStyle w:val="Heading1"/>
      </w:pPr>
      <w:r>
        <w:t>3. METHODOLOGY</w:t>
      </w:r>
    </w:p>
    <w:p w14:paraId="5E53B00C" w14:textId="77777777" w:rsidR="007A2864" w:rsidRDefault="007A2864" w:rsidP="00FD2F0B"/>
    <w:p w14:paraId="4B95B093" w14:textId="0459C10D" w:rsidR="006709B7" w:rsidRDefault="001914B1" w:rsidP="00A46F23">
      <w:r>
        <w:t>An introductory lecture</w:t>
      </w:r>
      <w:r w:rsidR="006709B7">
        <w:t xml:space="preserve"> on ideation</w:t>
      </w:r>
      <w:r>
        <w:t xml:space="preserve"> was completed before the prototyping challenge activity was </w:t>
      </w:r>
      <w:r w:rsidR="00DF3E46">
        <w:t>attempted by</w:t>
      </w:r>
      <w:r>
        <w:t xml:space="preserve"> students</w:t>
      </w:r>
      <w:r w:rsidR="006709B7">
        <w:t xml:space="preserve"> in a subsequent (3-hour long) </w:t>
      </w:r>
      <w:r w:rsidR="00014887">
        <w:t>design studio</w:t>
      </w:r>
      <w:r w:rsidR="006709B7">
        <w:t xml:space="preserve"> </w:t>
      </w:r>
      <w:r w:rsidR="00014887">
        <w:t>session</w:t>
      </w:r>
      <w:r w:rsidR="006709B7">
        <w:t xml:space="preserve">. The lecture took place in a traditional theater environment and the </w:t>
      </w:r>
      <w:r w:rsidR="00931572">
        <w:t xml:space="preserve">prototyping </w:t>
      </w:r>
      <w:r w:rsidR="00014887">
        <w:t>challenge activity</w:t>
      </w:r>
      <w:r w:rsidR="006709B7">
        <w:t xml:space="preserve"> used the design studio facilities available to undergraduate students enrolled in the biomedical engineering capstone design course.</w:t>
      </w:r>
    </w:p>
    <w:p w14:paraId="48A3C6AD" w14:textId="6134714F" w:rsidR="0023443B" w:rsidRDefault="00840A7C" w:rsidP="00A46F23">
      <w:r>
        <w:t>The lecture focused on the actions that each</w:t>
      </w:r>
      <w:r w:rsidR="006116C3">
        <w:t xml:space="preserve"> team could use to imagine ideas for solutions to their overall design projects. </w:t>
      </w:r>
      <w:r w:rsidR="00931572">
        <w:t>After</w:t>
      </w:r>
      <w:r w:rsidR="006116C3">
        <w:t xml:space="preserve"> a range of brainstorming techniques were pr</w:t>
      </w:r>
      <w:r w:rsidR="002509A4">
        <w:t>esented,</w:t>
      </w:r>
      <w:r w:rsidR="006116C3">
        <w:t xml:space="preserve"> the students </w:t>
      </w:r>
      <w:r w:rsidR="002509A4">
        <w:t>completed an activity in class</w:t>
      </w:r>
      <w:r w:rsidR="00931572">
        <w:t xml:space="preserve"> that focused on practicing one specific technique</w:t>
      </w:r>
      <w:r w:rsidR="002509A4">
        <w:t>.</w:t>
      </w:r>
      <w:r w:rsidR="00A46F23">
        <w:t xml:space="preserve"> The goal of this activ</w:t>
      </w:r>
      <w:r w:rsidR="007A24EE">
        <w:t>ity was to incorporate a jigsaw-</w:t>
      </w:r>
      <w:r w:rsidR="00A46F23">
        <w:t>style</w:t>
      </w:r>
      <w:r w:rsidR="00751ECE">
        <w:t xml:space="preserve"> </w:t>
      </w:r>
      <w:r w:rsidR="00751ECE" w:rsidRPr="00751ECE">
        <w:rPr>
          <w:highlight w:val="yellow"/>
        </w:rPr>
        <w:t>[add ref for jigsaw – there is a book at CTSI</w:t>
      </w:r>
      <w:r w:rsidR="00751ECE">
        <w:rPr>
          <w:highlight w:val="yellow"/>
        </w:rPr>
        <w:t xml:space="preserve"> but I forget what it’s called</w:t>
      </w:r>
      <w:r w:rsidR="00751ECE" w:rsidRPr="00751ECE">
        <w:rPr>
          <w:highlight w:val="yellow"/>
        </w:rPr>
        <w:t>]</w:t>
      </w:r>
      <w:r w:rsidR="00A46F23">
        <w:t xml:space="preserve"> cooperative learning activity. The whole class was exposed to 4 brainstorming techniques: 1) 6-3-5 method, 2) biological inspira</w:t>
      </w:r>
      <w:r w:rsidR="002F719F">
        <w:t>tion, 3) mind mapping, and 4) “H</w:t>
      </w:r>
      <w:r w:rsidR="00A46F23">
        <w:t xml:space="preserve">ow might we …?”. Each technique was assigned to a single team </w:t>
      </w:r>
      <w:r w:rsidR="0023443B">
        <w:t xml:space="preserve">and each team </w:t>
      </w:r>
      <w:r w:rsidR="00A46F23">
        <w:t>would practice the</w:t>
      </w:r>
      <w:r w:rsidR="0023443B">
        <w:t xml:space="preserve">ir assigned </w:t>
      </w:r>
      <w:r w:rsidR="00A46F23">
        <w:t>technique to solve the problem of</w:t>
      </w:r>
      <w:r w:rsidR="00DC1A28">
        <w:t xml:space="preserve"> </w:t>
      </w:r>
      <w:r w:rsidR="00A46F23">
        <w:t>how to remove a foreign object from a</w:t>
      </w:r>
      <w:r w:rsidR="00DC1A28">
        <w:t>n ear canal.</w:t>
      </w:r>
      <w:r w:rsidR="0023443B">
        <w:t xml:space="preserve"> This activity was conducted for approximately 20 minutes</w:t>
      </w:r>
      <w:r w:rsidR="007A24EE">
        <w:t>, followed by a short debrief that communicated how well each team felt that their assigned brainstorming technique helped them. A final, much more extensive, debrief was also presented at the completion of the prototyping challenge.</w:t>
      </w:r>
      <w:r w:rsidR="0023443B">
        <w:t xml:space="preserve"> Therefore, this activity served two purposes: 1) to </w:t>
      </w:r>
      <w:r w:rsidR="006709B7">
        <w:t xml:space="preserve">give students a head start on the brainstorming process before the prototyping challenge occurred in the laboratory period and 2) </w:t>
      </w:r>
      <w:r w:rsidR="00CA7340">
        <w:t xml:space="preserve">to complete the jigsaw activity by </w:t>
      </w:r>
      <w:r w:rsidR="006709B7">
        <w:t>shar</w:t>
      </w:r>
      <w:r w:rsidR="00CA7340">
        <w:t>ing</w:t>
      </w:r>
      <w:r w:rsidR="006709B7">
        <w:t xml:space="preserve"> with the other teams how well a particular brainstorming method worked in terms of generating good ideas that could be easily prototyped.</w:t>
      </w:r>
    </w:p>
    <w:p w14:paraId="4E09BB6E" w14:textId="64691C34" w:rsidR="00CA7340" w:rsidRDefault="004C0FFE" w:rsidP="00A46F23">
      <w:r>
        <w:t>After the brainstorming activity was completed in class</w:t>
      </w:r>
      <w:r w:rsidR="00014887">
        <w:t>,</w:t>
      </w:r>
      <w:r>
        <w:t xml:space="preserve"> each student completed a </w:t>
      </w:r>
      <w:r w:rsidR="00114B39">
        <w:t>pre prototyping challenge survey.</w:t>
      </w:r>
      <w:r w:rsidR="00310ED8">
        <w:t xml:space="preserve"> </w:t>
      </w:r>
      <w:del w:id="22" w:author="Arushri Swarup" w:date="2017-04-24T16:25:00Z">
        <w:r w:rsidR="00114B39" w:rsidDel="00EC69EC">
          <w:delText>Each student</w:delText>
        </w:r>
      </w:del>
      <w:ins w:id="23" w:author="Arushri Swarup" w:date="2017-04-24T16:25:00Z">
        <w:r w:rsidR="00EC69EC">
          <w:t>Students</w:t>
        </w:r>
      </w:ins>
      <w:r w:rsidR="00114B39">
        <w:t xml:space="preserve"> rated their knowledge of each brainstorming technique </w:t>
      </w:r>
      <w:r w:rsidR="00310ED8">
        <w:t>on a scale of 1 to 7 (1 = unacceptable</w:t>
      </w:r>
      <w:r w:rsidR="00DA6593">
        <w:t>, 2 = very poor, 3 = poor, 4 = satisfactory, 5 = good, 6 = very good,</w:t>
      </w:r>
      <w:r w:rsidR="00310ED8">
        <w:t xml:space="preserve"> and 7 = excellent) </w:t>
      </w:r>
      <w:r w:rsidR="00114B39">
        <w:t>and they also ranked</w:t>
      </w:r>
      <w:r w:rsidR="00014887">
        <w:t>,</w:t>
      </w:r>
      <w:r w:rsidR="00114B39">
        <w:t xml:space="preserve"> from best to worst</w:t>
      </w:r>
      <w:r w:rsidR="00014887">
        <w:t>,</w:t>
      </w:r>
      <w:r w:rsidR="00114B39">
        <w:t xml:space="preserve"> how </w:t>
      </w:r>
      <w:r w:rsidR="00310ED8">
        <w:t xml:space="preserve">they felt that </w:t>
      </w:r>
      <w:r w:rsidR="00114B39">
        <w:t xml:space="preserve">each technique would yield </w:t>
      </w:r>
      <w:r w:rsidR="00310ED8">
        <w:t>results</w:t>
      </w:r>
      <w:r w:rsidR="00DC1A28">
        <w:t xml:space="preserve"> in the</w:t>
      </w:r>
      <w:r w:rsidR="00014887">
        <w:t>,</w:t>
      </w:r>
      <w:r w:rsidR="00310ED8">
        <w:t xml:space="preserve"> </w:t>
      </w:r>
      <w:r w:rsidR="00014887">
        <w:t xml:space="preserve">yet to be completed, </w:t>
      </w:r>
      <w:r w:rsidR="00310ED8">
        <w:t xml:space="preserve">prototyping challenge. </w:t>
      </w:r>
      <w:r w:rsidR="00014887">
        <w:t xml:space="preserve">After the prototyping challenge was completed in the design studio, the same survey was given to each student. The only difference was that they now ranked, from best to worst, how they felt that each technique </w:t>
      </w:r>
      <w:r w:rsidR="00014887" w:rsidRPr="00014887">
        <w:rPr>
          <w:i/>
        </w:rPr>
        <w:t>yielded</w:t>
      </w:r>
      <w:r w:rsidR="00014887">
        <w:t xml:space="preserve"> results in the prototyping challenge they just completed.</w:t>
      </w:r>
      <w:r w:rsidR="00DC1A28">
        <w:t xml:space="preserve"> </w:t>
      </w:r>
      <w:r w:rsidR="00310ED8">
        <w:t xml:space="preserve">The survey questions are shown in appendix A. </w:t>
      </w:r>
    </w:p>
    <w:p w14:paraId="666849F8" w14:textId="3FE7D808" w:rsidR="00EF1B0B" w:rsidRDefault="00DC1A28" w:rsidP="00EF1B0B">
      <w:r>
        <w:t>At the beginning of the prototyping challenge, a brief overview of the challenge was presented and each team was reminded of which brainstorming technique they were to use during the first 30 minutes of the studio session.</w:t>
      </w:r>
      <w:r w:rsidR="00A25388">
        <w:t xml:space="preserve"> Each team was </w:t>
      </w:r>
      <w:r w:rsidR="005E4C24">
        <w:t xml:space="preserve">first </w:t>
      </w:r>
      <w:r w:rsidR="00A25388">
        <w:t xml:space="preserve">presented with a low fidelity ear canal model based on an instruction set found on the teachengineering.org website </w:t>
      </w:r>
      <w:r w:rsidR="00A25388">
        <w:fldChar w:fldCharType="begin" w:fldLock="1"/>
      </w:r>
      <w:r w:rsidR="00B95072">
        <w:instrText>ADDIN CSL_CITATION { "citationItems" : [ { "id" : "ITEM-1", "itemData" : { "URL" : "https://www.teachengineering.org/activities/view/uva_eardevice_act", "accessed" : { "date-parts" : [ [ "2017", "4", "21" ] ] }, "id" : "ITEM-1", "issued" : { "date-parts" : [ [ "0" ] ] }, "title" : "Designing a Medical Device to Extract Foreign Bodies from the Ear - Activity", "type" : "webpage" }, "uris" : [ "http://www.mendeley.com/documents/?uuid=53077625-c2b7-3a85-a188-954c2b422500" ] } ], "mendeley" : { "formattedCitation" : "[14]", "plainTextFormattedCitation" : "[14]", "previouslyFormattedCitation" : "[14]" }, "properties" : { "noteIndex" : 0 }, "schema" : "https://github.com/citation-style-language/schema/raw/master/csl-citation.json" }</w:instrText>
      </w:r>
      <w:r w:rsidR="00A25388">
        <w:fldChar w:fldCharType="separate"/>
      </w:r>
      <w:r w:rsidR="00B95072" w:rsidRPr="00B95072">
        <w:rPr>
          <w:noProof/>
        </w:rPr>
        <w:t>[14]</w:t>
      </w:r>
      <w:r w:rsidR="00A25388">
        <w:fldChar w:fldCharType="end"/>
      </w:r>
      <w:r w:rsidR="00A25388">
        <w:t xml:space="preserve">. </w:t>
      </w:r>
      <w:r w:rsidR="005E4C24">
        <w:t>The</w:t>
      </w:r>
      <w:r w:rsidR="00A25388">
        <w:t xml:space="preserve"> model had </w:t>
      </w:r>
      <w:r w:rsidR="005E4C24">
        <w:t>1-inch long, 1/2-inch</w:t>
      </w:r>
      <w:r w:rsidR="00A25388">
        <w:t xml:space="preserve"> </w:t>
      </w:r>
      <w:r w:rsidR="005E4C24">
        <w:t xml:space="preserve">diameter </w:t>
      </w:r>
      <w:r w:rsidR="00A25388">
        <w:t xml:space="preserve">PVC tubing to mimic the ear canal </w:t>
      </w:r>
      <w:r w:rsidR="00A25388">
        <w:lastRenderedPageBreak/>
        <w:t>and a membrane on the distal end to represent the ear drum</w:t>
      </w:r>
      <w:r w:rsidR="005E4C24">
        <w:t xml:space="preserve"> </w:t>
      </w:r>
      <w:r w:rsidR="009D21B8">
        <w:t>(</w:t>
      </w:r>
      <w:r w:rsidR="005E4C24">
        <w:t xml:space="preserve">see </w:t>
      </w:r>
      <w:r w:rsidR="009D21B8">
        <w:t>figure 1)</w:t>
      </w:r>
      <w:r w:rsidR="00A25388">
        <w:t xml:space="preserve">. </w:t>
      </w:r>
      <w:r w:rsidR="005E4C24">
        <w:t xml:space="preserve">The challenge for each team was to remove objects of various sizes (e.g., gel beads, silicone putty ear plugs, </w:t>
      </w:r>
      <w:r w:rsidR="00EF1B0B">
        <w:t xml:space="preserve">miniature shells, fuzzy pompoms, etc.) </w:t>
      </w:r>
      <w:r w:rsidR="00D2652E">
        <w:t>without puncturing the ear drum</w:t>
      </w:r>
      <w:r w:rsidR="00EF1B0B">
        <w:t>. Each team was given access to a selection of hand tools</w:t>
      </w:r>
      <w:r w:rsidR="00305E54">
        <w:t xml:space="preserve"> (e.g., </w:t>
      </w:r>
      <w:proofErr w:type="spellStart"/>
      <w:r w:rsidR="00305E54">
        <w:t>Dremel</w:t>
      </w:r>
      <w:proofErr w:type="spellEnd"/>
      <w:r w:rsidR="00305E54">
        <w:t>® tools, wire cutters, scissors, glue guns, tape, etc.)</w:t>
      </w:r>
      <w:r w:rsidR="00EF1B0B">
        <w:t xml:space="preserve"> and an assortment of easy-to-use construction materials (e.g., wire, springs, balsa wood, wood craft sticks, floral foam, straws, etc.) to create prototypes that could remove the objec</w:t>
      </w:r>
      <w:r w:rsidR="00D2652E">
        <w:t>ts used as mock-foreign object.</w:t>
      </w:r>
    </w:p>
    <w:p w14:paraId="49EA9539" w14:textId="40CFF589" w:rsidR="009D21B8" w:rsidRDefault="00D2652E" w:rsidP="00A46F23">
      <w:r>
        <w:t xml:space="preserve">Once students found a way to remove </w:t>
      </w:r>
      <w:r w:rsidR="009D21B8">
        <w:t>the foreign objects on the low fidelity scale, they had to move to the smaller</w:t>
      </w:r>
      <w:r w:rsidR="0002407B">
        <w:t xml:space="preserve"> scale, 3D printed model, which constrained the size of the ear canal to ~ 5 mm in diameter. </w:t>
      </w:r>
      <w:r w:rsidR="009D21B8">
        <w:t xml:space="preserve">After approximately 2 hours each team had moved from brainstorming to realizing their ideas with </w:t>
      </w:r>
      <w:r w:rsidR="00305E54">
        <w:t xml:space="preserve">quick, easy-to-construct prototypes. A final showcase of the prototypes created by each team was linked to a </w:t>
      </w:r>
      <w:r w:rsidR="008833DF">
        <w:t xml:space="preserve">class-wide </w:t>
      </w:r>
      <w:r w:rsidR="00305E54">
        <w:t xml:space="preserve">debrief of how the brainstorming technique influence the devices they created. The goal was to complete the jigsaw </w:t>
      </w:r>
      <w:r w:rsidR="00D8659E">
        <w:t>cooperative learning exercise by sharing</w:t>
      </w:r>
      <w:r w:rsidR="00305E54">
        <w:t xml:space="preserve"> the knowled</w:t>
      </w:r>
      <w:r w:rsidR="00D8659E">
        <w:t>ge gained by each team about a specific</w:t>
      </w:r>
      <w:r w:rsidR="00305E54">
        <w:t xml:space="preserve"> brainstorming techn</w:t>
      </w:r>
      <w:r w:rsidR="00D8659E">
        <w:t>ique they put into practice.</w:t>
      </w:r>
    </w:p>
    <w:p w14:paraId="476B7549" w14:textId="77777777" w:rsidR="009D21B8" w:rsidRDefault="009D21B8" w:rsidP="00A46F23"/>
    <w:p w14:paraId="007F5999" w14:textId="77777777" w:rsidR="007A2864" w:rsidRDefault="007A2864" w:rsidP="00FD2F0B"/>
    <w:p w14:paraId="309D0186" w14:textId="77777777" w:rsidR="00FD2F0B" w:rsidRDefault="007A2864" w:rsidP="00FD2F0B">
      <w:pPr>
        <w:pStyle w:val="Heading1"/>
      </w:pPr>
      <w:r>
        <w:t>4. RE</w:t>
      </w:r>
      <w:r w:rsidR="00FD2F0B">
        <w:t>SULTS AND DISCUSSION</w:t>
      </w:r>
    </w:p>
    <w:p w14:paraId="12503B57" w14:textId="77777777" w:rsidR="00FD2F0B" w:rsidRDefault="00FD2F0B" w:rsidP="00FD2F0B"/>
    <w:p w14:paraId="2B01266D" w14:textId="4EA8BD60" w:rsidR="00D8659E" w:rsidRDefault="008833DF" w:rsidP="00FD2F0B">
      <w:r w:rsidRPr="00DA6593">
        <w:rPr>
          <w:highlight w:val="yellow"/>
        </w:rPr>
        <w:t>[</w:t>
      </w:r>
      <w:r w:rsidR="00D8659E" w:rsidRPr="00DA6593">
        <w:rPr>
          <w:highlight w:val="yellow"/>
        </w:rPr>
        <w:t>Add plot here</w:t>
      </w:r>
      <w:r w:rsidR="003C20C1">
        <w:rPr>
          <w:highlight w:val="yellow"/>
        </w:rPr>
        <w:t xml:space="preserve">, maybe a bar chart of the knowledge pre/post, with standard </w:t>
      </w:r>
      <w:commentRangeStart w:id="24"/>
      <w:r w:rsidR="003C20C1">
        <w:rPr>
          <w:highlight w:val="yellow"/>
        </w:rPr>
        <w:t>errors</w:t>
      </w:r>
      <w:commentRangeEnd w:id="24"/>
      <w:r w:rsidR="007D4718">
        <w:rPr>
          <w:rStyle w:val="CommentReference"/>
        </w:rPr>
        <w:commentReference w:id="24"/>
      </w:r>
      <w:r w:rsidR="003C20C1">
        <w:rPr>
          <w:highlight w:val="yellow"/>
        </w:rPr>
        <w:t>?</w:t>
      </w:r>
      <w:r w:rsidRPr="00DA6593">
        <w:rPr>
          <w:highlight w:val="yellow"/>
        </w:rPr>
        <w:t>]</w:t>
      </w:r>
    </w:p>
    <w:p w14:paraId="6625AB17" w14:textId="52B532FD" w:rsidR="006D3659" w:rsidRDefault="006D3659" w:rsidP="00FD2F0B"/>
    <w:p w14:paraId="03325D7A" w14:textId="2BEE866A" w:rsidR="009E2C97" w:rsidRDefault="00486786" w:rsidP="003049CA">
      <w:r>
        <w:t xml:space="preserve">The results of asking students to rate their knowledge of each brainstorming technique (i.e., </w:t>
      </w:r>
      <w:r w:rsidR="009C0EB6">
        <w:t>1;</w:t>
      </w:r>
      <w:r>
        <w:t xml:space="preserve"> modified 6-3-5</w:t>
      </w:r>
      <w:r w:rsidR="009C0EB6">
        <w:t>, 2; mind map, 3;</w:t>
      </w:r>
      <w:r>
        <w:t xml:space="preserve"> </w:t>
      </w:r>
      <w:r w:rsidR="003049CA">
        <w:t>“</w:t>
      </w:r>
      <w:r>
        <w:t>How might we …</w:t>
      </w:r>
      <w:r w:rsidR="009C0EB6">
        <w:t>?</w:t>
      </w:r>
      <w:r w:rsidR="003049CA">
        <w:t>”</w:t>
      </w:r>
      <w:r w:rsidR="009C0EB6">
        <w:t>, and 4;</w:t>
      </w:r>
      <w:r>
        <w:t xml:space="preserve"> </w:t>
      </w:r>
      <w:r w:rsidR="009C0EB6">
        <w:t xml:space="preserve">biological inspiration) after lecture but before the prototyping activity revealed each to </w:t>
      </w:r>
      <w:r w:rsidR="00332D7A">
        <w:t>be</w:t>
      </w:r>
      <w:r w:rsidR="0064738D">
        <w:t xml:space="preserve"> fairly equal and between the good and very good levels. After completing the </w:t>
      </w:r>
      <w:r w:rsidR="0045092C">
        <w:t xml:space="preserve">prototyping </w:t>
      </w:r>
      <w:r>
        <w:t>challenge,</w:t>
      </w:r>
      <w:r w:rsidR="0045092C">
        <w:t xml:space="preserve"> </w:t>
      </w:r>
      <w:r>
        <w:t xml:space="preserve">the biological inspiration </w:t>
      </w:r>
      <w:r w:rsidR="009C0EB6">
        <w:t xml:space="preserve">technique received the greatest </w:t>
      </w:r>
      <w:r w:rsidR="00682FBA">
        <w:t>increase</w:t>
      </w:r>
      <w:r w:rsidR="009C0EB6">
        <w:t xml:space="preserve"> in </w:t>
      </w:r>
      <w:r w:rsidR="00682FBA">
        <w:t>knowledge (approaching</w:t>
      </w:r>
      <w:r w:rsidR="009C0EB6">
        <w:t xml:space="preserve"> the level of very good</w:t>
      </w:r>
      <w:r w:rsidR="003049CA">
        <w:t>). In this case 5 students rated that their knowledge increased and only 1 student rated a decrease. On the other end of the spectrum, the “How might we …?” technique had no</w:t>
      </w:r>
      <w:r w:rsidR="009F0B53">
        <w:t xml:space="preserve"> change in knowledge after the prototyping challenge, as only 1 student rated an increase but 3 rated a decrease in knowledge.</w:t>
      </w:r>
      <w:r w:rsidR="00682FBA">
        <w:t xml:space="preserve"> </w:t>
      </w:r>
      <w:r w:rsidR="009F0B53">
        <w:t>The</w:t>
      </w:r>
      <w:r w:rsidR="00682FBA">
        <w:t xml:space="preserve"> other techniques rece</w:t>
      </w:r>
      <w:r w:rsidR="009E2C97">
        <w:t xml:space="preserve">ived negligible </w:t>
      </w:r>
      <w:r w:rsidR="009F0B53">
        <w:t>i</w:t>
      </w:r>
      <w:r w:rsidR="009E2C97">
        <w:t>ncrease</w:t>
      </w:r>
      <w:r w:rsidR="009F0B53">
        <w:t>s, as o</w:t>
      </w:r>
      <w:r w:rsidR="003049CA">
        <w:t>nly a slightly greater number of students felt that their knowledge increased regarding the modified 6-3-5 and mind map techniques</w:t>
      </w:r>
      <w:r w:rsidR="009F0B53">
        <w:t>.</w:t>
      </w:r>
    </w:p>
    <w:p w14:paraId="78A75B0F" w14:textId="15EF3120" w:rsidR="009F0B53" w:rsidRDefault="009F0B53" w:rsidP="003049CA">
      <w:r>
        <w:t xml:space="preserve">The results </w:t>
      </w:r>
      <w:r w:rsidR="00162AC7">
        <w:t>of</w:t>
      </w:r>
      <w:r>
        <w:t xml:space="preserve"> asking how student’s rated their level of knowledge</w:t>
      </w:r>
      <w:r w:rsidR="00162AC7">
        <w:t>, suggest that having each team share their results after the prototype challenge had some small effect on increasing the knowledge of others.</w:t>
      </w:r>
      <w:r w:rsidR="002F719F">
        <w:t xml:space="preserve"> These relatively minor effects are likely due to the passive sharing of knowledge after the completion of the prototyping challenge. While this overarching activity promoted interaction within and between teams, it would be expected </w:t>
      </w:r>
      <w:r w:rsidR="002F719F">
        <w:lastRenderedPageBreak/>
        <w:t xml:space="preserve">that </w:t>
      </w:r>
      <w:r w:rsidR="001B727F">
        <w:t>modifications to the challenge, that incorporated positive interdependence and individual accountability, would further increase the knowledge of students regarding each brainstorming technique after the completion of the prototyping challenge.</w:t>
      </w:r>
    </w:p>
    <w:p w14:paraId="49AEB94A" w14:textId="2FDD3F94" w:rsidR="00D3614A" w:rsidRDefault="00D3614A" w:rsidP="00FD2F0B"/>
    <w:p w14:paraId="55DCECB4" w14:textId="264C6BEB" w:rsidR="001B78D9" w:rsidRDefault="001B78D9" w:rsidP="00FD2F0B">
      <w:r>
        <w:t>Table 1: Ranking of Methods that Each Student Felt Would Yield (pre) and did Yield (post) the Best Results</w:t>
      </w:r>
    </w:p>
    <w:tbl>
      <w:tblPr>
        <w:tblStyle w:val="TableGrid"/>
        <w:tblW w:w="0" w:type="auto"/>
        <w:tblLook w:val="04A0" w:firstRow="1" w:lastRow="0" w:firstColumn="1" w:lastColumn="0" w:noHBand="0" w:noVBand="1"/>
      </w:tblPr>
      <w:tblGrid>
        <w:gridCol w:w="2334"/>
        <w:gridCol w:w="2335"/>
      </w:tblGrid>
      <w:tr w:rsidR="001B78D9" w14:paraId="02E0C773" w14:textId="77777777" w:rsidTr="001B78D9">
        <w:tc>
          <w:tcPr>
            <w:tcW w:w="2447" w:type="dxa"/>
          </w:tcPr>
          <w:p w14:paraId="15C43D79" w14:textId="58F3C771" w:rsidR="001B78D9" w:rsidRDefault="001B78D9" w:rsidP="001B78D9">
            <w:pPr>
              <w:ind w:firstLine="0"/>
              <w:jc w:val="center"/>
            </w:pPr>
            <w:r>
              <w:t>Pre Challenge</w:t>
            </w:r>
          </w:p>
        </w:tc>
        <w:tc>
          <w:tcPr>
            <w:tcW w:w="2448" w:type="dxa"/>
          </w:tcPr>
          <w:p w14:paraId="2476F6A4" w14:textId="76BE4E88" w:rsidR="001B78D9" w:rsidRDefault="001B78D9" w:rsidP="001B78D9">
            <w:pPr>
              <w:ind w:firstLine="0"/>
              <w:jc w:val="center"/>
            </w:pPr>
            <w:r>
              <w:t>Post Challenge</w:t>
            </w:r>
          </w:p>
        </w:tc>
      </w:tr>
      <w:tr w:rsidR="001B78D9" w14:paraId="01E148F1" w14:textId="77777777" w:rsidTr="001B78D9">
        <w:tc>
          <w:tcPr>
            <w:tcW w:w="2447" w:type="dxa"/>
          </w:tcPr>
          <w:p w14:paraId="04504067" w14:textId="4CCD3E08" w:rsidR="001B78D9" w:rsidRDefault="001B78D9" w:rsidP="001B78D9">
            <w:pPr>
              <w:ind w:firstLine="0"/>
              <w:jc w:val="center"/>
            </w:pPr>
            <w:r>
              <w:t>Mind map</w:t>
            </w:r>
          </w:p>
        </w:tc>
        <w:tc>
          <w:tcPr>
            <w:tcW w:w="2448" w:type="dxa"/>
          </w:tcPr>
          <w:p w14:paraId="15C356B0" w14:textId="0770073F" w:rsidR="001B78D9" w:rsidRDefault="001B78D9" w:rsidP="001B78D9">
            <w:pPr>
              <w:ind w:firstLine="0"/>
              <w:jc w:val="center"/>
            </w:pPr>
            <w:r>
              <w:t>Modified 6-3-5</w:t>
            </w:r>
          </w:p>
        </w:tc>
      </w:tr>
      <w:tr w:rsidR="001B78D9" w14:paraId="423C95EF" w14:textId="77777777" w:rsidTr="001B78D9">
        <w:tc>
          <w:tcPr>
            <w:tcW w:w="2447" w:type="dxa"/>
          </w:tcPr>
          <w:p w14:paraId="3AB7F3D2" w14:textId="38FD11B4" w:rsidR="001B78D9" w:rsidRDefault="001B78D9" w:rsidP="001B78D9">
            <w:pPr>
              <w:ind w:firstLine="0"/>
              <w:jc w:val="center"/>
            </w:pPr>
            <w:r>
              <w:t>Modified 6-3-5</w:t>
            </w:r>
          </w:p>
        </w:tc>
        <w:tc>
          <w:tcPr>
            <w:tcW w:w="2448" w:type="dxa"/>
          </w:tcPr>
          <w:p w14:paraId="3E118C35" w14:textId="374C7F0A" w:rsidR="001B78D9" w:rsidRDefault="001B78D9" w:rsidP="001B78D9">
            <w:pPr>
              <w:ind w:firstLine="0"/>
              <w:jc w:val="center"/>
            </w:pPr>
            <w:r>
              <w:t>Mind map</w:t>
            </w:r>
          </w:p>
        </w:tc>
      </w:tr>
      <w:tr w:rsidR="001B78D9" w14:paraId="696B80A2" w14:textId="77777777" w:rsidTr="001B78D9">
        <w:tc>
          <w:tcPr>
            <w:tcW w:w="2447" w:type="dxa"/>
          </w:tcPr>
          <w:p w14:paraId="2950D302" w14:textId="2AA0B7A2" w:rsidR="001B78D9" w:rsidRDefault="001B78D9" w:rsidP="001B78D9">
            <w:pPr>
              <w:ind w:firstLine="0"/>
              <w:jc w:val="center"/>
            </w:pPr>
            <w:r>
              <w:t>“How might we …?”</w:t>
            </w:r>
          </w:p>
        </w:tc>
        <w:tc>
          <w:tcPr>
            <w:tcW w:w="2448" w:type="dxa"/>
          </w:tcPr>
          <w:p w14:paraId="1CBBBDC2" w14:textId="558C6412" w:rsidR="001B78D9" w:rsidRDefault="001B78D9" w:rsidP="001B78D9">
            <w:pPr>
              <w:ind w:firstLine="0"/>
              <w:jc w:val="center"/>
            </w:pPr>
            <w:r>
              <w:t>Biological inspiration</w:t>
            </w:r>
          </w:p>
        </w:tc>
      </w:tr>
      <w:tr w:rsidR="001B78D9" w14:paraId="416AF638" w14:textId="77777777" w:rsidTr="001B78D9">
        <w:tc>
          <w:tcPr>
            <w:tcW w:w="2447" w:type="dxa"/>
          </w:tcPr>
          <w:p w14:paraId="5C32B9CA" w14:textId="22DF1220" w:rsidR="001B78D9" w:rsidRDefault="001B78D9" w:rsidP="001B78D9">
            <w:pPr>
              <w:ind w:firstLine="0"/>
              <w:jc w:val="center"/>
            </w:pPr>
            <w:r>
              <w:t>Biological inspiration</w:t>
            </w:r>
          </w:p>
        </w:tc>
        <w:tc>
          <w:tcPr>
            <w:tcW w:w="2448" w:type="dxa"/>
          </w:tcPr>
          <w:p w14:paraId="210E6CA7" w14:textId="09678B3D" w:rsidR="001B78D9" w:rsidRDefault="001B78D9" w:rsidP="001B78D9">
            <w:pPr>
              <w:ind w:firstLine="0"/>
              <w:jc w:val="center"/>
            </w:pPr>
            <w:r>
              <w:t>“How might we …?”</w:t>
            </w:r>
          </w:p>
        </w:tc>
      </w:tr>
    </w:tbl>
    <w:p w14:paraId="6572172C" w14:textId="0305CED8" w:rsidR="001B727F" w:rsidRDefault="00B337E2" w:rsidP="00FD2F0B">
      <w:r>
        <w:t>(Brainstorming techniques ranked best are listed on the top and worst are listed on the bottom)</w:t>
      </w:r>
    </w:p>
    <w:p w14:paraId="5E21AFC1" w14:textId="77777777" w:rsidR="00B337E2" w:rsidRDefault="00B337E2" w:rsidP="00FD2F0B"/>
    <w:p w14:paraId="5C7941B0" w14:textId="08D3F836" w:rsidR="00D60E8C" w:rsidRDefault="00D60E8C" w:rsidP="00FD2F0B">
      <w:r>
        <w:t>Table 1 show</w:t>
      </w:r>
      <w:r w:rsidR="00B337E2">
        <w:t>s</w:t>
      </w:r>
      <w:r>
        <w:t xml:space="preserve"> the </w:t>
      </w:r>
      <w:r w:rsidR="00B337E2">
        <w:t xml:space="preserve">collected </w:t>
      </w:r>
      <w:r>
        <w:t xml:space="preserve">results of asking students to rank the brainstorming methods </w:t>
      </w:r>
      <w:r w:rsidR="00B337E2">
        <w:t>they felt would yield the best results, before participating in the prototyping exercise and the rank they felt yielded the best results, after participating in the prototyping exercise.</w:t>
      </w:r>
    </w:p>
    <w:p w14:paraId="0963CBA4" w14:textId="77777777" w:rsidR="001B727F" w:rsidRDefault="001B727F" w:rsidP="00FD2F0B"/>
    <w:p w14:paraId="4F0727AB" w14:textId="5C443E56" w:rsidR="00D3614A" w:rsidRDefault="00D3614A" w:rsidP="00FD2F0B">
      <w:r>
        <w:t>The questionnaire given to students after completion of the</w:t>
      </w:r>
      <w:r w:rsidR="006A73D6">
        <w:t xml:space="preserve"> prototyping challenge asked students if they thought that the activity was more effective at delivering information compared to a normal lecture format. Out of 11 responses: 3 strongly agreed, 5 agreed, 2 were neutral, and 1 disagreed. A representative comment from a student who strongly agreed </w:t>
      </w:r>
      <w:r w:rsidR="001B727F">
        <w:t xml:space="preserve">and </w:t>
      </w:r>
      <w:r w:rsidR="006A73D6">
        <w:t>was:</w:t>
      </w:r>
    </w:p>
    <w:p w14:paraId="1F8A9F0A" w14:textId="77777777" w:rsidR="006A73D6" w:rsidRDefault="006A73D6" w:rsidP="00FD2F0B"/>
    <w:p w14:paraId="2403F476" w14:textId="52F96583" w:rsidR="006A73D6" w:rsidRPr="006A73D6" w:rsidRDefault="006A73D6" w:rsidP="00FD2F0B">
      <w:pPr>
        <w:rPr>
          <w:i/>
        </w:rPr>
      </w:pPr>
      <w:r w:rsidRPr="006A73D6">
        <w:rPr>
          <w:i/>
        </w:rPr>
        <w:t xml:space="preserve">“It was a really applied way of learning </w:t>
      </w:r>
      <w:r>
        <w:rPr>
          <w:i/>
        </w:rPr>
        <w:t>…</w:t>
      </w:r>
      <w:r w:rsidRPr="006A73D6">
        <w:rPr>
          <w:i/>
        </w:rPr>
        <w:t xml:space="preserve"> and it gives us an idea of the prototyping process before we actually start.”</w:t>
      </w:r>
    </w:p>
    <w:p w14:paraId="654F17D7" w14:textId="5DF239D3" w:rsidR="006A73D6" w:rsidRDefault="006A73D6" w:rsidP="00FD2F0B"/>
    <w:p w14:paraId="2FF0D8AA" w14:textId="77777777" w:rsidR="00FD2F0B" w:rsidRDefault="007418A5" w:rsidP="00FD2F0B">
      <w:pPr>
        <w:pStyle w:val="Heading1"/>
      </w:pPr>
      <w:r>
        <w:t xml:space="preserve">5. </w:t>
      </w:r>
      <w:r w:rsidR="00FD2F0B">
        <w:t>CONCLUSIONS AND FUTURE WORK</w:t>
      </w:r>
    </w:p>
    <w:p w14:paraId="45B4CA8C" w14:textId="77777777" w:rsidR="00CC56C9" w:rsidRDefault="00CC56C9" w:rsidP="00FD2F0B"/>
    <w:p w14:paraId="5BEB977B" w14:textId="17022E16" w:rsidR="00146684" w:rsidRDefault="0002407B" w:rsidP="00146684">
      <w:r>
        <w:t xml:space="preserve">The data indicate that this activity made students more comfortable in the </w:t>
      </w:r>
      <w:r w:rsidR="00125B69">
        <w:t>brainstorming technique they used and learned from the experiences of other teams.</w:t>
      </w:r>
      <w:r w:rsidR="00D3614A">
        <w:t xml:space="preserve"> Both the data and results of student feedback suggest that the sharing of knowledge between teams increased individual knowledge and the majority of students prefer th</w:t>
      </w:r>
      <w:bookmarkStart w:id="25" w:name="_GoBack"/>
      <w:bookmarkEnd w:id="25"/>
      <w:r w:rsidR="00D3614A">
        <w:t>e experiential activity to a normal lecture format.</w:t>
      </w:r>
      <w:r w:rsidR="00125B69">
        <w:t xml:space="preserve"> Students also indicated that they liked the teamwork and “hands on” aspects of the activity and felt that practicing the creation of low-fidelity prototypes in the beginning of the ideation process was beneficial.</w:t>
      </w:r>
    </w:p>
    <w:p w14:paraId="67659288" w14:textId="77777777" w:rsidR="00D8659E" w:rsidRDefault="00D8659E" w:rsidP="00FD2F0B"/>
    <w:p w14:paraId="07B5CC10" w14:textId="2D826445" w:rsidR="00D16373" w:rsidRDefault="00D16373" w:rsidP="0002407B">
      <w:pPr>
        <w:pStyle w:val="Heading2"/>
      </w:pPr>
      <w:r>
        <w:t>5.1 Limitations</w:t>
      </w:r>
    </w:p>
    <w:p w14:paraId="24F6DCD4" w14:textId="77777777" w:rsidR="00D16373" w:rsidRDefault="00D16373" w:rsidP="00FD2F0B"/>
    <w:p w14:paraId="3313512F" w14:textId="451E0161" w:rsidR="00125B69" w:rsidRDefault="00125B69" w:rsidP="00FD2F0B">
      <w:r>
        <w:t xml:space="preserve">Some students </w:t>
      </w:r>
      <w:r w:rsidR="006A73D6">
        <w:t xml:space="preserve">felt that the challenge did not relate to their individual projects, which </w:t>
      </w:r>
      <w:r w:rsidR="00EC6E0E">
        <w:t>was reflected in the following comment:</w:t>
      </w:r>
    </w:p>
    <w:p w14:paraId="5A81EAEA" w14:textId="77777777" w:rsidR="00EC6E0E" w:rsidRDefault="00EC6E0E" w:rsidP="00FD2F0B"/>
    <w:p w14:paraId="2B27AF12" w14:textId="09355B53" w:rsidR="00EC6E0E" w:rsidRPr="007C7834" w:rsidRDefault="00EC6E0E" w:rsidP="00FD2F0B">
      <w:pPr>
        <w:rPr>
          <w:i/>
        </w:rPr>
      </w:pPr>
      <w:r w:rsidRPr="007C7834">
        <w:rPr>
          <w:i/>
        </w:rPr>
        <w:lastRenderedPageBreak/>
        <w:t>“It would be more helpful if the topic was geared to our own project rather than the ear canal problem.”</w:t>
      </w:r>
    </w:p>
    <w:p w14:paraId="071E4E2C" w14:textId="77777777" w:rsidR="00125B69" w:rsidRDefault="00125B69" w:rsidP="00FD2F0B"/>
    <w:p w14:paraId="5EFD3300" w14:textId="3C80F00B" w:rsidR="00EC6E0E" w:rsidRDefault="00EC6E0E" w:rsidP="00FD2F0B">
      <w:r>
        <w:t>Other students, who disagreed or who were neutral on whether the activity was better than a normal lecture format, did not see the connection between this activity and the broader use of prototyping in the ideation process. For example:</w:t>
      </w:r>
    </w:p>
    <w:p w14:paraId="234C9514" w14:textId="77777777" w:rsidR="00EC6E0E" w:rsidRDefault="00EC6E0E" w:rsidP="00FD2F0B"/>
    <w:p w14:paraId="4BFFEC2B" w14:textId="5AA17DED" w:rsidR="00EC6E0E" w:rsidRPr="00EC6E0E" w:rsidRDefault="00EC6E0E" w:rsidP="00EC6E0E">
      <w:pPr>
        <w:rPr>
          <w:i/>
        </w:rPr>
      </w:pPr>
      <w:r w:rsidRPr="00EC6E0E">
        <w:rPr>
          <w:i/>
        </w:rPr>
        <w:t xml:space="preserve">“[I] </w:t>
      </w:r>
      <w:r>
        <w:rPr>
          <w:i/>
        </w:rPr>
        <w:t>d</w:t>
      </w:r>
      <w:r w:rsidRPr="00EC6E0E">
        <w:rPr>
          <w:i/>
        </w:rPr>
        <w:t>id not understand the different types of prototyping methods. [This activity] was not helpful in understanding of how to prototype real world concepts.”</w:t>
      </w:r>
    </w:p>
    <w:p w14:paraId="329A7B84" w14:textId="77777777" w:rsidR="00EC6E0E" w:rsidRDefault="00EC6E0E" w:rsidP="00FD2F0B"/>
    <w:p w14:paraId="26187821" w14:textId="27607155" w:rsidR="00F70F7B" w:rsidRDefault="007C7834" w:rsidP="00FD2F0B">
      <w:r>
        <w:t xml:space="preserve">Only 16 students were enrolled in this course and only 12 participated in both the pre and post challenge survey. </w:t>
      </w:r>
      <w:r w:rsidR="00F70F7B">
        <w:t>The sample size of students participating in this activity was small and therefore no statistical testing was attempted at this preliminary stage of analysis</w:t>
      </w:r>
      <w:r w:rsidR="00146684">
        <w:t>.</w:t>
      </w:r>
    </w:p>
    <w:p w14:paraId="13C556F1" w14:textId="77777777" w:rsidR="00F70F7B" w:rsidRDefault="00F70F7B" w:rsidP="00FD2F0B"/>
    <w:p w14:paraId="7A953C21" w14:textId="1879BB01" w:rsidR="00D16373" w:rsidRDefault="00146684" w:rsidP="0002407B">
      <w:pPr>
        <w:pStyle w:val="Heading2"/>
      </w:pPr>
      <w:r>
        <w:t>5.2 Future work</w:t>
      </w:r>
    </w:p>
    <w:p w14:paraId="1107D3DB" w14:textId="77777777" w:rsidR="00146684" w:rsidRDefault="00146684" w:rsidP="00FD2F0B"/>
    <w:p w14:paraId="01AD4E72" w14:textId="09AAC032" w:rsidR="00D8659E" w:rsidRDefault="00B233B6" w:rsidP="00FD2F0B">
      <w:r>
        <w:t xml:space="preserve">Keeping with the theme of biomedical devices, the main task of removing a foreign object from an ear canal will continue to be used in </w:t>
      </w:r>
      <w:r w:rsidR="00146684">
        <w:t>the capstone design course</w:t>
      </w:r>
      <w:r w:rsidR="00AE714B">
        <w:t xml:space="preserve"> and improved by offering more prototyping materials and realistic ear canal analogues</w:t>
      </w:r>
      <w:r w:rsidR="00146684">
        <w:t xml:space="preserve">. </w:t>
      </w:r>
      <w:r>
        <w:t>One way to increase the realism of the ear canal would be to use a realistic training sim</w:t>
      </w:r>
      <w:r w:rsidR="0002407B">
        <w:t>ulator for otoscopy</w:t>
      </w:r>
      <w:r>
        <w:t xml:space="preserve">; for example, </w:t>
      </w:r>
      <w:commentRangeStart w:id="26"/>
      <w:commentRangeStart w:id="27"/>
      <w:r>
        <w:t xml:space="preserve">the </w:t>
      </w:r>
      <w:proofErr w:type="spellStart"/>
      <w:r w:rsidR="00146684">
        <w:t>OtoSim</w:t>
      </w:r>
      <w:r w:rsidR="00146684" w:rsidRPr="00D2652E">
        <w:rPr>
          <w:vertAlign w:val="superscript"/>
        </w:rPr>
        <w:t>TM</w:t>
      </w:r>
      <w:proofErr w:type="spellEnd"/>
      <w:r w:rsidR="00B95072">
        <w:rPr>
          <w:vertAlign w:val="superscript"/>
        </w:rPr>
        <w:t xml:space="preserve"> </w:t>
      </w:r>
      <w:r>
        <w:t>system</w:t>
      </w:r>
      <w:r w:rsidR="00B95072">
        <w:t xml:space="preserve"> </w:t>
      </w:r>
      <w:r w:rsidR="00B95072">
        <w:fldChar w:fldCharType="begin" w:fldLock="1"/>
      </w:r>
      <w:r w:rsidR="00B95072">
        <w:instrText>ADDIN CSL_CITATION { "citationItems" : [ { "id" : "ITEM-1", "itemData" : { "URL" : "http://otosim.com/", "accessed" : { "date-parts" : [ [ "2017", "4", "21" ] ] }, "id" : "ITEM-1", "issued" : { "date-parts" : [ [ "0" ] ] }, "title" : "OTOSIM", "type" : "webpage" }, "uris" : [ "http://www.mendeley.com/documents/?uuid=a1b2c563-3785-3eff-b705-4e06e9b3fd6d" ] } ], "mendeley" : { "formattedCitation" : "[15]", "plainTextFormattedCitation" : "[15]" }, "properties" : { "noteIndex" : 0 }, "schema" : "https://github.com/citation-style-language/schema/raw/master/csl-citation.json" }</w:instrText>
      </w:r>
      <w:r w:rsidR="00B95072">
        <w:fldChar w:fldCharType="separate"/>
      </w:r>
      <w:r w:rsidR="00B95072" w:rsidRPr="00B95072">
        <w:rPr>
          <w:noProof/>
        </w:rPr>
        <w:t>[15]</w:t>
      </w:r>
      <w:r w:rsidR="00B95072">
        <w:fldChar w:fldCharType="end"/>
      </w:r>
      <w:r>
        <w:t>.</w:t>
      </w:r>
      <w:commentRangeEnd w:id="26"/>
      <w:r w:rsidR="00B95072">
        <w:rPr>
          <w:rStyle w:val="CommentReference"/>
        </w:rPr>
        <w:commentReference w:id="26"/>
      </w:r>
      <w:commentRangeEnd w:id="27"/>
      <w:r w:rsidR="006417CC">
        <w:rPr>
          <w:rStyle w:val="CommentReference"/>
        </w:rPr>
        <w:commentReference w:id="27"/>
      </w:r>
      <w:r>
        <w:t xml:space="preserve"> The possibility of extending the prototype challenge to allow for 3D printed designs to be created and tested will also be considered for future challenges.</w:t>
      </w:r>
    </w:p>
    <w:p w14:paraId="39E884D0" w14:textId="6020CB50" w:rsidR="007C7834" w:rsidRDefault="007C7834" w:rsidP="00FD2F0B">
      <w:r>
        <w:t>Other future work will be dedicated to improving the communication of the link between the brainstorming techniques covered in a lecture format/e exercise and the prototype challenge completed in the design studio to address the comments of some students, for example:</w:t>
      </w:r>
    </w:p>
    <w:p w14:paraId="047EBB45" w14:textId="77777777" w:rsidR="007C7834" w:rsidRDefault="007C7834" w:rsidP="00FD2F0B"/>
    <w:p w14:paraId="7C832488" w14:textId="2DB81EDF" w:rsidR="007C7834" w:rsidRPr="007C7834" w:rsidRDefault="007C7834" w:rsidP="00FD2F0B">
      <w:pPr>
        <w:rPr>
          <w:i/>
        </w:rPr>
      </w:pPr>
      <w:r w:rsidRPr="007C7834">
        <w:rPr>
          <w:i/>
        </w:rPr>
        <w:t>“It would be better if we are informed about the activity beforehand.”</w:t>
      </w:r>
    </w:p>
    <w:p w14:paraId="70A724F5" w14:textId="77777777" w:rsidR="00B43E25" w:rsidRDefault="00B43E25" w:rsidP="00FD2F0B"/>
    <w:p w14:paraId="5741B807" w14:textId="77777777" w:rsidR="00B43E25" w:rsidRDefault="00DC1A28" w:rsidP="00DC1A28">
      <w:pPr>
        <w:pStyle w:val="Heading1"/>
      </w:pPr>
      <w:r>
        <w:t>APPENDIX A: PROTOTYPING CHALLENGE SURVEY</w:t>
      </w:r>
    </w:p>
    <w:p w14:paraId="0F3DBA0A" w14:textId="77777777" w:rsidR="00B43E25" w:rsidRDefault="00B43E25" w:rsidP="00FD2F0B"/>
    <w:p w14:paraId="4E16CEC6" w14:textId="17A30F3F" w:rsidR="00B43E25" w:rsidRDefault="00931572" w:rsidP="002700EF">
      <w:pPr>
        <w:pStyle w:val="Heading2"/>
      </w:pPr>
      <w:r>
        <w:t>A.1: Pre Prototyping Challenge Survey:</w:t>
      </w:r>
    </w:p>
    <w:p w14:paraId="1D31B96B" w14:textId="77777777" w:rsidR="00931572" w:rsidRDefault="00931572" w:rsidP="00FD2F0B"/>
    <w:p w14:paraId="5F18CB20" w14:textId="62265823" w:rsidR="00931572" w:rsidRDefault="002F168D" w:rsidP="00FD2F0B">
      <w:r>
        <w:t xml:space="preserve">1) </w:t>
      </w:r>
      <w:r w:rsidR="00931572">
        <w:t xml:space="preserve">After the </w:t>
      </w:r>
      <w:r>
        <w:t xml:space="preserve">in-class </w:t>
      </w:r>
      <w:r w:rsidR="00931572">
        <w:t xml:space="preserve">brainstorming activity, how would you rate your knowledge of each of the following techniques? </w:t>
      </w:r>
    </w:p>
    <w:p w14:paraId="5D29389F" w14:textId="77777777" w:rsidR="00931572" w:rsidRDefault="00931572" w:rsidP="00FD2F0B"/>
    <w:p w14:paraId="1438AACF" w14:textId="2F82505A" w:rsidR="00931572" w:rsidRDefault="00931572" w:rsidP="00FD2F0B">
      <w:r>
        <w:t>Modified 6-3-5</w:t>
      </w:r>
      <w:r>
        <w:tab/>
        <w:t>(____)</w:t>
      </w:r>
    </w:p>
    <w:p w14:paraId="0F46C764" w14:textId="71EA295F" w:rsidR="00931572" w:rsidRDefault="00931572" w:rsidP="00931572">
      <w:r>
        <w:t>Mind Map</w:t>
      </w:r>
      <w:r>
        <w:tab/>
      </w:r>
      <w:r>
        <w:tab/>
        <w:t>(____)</w:t>
      </w:r>
    </w:p>
    <w:p w14:paraId="1D522517" w14:textId="58CDB777" w:rsidR="00931572" w:rsidRDefault="00931572" w:rsidP="00931572">
      <w:r>
        <w:t>How might we …?</w:t>
      </w:r>
      <w:r>
        <w:tab/>
        <w:t>(____)</w:t>
      </w:r>
    </w:p>
    <w:p w14:paraId="670438C1" w14:textId="0CA6E26E" w:rsidR="00931572" w:rsidRDefault="00931572" w:rsidP="00931572">
      <w:r>
        <w:t>Biological inspiration</w:t>
      </w:r>
      <w:r>
        <w:tab/>
        <w:t>(____)</w:t>
      </w:r>
    </w:p>
    <w:p w14:paraId="7949538C" w14:textId="77777777" w:rsidR="00931572" w:rsidRDefault="00931572" w:rsidP="00931572"/>
    <w:p w14:paraId="4D48BD20" w14:textId="506AE0B8" w:rsidR="00931572" w:rsidRDefault="00931572" w:rsidP="00931572">
      <w:r>
        <w:lastRenderedPageBreak/>
        <w:t>Where:</w:t>
      </w:r>
      <w:r w:rsidR="002F168D">
        <w:t xml:space="preserve"> </w:t>
      </w:r>
      <w:r>
        <w:t>1= unacceptable, 2 = very poor, 3 = poor,</w:t>
      </w:r>
      <w:r w:rsidR="002F168D">
        <w:br/>
      </w:r>
      <w:r>
        <w:t xml:space="preserve">4 = satisfactory, 5 = good, 6 = </w:t>
      </w:r>
      <w:r w:rsidR="002F168D">
        <w:t>very good, 7 = excellent</w:t>
      </w:r>
    </w:p>
    <w:p w14:paraId="229A57C2" w14:textId="77777777" w:rsidR="00B43E25" w:rsidRDefault="00B43E25" w:rsidP="00FD2F0B"/>
    <w:p w14:paraId="16255F4F" w14:textId="7C81EBFD" w:rsidR="00B43E25" w:rsidRDefault="002F168D" w:rsidP="00FD2F0B">
      <w:r>
        <w:t>2) Rank the brainstorming techniques in the order you feel will yield the best to worst results</w:t>
      </w:r>
    </w:p>
    <w:p w14:paraId="230E73EC" w14:textId="77777777" w:rsidR="002F168D" w:rsidRDefault="002F168D" w:rsidP="00FD2F0B"/>
    <w:p w14:paraId="1F473F26" w14:textId="5E77F9CA" w:rsidR="002F168D" w:rsidRDefault="002F168D" w:rsidP="002F168D">
      <w:pPr>
        <w:pStyle w:val="ListParagraph"/>
        <w:numPr>
          <w:ilvl w:val="0"/>
          <w:numId w:val="6"/>
        </w:numPr>
      </w:pPr>
      <w:r>
        <w:t>_____________________</w:t>
      </w:r>
    </w:p>
    <w:p w14:paraId="68104CFA" w14:textId="77777777" w:rsidR="002F168D" w:rsidRDefault="002F168D" w:rsidP="002F168D">
      <w:pPr>
        <w:pStyle w:val="ListParagraph"/>
        <w:numPr>
          <w:ilvl w:val="0"/>
          <w:numId w:val="6"/>
        </w:numPr>
      </w:pPr>
      <w:r>
        <w:t>_____________________</w:t>
      </w:r>
    </w:p>
    <w:p w14:paraId="54660E3A" w14:textId="77777777" w:rsidR="002F168D" w:rsidRDefault="002F168D" w:rsidP="002F168D">
      <w:pPr>
        <w:pStyle w:val="ListParagraph"/>
        <w:numPr>
          <w:ilvl w:val="0"/>
          <w:numId w:val="6"/>
        </w:numPr>
      </w:pPr>
      <w:r>
        <w:t>_____________________</w:t>
      </w:r>
    </w:p>
    <w:p w14:paraId="45D02DC0" w14:textId="7B435BD1" w:rsidR="002F168D" w:rsidRDefault="002F168D" w:rsidP="002F168D">
      <w:pPr>
        <w:pStyle w:val="ListParagraph"/>
        <w:numPr>
          <w:ilvl w:val="0"/>
          <w:numId w:val="6"/>
        </w:numPr>
      </w:pPr>
      <w:r>
        <w:t>_____________________</w:t>
      </w:r>
    </w:p>
    <w:p w14:paraId="32C60529" w14:textId="77777777" w:rsidR="00B43E25" w:rsidRDefault="00B43E25" w:rsidP="00FD2F0B"/>
    <w:p w14:paraId="67C0AC9F" w14:textId="492D5B35" w:rsidR="002F168D" w:rsidRDefault="002F168D" w:rsidP="002700EF">
      <w:pPr>
        <w:pStyle w:val="Heading2"/>
      </w:pPr>
      <w:r>
        <w:t>A.2: Post Prototyping Challenge Survey:</w:t>
      </w:r>
    </w:p>
    <w:p w14:paraId="65AB342A" w14:textId="77777777" w:rsidR="002F168D" w:rsidRDefault="002F168D" w:rsidP="002F168D"/>
    <w:p w14:paraId="73FD1861" w14:textId="39CF5E53" w:rsidR="002F168D" w:rsidRDefault="002F168D" w:rsidP="002F168D">
      <w:r>
        <w:t xml:space="preserve">1) After completing the prototyping challenge and observing how other groups used their brainstorming techniques, how would you rate your knowledge of each of the following techniques? </w:t>
      </w:r>
    </w:p>
    <w:p w14:paraId="4F9D3B5F" w14:textId="77777777" w:rsidR="002F168D" w:rsidRDefault="002F168D" w:rsidP="002F168D"/>
    <w:p w14:paraId="5DFB8859" w14:textId="77777777" w:rsidR="002F168D" w:rsidRDefault="002F168D" w:rsidP="002F168D">
      <w:r>
        <w:t>Modified 6-3-5</w:t>
      </w:r>
      <w:r>
        <w:tab/>
        <w:t>(____)</w:t>
      </w:r>
    </w:p>
    <w:p w14:paraId="15AA9A32" w14:textId="77777777" w:rsidR="002F168D" w:rsidRDefault="002F168D" w:rsidP="002F168D">
      <w:r>
        <w:t>Mind Map</w:t>
      </w:r>
      <w:r>
        <w:tab/>
      </w:r>
      <w:r>
        <w:tab/>
        <w:t>(____)</w:t>
      </w:r>
    </w:p>
    <w:p w14:paraId="4CEA3E2A" w14:textId="77777777" w:rsidR="002F168D" w:rsidRDefault="002F168D" w:rsidP="002F168D">
      <w:r>
        <w:t>How might we …?</w:t>
      </w:r>
      <w:r>
        <w:tab/>
        <w:t>(____)</w:t>
      </w:r>
    </w:p>
    <w:p w14:paraId="515FAE78" w14:textId="77777777" w:rsidR="002F168D" w:rsidRDefault="002F168D" w:rsidP="002F168D">
      <w:r>
        <w:t>Biological inspiration</w:t>
      </w:r>
      <w:r>
        <w:tab/>
        <w:t>(____)</w:t>
      </w:r>
    </w:p>
    <w:p w14:paraId="5EB509EF" w14:textId="77777777" w:rsidR="002F168D" w:rsidRDefault="002F168D" w:rsidP="002F168D"/>
    <w:p w14:paraId="624AF595" w14:textId="77777777" w:rsidR="002F168D" w:rsidRDefault="002F168D" w:rsidP="002F168D">
      <w:r>
        <w:t>Where: 1= unacceptable, 2 = very poor, 3 = poor,</w:t>
      </w:r>
      <w:r>
        <w:br/>
        <w:t>4 = satisfactory, 5 = good, 6 = very good, 7 = excellent</w:t>
      </w:r>
    </w:p>
    <w:p w14:paraId="70BC3436" w14:textId="77777777" w:rsidR="002F168D" w:rsidRDefault="002F168D" w:rsidP="002F168D"/>
    <w:p w14:paraId="7F2BE8B6" w14:textId="36CE2FDD" w:rsidR="002F168D" w:rsidRDefault="002F168D" w:rsidP="002F168D">
      <w:r>
        <w:t xml:space="preserve">2) Rank the brainstorming techniques in the order you feel </w:t>
      </w:r>
      <w:r w:rsidRPr="002F168D">
        <w:rPr>
          <w:i/>
        </w:rPr>
        <w:t>yielded</w:t>
      </w:r>
      <w:r>
        <w:t xml:space="preserve"> the best to worst results</w:t>
      </w:r>
    </w:p>
    <w:p w14:paraId="528B79F0" w14:textId="77777777" w:rsidR="002F168D" w:rsidRDefault="002F168D" w:rsidP="002F168D"/>
    <w:p w14:paraId="4BD1D4B6" w14:textId="77777777" w:rsidR="002F168D" w:rsidRDefault="002F168D" w:rsidP="002F168D">
      <w:pPr>
        <w:pStyle w:val="ListParagraph"/>
        <w:numPr>
          <w:ilvl w:val="0"/>
          <w:numId w:val="7"/>
        </w:numPr>
      </w:pPr>
      <w:r>
        <w:t>_____________________</w:t>
      </w:r>
    </w:p>
    <w:p w14:paraId="4BDA32DE" w14:textId="77777777" w:rsidR="002F168D" w:rsidRDefault="002F168D" w:rsidP="002F168D">
      <w:pPr>
        <w:pStyle w:val="ListParagraph"/>
        <w:numPr>
          <w:ilvl w:val="0"/>
          <w:numId w:val="7"/>
        </w:numPr>
      </w:pPr>
      <w:r>
        <w:t>_____________________</w:t>
      </w:r>
    </w:p>
    <w:p w14:paraId="0CDE45F1" w14:textId="77777777" w:rsidR="002F168D" w:rsidRDefault="002F168D" w:rsidP="002F168D">
      <w:pPr>
        <w:pStyle w:val="ListParagraph"/>
        <w:numPr>
          <w:ilvl w:val="0"/>
          <w:numId w:val="7"/>
        </w:numPr>
      </w:pPr>
      <w:r>
        <w:t>_____________________</w:t>
      </w:r>
    </w:p>
    <w:p w14:paraId="462DF97B" w14:textId="77777777" w:rsidR="002F168D" w:rsidRDefault="002F168D" w:rsidP="002F168D">
      <w:pPr>
        <w:pStyle w:val="ListParagraph"/>
        <w:numPr>
          <w:ilvl w:val="0"/>
          <w:numId w:val="7"/>
        </w:numPr>
      </w:pPr>
      <w:r>
        <w:t>_____________________</w:t>
      </w:r>
    </w:p>
    <w:p w14:paraId="6CC8AFBC" w14:textId="77777777" w:rsidR="002F168D" w:rsidRDefault="002F168D" w:rsidP="002F168D"/>
    <w:p w14:paraId="71C0B6DB" w14:textId="20BFF3A1" w:rsidR="00B43E25" w:rsidRDefault="00671987" w:rsidP="002700EF">
      <w:pPr>
        <w:pStyle w:val="Heading2"/>
      </w:pPr>
      <w:r>
        <w:t>A.3: Feedback Questionnaire</w:t>
      </w:r>
    </w:p>
    <w:p w14:paraId="78F9A74B" w14:textId="77777777" w:rsidR="00671987" w:rsidRDefault="00671987" w:rsidP="00FD2F0B"/>
    <w:p w14:paraId="386CC232" w14:textId="0C6DF00D" w:rsidR="002700EF" w:rsidRDefault="002700EF" w:rsidP="002700EF">
      <w:r>
        <w:t xml:space="preserve">1) </w:t>
      </w:r>
      <w:r w:rsidR="00671987">
        <w:t>For the prototyping challenge activity, do you think it is a more effective way to deliver the information than a normal lecture format</w:t>
      </w:r>
      <w:r>
        <w:t>? (circle on of the following)</w:t>
      </w:r>
    </w:p>
    <w:p w14:paraId="4CFCC396" w14:textId="77777777" w:rsidR="002700EF" w:rsidRDefault="002700EF" w:rsidP="00FD2F0B"/>
    <w:p w14:paraId="2B961016" w14:textId="77777777" w:rsidR="002700EF" w:rsidRDefault="002700EF" w:rsidP="00FD2F0B">
      <w:r>
        <w:t>Strongly disagree</w:t>
      </w:r>
    </w:p>
    <w:p w14:paraId="295FE97B" w14:textId="77777777" w:rsidR="002700EF" w:rsidRDefault="002700EF" w:rsidP="00FD2F0B">
      <w:r>
        <w:t>Disagree</w:t>
      </w:r>
    </w:p>
    <w:p w14:paraId="47F21E92" w14:textId="77777777" w:rsidR="002700EF" w:rsidRDefault="002700EF" w:rsidP="00FD2F0B">
      <w:r>
        <w:t>Neutral</w:t>
      </w:r>
    </w:p>
    <w:p w14:paraId="31F042C8" w14:textId="77777777" w:rsidR="002700EF" w:rsidRDefault="002700EF" w:rsidP="00FD2F0B">
      <w:r>
        <w:t>Agree</w:t>
      </w:r>
    </w:p>
    <w:p w14:paraId="5B88AF8F" w14:textId="693EB03F" w:rsidR="002700EF" w:rsidRDefault="002700EF" w:rsidP="00FD2F0B">
      <w:r>
        <w:t>Strongly agree</w:t>
      </w:r>
    </w:p>
    <w:p w14:paraId="0933DBE9" w14:textId="77777777" w:rsidR="00B43E25" w:rsidRDefault="00B43E25" w:rsidP="00FD2F0B"/>
    <w:p w14:paraId="25881FEF" w14:textId="7FF8A7DC" w:rsidR="00452FD4" w:rsidRDefault="002700EF" w:rsidP="00FD2F0B">
      <w:r>
        <w:t>2) In regards to the prototyping challenge activity, can you list at least 2 things that you like and</w:t>
      </w:r>
      <w:r w:rsidR="003C20C1">
        <w:t xml:space="preserve"> 2 things you</w:t>
      </w:r>
      <w:r>
        <w:t xml:space="preserve"> didn’t like? In which way do you think the activity could be improved?</w:t>
      </w:r>
    </w:p>
    <w:p w14:paraId="0968E2BA" w14:textId="77777777" w:rsidR="002700EF" w:rsidRDefault="002700EF" w:rsidP="00FD2F0B"/>
    <w:p w14:paraId="6CE8CD04" w14:textId="16DD079A" w:rsidR="002700EF" w:rsidRDefault="002700EF" w:rsidP="00FD2F0B">
      <w:r>
        <w:t>3) Do you have any other comments?</w:t>
      </w:r>
    </w:p>
    <w:p w14:paraId="24FC4691" w14:textId="77777777" w:rsidR="002700EF" w:rsidRDefault="002700EF" w:rsidP="00FD2F0B"/>
    <w:p w14:paraId="19A4ECD2" w14:textId="2D81ADFB" w:rsidR="00B43E25" w:rsidRPr="00B95072" w:rsidRDefault="00B95072" w:rsidP="00B95072">
      <w:pPr>
        <w:jc w:val="center"/>
        <w:rPr>
          <w:b/>
        </w:rPr>
      </w:pPr>
      <w:r w:rsidRPr="00B95072">
        <w:rPr>
          <w:b/>
        </w:rPr>
        <w:t>References</w:t>
      </w:r>
    </w:p>
    <w:p w14:paraId="62FC4562" w14:textId="6FC99085" w:rsidR="00B95072" w:rsidRPr="00B95072" w:rsidRDefault="00B95072" w:rsidP="00FD2F0B">
      <w:pPr>
        <w:rPr>
          <w:sz w:val="18"/>
          <w:szCs w:val="18"/>
        </w:rPr>
      </w:pPr>
    </w:p>
    <w:p w14:paraId="75CD79A5" w14:textId="11EC17CB" w:rsidR="00B95072" w:rsidRPr="00B95072" w:rsidRDefault="00B95072" w:rsidP="00B95072">
      <w:pPr>
        <w:widowControl w:val="0"/>
        <w:autoSpaceDE w:val="0"/>
        <w:autoSpaceDN w:val="0"/>
        <w:adjustRightInd w:val="0"/>
        <w:ind w:left="640" w:hanging="640"/>
        <w:rPr>
          <w:noProof/>
          <w:sz w:val="18"/>
          <w:szCs w:val="24"/>
        </w:rPr>
      </w:pPr>
      <w:r w:rsidRPr="00B95072">
        <w:rPr>
          <w:sz w:val="18"/>
          <w:szCs w:val="18"/>
        </w:rPr>
        <w:fldChar w:fldCharType="begin" w:fldLock="1"/>
      </w:r>
      <w:r w:rsidRPr="00B95072">
        <w:rPr>
          <w:sz w:val="18"/>
          <w:szCs w:val="18"/>
        </w:rPr>
        <w:instrText xml:space="preserve">ADDIN Mendeley Bibliography CSL_BIBLIOGRAPHY </w:instrText>
      </w:r>
      <w:r w:rsidRPr="00B95072">
        <w:rPr>
          <w:sz w:val="18"/>
          <w:szCs w:val="18"/>
        </w:rPr>
        <w:fldChar w:fldCharType="separate"/>
      </w:r>
      <w:r w:rsidRPr="00B95072">
        <w:rPr>
          <w:noProof/>
          <w:sz w:val="18"/>
          <w:szCs w:val="24"/>
        </w:rPr>
        <w:t>[1]</w:t>
      </w:r>
      <w:r w:rsidRPr="00B95072">
        <w:rPr>
          <w:noProof/>
          <w:sz w:val="18"/>
          <w:szCs w:val="24"/>
        </w:rPr>
        <w:tab/>
        <w:t xml:space="preserve">Hyman BI. "From Capstone to Cornerstone: A New </w:t>
      </w:r>
      <w:r w:rsidRPr="00B95072">
        <w:rPr>
          <w:noProof/>
          <w:sz w:val="18"/>
          <w:szCs w:val="24"/>
        </w:rPr>
        <w:lastRenderedPageBreak/>
        <w:t xml:space="preserve">Paradigm for Design Education". </w:t>
      </w:r>
      <w:r w:rsidRPr="00B95072">
        <w:rPr>
          <w:i/>
          <w:iCs/>
          <w:noProof/>
          <w:sz w:val="18"/>
          <w:szCs w:val="24"/>
        </w:rPr>
        <w:t>Int J Eng Educ</w:t>
      </w:r>
      <w:r w:rsidRPr="00B95072">
        <w:rPr>
          <w:noProof/>
          <w:sz w:val="18"/>
          <w:szCs w:val="24"/>
        </w:rPr>
        <w:t xml:space="preserve"> 2001;17:416–20.</w:t>
      </w:r>
    </w:p>
    <w:p w14:paraId="66C0A5B3"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[2]</w:t>
      </w:r>
      <w:r w:rsidRPr="00B95072">
        <w:rPr>
          <w:noProof/>
          <w:sz w:val="18"/>
          <w:szCs w:val="24"/>
        </w:rPr>
        <w:tab/>
        <w:t xml:space="preserve">Froyd JE, Wankat PC, Smith KA. "Five Major Shifts in 100 Years of Engineering Education". </w:t>
      </w:r>
      <w:r w:rsidRPr="00B95072">
        <w:rPr>
          <w:i/>
          <w:iCs/>
          <w:noProof/>
          <w:sz w:val="18"/>
          <w:szCs w:val="24"/>
        </w:rPr>
        <w:t>Proc IEEE</w:t>
      </w:r>
      <w:r w:rsidRPr="00B95072">
        <w:rPr>
          <w:noProof/>
          <w:sz w:val="18"/>
          <w:szCs w:val="24"/>
        </w:rPr>
        <w:t xml:space="preserve"> 2012;100:1344–60. doi:10.1109/JPROC.2012.2190167.</w:t>
      </w:r>
    </w:p>
    <w:p w14:paraId="07A1C07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[3]</w:t>
      </w:r>
      <w:r w:rsidRPr="00B95072">
        <w:rPr>
          <w:noProof/>
          <w:sz w:val="18"/>
          <w:szCs w:val="24"/>
        </w:rPr>
        <w:tab/>
        <w:t xml:space="preserve">Dym  clive_dym@hmc.edu CL., Agogino  aagogino@socrates.berkeley.edu AM., Eris  ozgur@stanford.edu O, Frey  danfrey@mit.edu DD., Leifer  leifer@cdr.stanford.edu LJ. "Engineering Design Thinking, Teaching, and Learning.". </w:t>
      </w:r>
      <w:r w:rsidRPr="00B95072">
        <w:rPr>
          <w:i/>
          <w:iCs/>
          <w:noProof/>
          <w:sz w:val="18"/>
          <w:szCs w:val="24"/>
        </w:rPr>
        <w:t>J Eng Educ</w:t>
      </w:r>
      <w:r w:rsidRPr="00B95072">
        <w:rPr>
          <w:noProof/>
          <w:sz w:val="18"/>
          <w:szCs w:val="24"/>
        </w:rPr>
        <w:t xml:space="preserve"> 2005;94:103–20.</w:t>
      </w:r>
    </w:p>
    <w:p w14:paraId="6362239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[4]</w:t>
      </w:r>
      <w:r w:rsidRPr="00B95072">
        <w:rPr>
          <w:noProof/>
          <w:sz w:val="18"/>
          <w:szCs w:val="24"/>
        </w:rPr>
        <w:tab/>
        <w:t>Crawley EF, Malmqvist J, Östlund S, Brodeur DR, Edström K. Rethinking Engineering Education. Cham: Springer International Publishing; 2014. doi:10.1007/978-3-319-05561-9.</w:t>
      </w:r>
    </w:p>
    <w:p w14:paraId="46FB7FA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[5]</w:t>
      </w:r>
      <w:r w:rsidRPr="00B95072">
        <w:rPr>
          <w:noProof/>
          <w:sz w:val="18"/>
          <w:szCs w:val="24"/>
        </w:rPr>
        <w:tab/>
        <w:t xml:space="preserve">Taajamaa V, Eskandari M, Karanian B. "O-CDIO: Emphasizing Design Thinking in CDIO Engineering Cycle". </w:t>
      </w:r>
      <w:r w:rsidRPr="00B95072">
        <w:rPr>
          <w:i/>
          <w:iCs/>
          <w:noProof/>
          <w:sz w:val="18"/>
          <w:szCs w:val="24"/>
        </w:rPr>
        <w:t>Int J Eng Educ</w:t>
      </w:r>
      <w:r w:rsidRPr="00B95072">
        <w:rPr>
          <w:noProof/>
          <w:sz w:val="18"/>
          <w:szCs w:val="24"/>
        </w:rPr>
        <w:t xml:space="preserve"> 2016;3(B):1530–9.</w:t>
      </w:r>
    </w:p>
    <w:p w14:paraId="395D7E9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[6]</w:t>
      </w:r>
      <w:r w:rsidRPr="00B95072">
        <w:rPr>
          <w:noProof/>
          <w:sz w:val="18"/>
          <w:szCs w:val="24"/>
        </w:rPr>
        <w:tab/>
        <w:t>Osborn AF. Applied imagination principles and procedures of creative thinking. New York: Scribner; 1953.</w:t>
      </w:r>
    </w:p>
    <w:p w14:paraId="52CF2F6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[7]</w:t>
      </w:r>
      <w:r w:rsidRPr="00B95072">
        <w:rPr>
          <w:noProof/>
          <w:sz w:val="18"/>
          <w:szCs w:val="24"/>
        </w:rPr>
        <w:tab/>
        <w:t xml:space="preserve">Rohrbach B. "Kreativ nach Regeln–Methode 635, eine neue Technik zum Lösen von Problemen". </w:t>
      </w:r>
      <w:r w:rsidRPr="00B95072">
        <w:rPr>
          <w:i/>
          <w:iCs/>
          <w:noProof/>
          <w:sz w:val="18"/>
          <w:szCs w:val="24"/>
        </w:rPr>
        <w:t>Absatzwirtschaft</w:t>
      </w:r>
      <w:r w:rsidRPr="00B95072">
        <w:rPr>
          <w:noProof/>
          <w:sz w:val="18"/>
          <w:szCs w:val="24"/>
        </w:rPr>
        <w:t xml:space="preserve"> 1969.</w:t>
      </w:r>
    </w:p>
    <w:p w14:paraId="715AE24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[8]</w:t>
      </w:r>
      <w:r w:rsidRPr="00B95072">
        <w:rPr>
          <w:noProof/>
          <w:sz w:val="18"/>
          <w:szCs w:val="24"/>
        </w:rPr>
        <w:tab/>
        <w:t>"AskNature - Innovation Inspired by Nature" n.d. https://asknature.org/ (accessed April 21, 2017).</w:t>
      </w:r>
    </w:p>
    <w:p w14:paraId="46A89A49"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[9]</w:t>
      </w:r>
      <w:r w:rsidRPr="00B95072">
        <w:rPr>
          <w:noProof/>
          <w:sz w:val="18"/>
          <w:szCs w:val="24"/>
        </w:rPr>
        <w:tab/>
        <w:t>Cox JB. Chain Saw. US2622636A, 1946.</w:t>
      </w:r>
    </w:p>
    <w:p w14:paraId="4D33B52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[10]</w:t>
      </w:r>
      <w:r w:rsidRPr="00B95072">
        <w:rPr>
          <w:noProof/>
          <w:sz w:val="18"/>
          <w:szCs w:val="24"/>
        </w:rPr>
        <w:tab/>
        <w:t>Berglund A. Two facets of Innovation in Engineering Education : The interplay of Student Learning and Curricula Design. KTH Royal Institute of Technology, 2013.</w:t>
      </w:r>
    </w:p>
    <w:p w14:paraId="53B9F38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[11]</w:t>
      </w:r>
      <w:r w:rsidRPr="00B95072">
        <w:rPr>
          <w:noProof/>
          <w:sz w:val="18"/>
          <w:szCs w:val="24"/>
        </w:rPr>
        <w:tab/>
        <w:t xml:space="preserve">Berglund A, Leifer L. "For Whom Are We Prototyping? A Review of the Role of Conceptual Prototyping in Engineering Design Creativity". </w:t>
      </w:r>
      <w:r w:rsidRPr="00B95072">
        <w:rPr>
          <w:i/>
          <w:iCs/>
          <w:noProof/>
          <w:sz w:val="18"/>
          <w:szCs w:val="24"/>
        </w:rPr>
        <w:t>DS 73-2 Proc 2nd Int Conf Des Creat Vol 2</w:t>
      </w:r>
      <w:r w:rsidRPr="00B95072">
        <w:rPr>
          <w:noProof/>
          <w:sz w:val="18"/>
          <w:szCs w:val="24"/>
        </w:rPr>
        <w:t xml:space="preserve"> 2012:201–10.</w:t>
      </w:r>
    </w:p>
    <w:p w14:paraId="1FBFA79B"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[12]</w:t>
      </w:r>
      <w:r w:rsidRPr="00B95072">
        <w:rPr>
          <w:noProof/>
          <w:sz w:val="18"/>
          <w:szCs w:val="24"/>
        </w:rPr>
        <w:tab/>
        <w:t xml:space="preserve">Guo X, Taajamaa V, Yang K, Westerlund T. "Capstone Bootcamp Concept Catalyzing Problem-based Learning". </w:t>
      </w:r>
      <w:r w:rsidRPr="00B95072">
        <w:rPr>
          <w:i/>
          <w:iCs/>
          <w:noProof/>
          <w:sz w:val="18"/>
          <w:szCs w:val="24"/>
        </w:rPr>
        <w:t>11th Int CDIO</w:t>
      </w:r>
      <w:r w:rsidRPr="00B95072">
        <w:rPr>
          <w:noProof/>
          <w:sz w:val="18"/>
          <w:szCs w:val="24"/>
        </w:rPr>
        <w:t xml:space="preserve"> 2015.</w:t>
      </w:r>
    </w:p>
    <w:p w14:paraId="168DB5EF"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[13]</w:t>
      </w:r>
      <w:r w:rsidRPr="00B95072">
        <w:rPr>
          <w:noProof/>
          <w:sz w:val="18"/>
          <w:szCs w:val="24"/>
        </w:rPr>
        <w:tab/>
        <w:t>"Design for Extreme Affordability" n.d. http://extreme.stanford.edu/ (accessed April 20, 2017).</w:t>
      </w:r>
    </w:p>
    <w:p w14:paraId="5589566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[14]</w:t>
      </w:r>
      <w:r w:rsidRPr="00B95072">
        <w:rPr>
          <w:noProof/>
          <w:sz w:val="18"/>
          <w:szCs w:val="24"/>
        </w:rPr>
        <w:tab/>
        <w:t>"Designing a Medical Device to Extract Foreign Bodies from the Ear - Activity" n.d. https://www.teachengineering.org/activities/view/uva_eardevice_act (accessed April 21, 2017).</w:t>
      </w:r>
    </w:p>
    <w:p w14:paraId="10C3CF29" w14:textId="77777777" w:rsidR="00B95072" w:rsidRPr="00B95072" w:rsidRDefault="00B95072" w:rsidP="00B95072">
      <w:pPr>
        <w:widowControl w:val="0"/>
        <w:autoSpaceDE w:val="0"/>
        <w:autoSpaceDN w:val="0"/>
        <w:adjustRightInd w:val="0"/>
        <w:ind w:left="640" w:hanging="640"/>
        <w:rPr>
          <w:noProof/>
          <w:sz w:val="18"/>
        </w:rPr>
      </w:pPr>
      <w:r w:rsidRPr="00B95072">
        <w:rPr>
          <w:noProof/>
          <w:sz w:val="18"/>
          <w:szCs w:val="24"/>
        </w:rPr>
        <w:t>[15]</w:t>
      </w:r>
      <w:r w:rsidRPr="00B95072">
        <w:rPr>
          <w:noProof/>
          <w:sz w:val="18"/>
          <w:szCs w:val="24"/>
        </w:rPr>
        <w:tab/>
        <w:t>"OTOSIM" n.d. http://otosim.com/ (accessed April 21, 2017).</w:t>
      </w:r>
    </w:p>
    <w:p w14:paraId="22BA42A4" w14:textId="00996A8F" w:rsidR="00B95072" w:rsidRDefault="00B95072" w:rsidP="00FD2F0B">
      <w:r w:rsidRPr="00B95072">
        <w:rPr>
          <w:sz w:val="18"/>
          <w:szCs w:val="18"/>
        </w:rPr>
        <w:fldChar w:fldCharType="end"/>
      </w:r>
    </w:p>
    <w:sectPr w:rsidR="00B95072" w:rsidSect="00CC56C9">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rushri Swarup" w:date="2017-04-24T15:48:00Z" w:initials="AS">
    <w:p w14:paraId="159D08B4" w14:textId="1F2A15C5" w:rsidR="001C7728" w:rsidRDefault="001C7728">
      <w:pPr>
        <w:pStyle w:val="CommentText"/>
      </w:pPr>
      <w:r>
        <w:rPr>
          <w:rStyle w:val="CommentReference"/>
        </w:rPr>
        <w:annotationRef/>
      </w:r>
      <w:r>
        <w:t>The Praxis textbook perhaps?</w:t>
      </w:r>
      <w:r w:rsidR="004E7A2A">
        <w:t xml:space="preserve"> I don’t remember the name, Vicki probably knows/has it</w:t>
      </w:r>
    </w:p>
  </w:comment>
  <w:comment w:id="11" w:author="Arushri Swarup" w:date="2017-04-24T15:52:00Z" w:initials="AS">
    <w:p w14:paraId="284D5F25" w14:textId="77777777" w:rsidR="00627BA9" w:rsidRPr="00627BA9" w:rsidRDefault="00627BA9" w:rsidP="00627BA9">
      <w:pPr>
        <w:ind w:firstLine="0"/>
        <w:jc w:val="left"/>
        <w:rPr>
          <w:sz w:val="24"/>
          <w:szCs w:val="24"/>
        </w:rPr>
      </w:pPr>
      <w:r>
        <w:rPr>
          <w:rStyle w:val="CommentReference"/>
        </w:rPr>
        <w:annotationRef/>
      </w:r>
      <w:r w:rsidRPr="00627BA9">
        <w:rPr>
          <w:sz w:val="24"/>
          <w:szCs w:val="24"/>
        </w:rPr>
        <w:t xml:space="preserve">The Mind Map Book The Mind Map Book, T. </w:t>
      </w:r>
      <w:proofErr w:type="spellStart"/>
      <w:r w:rsidRPr="00627BA9">
        <w:rPr>
          <w:sz w:val="24"/>
          <w:szCs w:val="24"/>
        </w:rPr>
        <w:t>Buzan</w:t>
      </w:r>
      <w:proofErr w:type="spellEnd"/>
      <w:r w:rsidRPr="00627BA9">
        <w:rPr>
          <w:sz w:val="24"/>
          <w:szCs w:val="24"/>
        </w:rPr>
        <w:t xml:space="preserve">, Penguin, 1996. , Penguin, 1996. </w:t>
      </w:r>
    </w:p>
    <w:p w14:paraId="481AC49B" w14:textId="45F54B25" w:rsidR="00627BA9" w:rsidRDefault="00627BA9">
      <w:pPr>
        <w:pStyle w:val="CommentText"/>
      </w:pPr>
    </w:p>
  </w:comment>
  <w:comment w:id="12" w:author="Arushri Swarup" w:date="2017-04-24T16:07:00Z" w:initials="AS">
    <w:p w14:paraId="64DB8ABA" w14:textId="7080D8FF" w:rsidR="00110B26" w:rsidRDefault="00110B26">
      <w:pPr>
        <w:pStyle w:val="CommentText"/>
      </w:pPr>
      <w:r>
        <w:rPr>
          <w:rStyle w:val="CommentReference"/>
        </w:rPr>
        <w:annotationRef/>
      </w:r>
      <w:r>
        <w:t xml:space="preserve">Lecture given by a prof at Northwestern university: </w:t>
      </w:r>
      <w:hyperlink r:id="rId1" w:history="1">
        <w:r w:rsidRPr="00A52138">
          <w:rPr>
            <w:rStyle w:val="Hyperlink"/>
          </w:rPr>
          <w:t>https://www.coursera.org/learn/leadership-design-innovation/lecture/JMRYd/generating-how-might-we-hmw-questions-from-insights</w:t>
        </w:r>
      </w:hyperlink>
      <w:r>
        <w:t xml:space="preserve"> </w:t>
      </w:r>
    </w:p>
  </w:comment>
  <w:comment w:id="13" w:author="Arushri Swarup" w:date="2017-04-24T16:07:00Z" w:initials="AS">
    <w:p w14:paraId="1A11937E" w14:textId="63F6EE55" w:rsidR="00110B26" w:rsidRDefault="00110B26">
      <w:pPr>
        <w:pStyle w:val="CommentText"/>
      </w:pPr>
      <w:r>
        <w:rPr>
          <w:rStyle w:val="CommentReference"/>
        </w:rPr>
        <w:annotationRef/>
      </w:r>
      <w:r>
        <w:t xml:space="preserve">Or.. this is a crowd research methods poster by Stanford: </w:t>
      </w:r>
      <w:hyperlink r:id="rId2" w:history="1">
        <w:r w:rsidRPr="00A52138">
          <w:rPr>
            <w:rStyle w:val="Hyperlink"/>
          </w:rPr>
          <w:t>http://crowdresearch.stanford.edu/w/img_auth.php/f/ff/How_might_we.pdf</w:t>
        </w:r>
      </w:hyperlink>
      <w:r>
        <w:t xml:space="preserve"> </w:t>
      </w:r>
    </w:p>
  </w:comment>
  <w:comment w:id="15" w:author="Arushri Swarup" w:date="2017-04-24T16:17:00Z" w:initials="AS">
    <w:p w14:paraId="03852C42" w14:textId="348F48E9" w:rsidR="0037101E" w:rsidRDefault="0037101E" w:rsidP="0037101E">
      <w:pPr>
        <w:pStyle w:val="CommentText"/>
      </w:pPr>
      <w:r>
        <w:rPr>
          <w:rStyle w:val="CommentReference"/>
        </w:rPr>
        <w:annotationRef/>
      </w:r>
      <w:r>
        <w:t>Reference would be the praxis textbook or syllabus. Vicki, is there a paper on this at all?</w:t>
      </w:r>
    </w:p>
  </w:comment>
  <w:comment w:id="24" w:author="Arushri Swarup" w:date="2017-04-24T17:02:00Z" w:initials="AS">
    <w:p w14:paraId="07C5F408" w14:textId="49FC6D5C" w:rsidR="007D4718" w:rsidRDefault="007D4718">
      <w:pPr>
        <w:pStyle w:val="CommentText"/>
      </w:pPr>
      <w:r>
        <w:rPr>
          <w:rStyle w:val="CommentReference"/>
        </w:rPr>
        <w:annotationRef/>
      </w:r>
      <w:r>
        <w:t>I can do this</w:t>
      </w:r>
    </w:p>
  </w:comment>
  <w:comment w:id="26" w:author="J. Chris Bouwmeester" w:date="2017-04-24T10:09:00Z" w:initials="JCB">
    <w:p w14:paraId="0EDB8885" w14:textId="19CE2E4C" w:rsidR="00B95072" w:rsidRDefault="00B95072">
      <w:pPr>
        <w:pStyle w:val="CommentText"/>
      </w:pPr>
      <w:r>
        <w:rPr>
          <w:rStyle w:val="CommentReference"/>
        </w:rPr>
        <w:annotationRef/>
      </w:r>
      <w:proofErr w:type="spellStart"/>
      <w:r>
        <w:t>Arushri</w:t>
      </w:r>
      <w:proofErr w:type="spellEnd"/>
      <w:r>
        <w:t xml:space="preserve"> – I can/will ask Vito as well but do you think we could at least get our hands on a silicone ear from your mates in the lab?</w:t>
      </w:r>
    </w:p>
  </w:comment>
  <w:comment w:id="27" w:author="Arushri Swarup" w:date="2017-04-24T17:00:00Z" w:initials="AS">
    <w:p w14:paraId="21A80CF3" w14:textId="2F05ACE1" w:rsidR="006417CC" w:rsidRDefault="006417CC">
      <w:pPr>
        <w:pStyle w:val="CommentText"/>
      </w:pPr>
      <w:r>
        <w:rPr>
          <w:rStyle w:val="CommentReference"/>
        </w:rPr>
        <w:annotationRef/>
      </w:r>
      <w:r>
        <w:t xml:space="preserve">Probably, </w:t>
      </w:r>
      <w:r w:rsidR="007D4718">
        <w:t xml:space="preserve">yes </w:t>
      </w:r>
      <w:proofErr w:type="spellStart"/>
      <w:r w:rsidR="007D4718">
        <w:t>Viti</w:t>
      </w:r>
      <w:proofErr w:type="spellEnd"/>
      <w:r w:rsidR="007D4718">
        <w:t xml:space="preserve"> would be the best person to ask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9D08B4" w15:done="0"/>
  <w15:commentEx w15:paraId="481AC49B" w15:done="0"/>
  <w15:commentEx w15:paraId="64DB8ABA" w15:done="0"/>
  <w15:commentEx w15:paraId="1A11937E" w15:done="0"/>
  <w15:commentEx w15:paraId="03852C42" w15:done="0"/>
  <w15:commentEx w15:paraId="07C5F408" w15:done="0"/>
  <w15:commentEx w15:paraId="0EDB8885" w15:done="0"/>
  <w15:commentEx w15:paraId="21A80CF3" w15:paraIdParent="0EDB88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2C412" w14:textId="77777777" w:rsidR="000A245C" w:rsidRDefault="000A245C" w:rsidP="00FD2F0B">
      <w:r>
        <w:separator/>
      </w:r>
    </w:p>
  </w:endnote>
  <w:endnote w:type="continuationSeparator" w:id="0">
    <w:p w14:paraId="4273EE41" w14:textId="77777777" w:rsidR="000A245C" w:rsidRDefault="000A245C" w:rsidP="00FD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BIPOGE+Times">
    <w:altName w:val="Times"/>
    <w:panose1 w:val="00000000000000000000"/>
    <w:charset w:val="4D"/>
    <w:family w:val="roman"/>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1A4F" w14:textId="77777777" w:rsidR="00D37EEE" w:rsidRDefault="00D37EEE" w:rsidP="00FD2F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2249" w14:textId="77777777" w:rsidR="00CC56C9" w:rsidRPr="0098749F" w:rsidRDefault="00CC56C9" w:rsidP="00FD2F0B">
    <w:pPr>
      <w:pStyle w:val="Footer"/>
    </w:pPr>
    <w:r>
      <w:t>C</w:t>
    </w:r>
    <w:r w:rsidR="00F13759">
      <w:t>EEA1</w:t>
    </w:r>
    <w:r w:rsidR="009673CB">
      <w:t>7</w:t>
    </w:r>
    <w:r>
      <w:t xml:space="preserve">; </w:t>
    </w:r>
    <w:r w:rsidR="009673CB">
      <w:t>Paper 001</w:t>
    </w:r>
  </w:p>
  <w:p w14:paraId="33241573" w14:textId="3B2FE1FE" w:rsidR="00CC56C9" w:rsidRPr="00F13759" w:rsidRDefault="003F1EA5" w:rsidP="00FD2F0B">
    <w:pPr>
      <w:pStyle w:val="Footer"/>
    </w:pPr>
    <w:r>
      <w:t>University</w:t>
    </w:r>
    <w:r w:rsidR="009673CB">
      <w:t xml:space="preserve"> of Toronto</w:t>
    </w:r>
    <w:r w:rsidR="00CC56C9">
      <w:t xml:space="preserve">; </w:t>
    </w:r>
    <w:r w:rsidR="00F13759">
      <w:t xml:space="preserve">June </w:t>
    </w:r>
    <w:r w:rsidR="009673CB">
      <w:t>4</w:t>
    </w:r>
    <w:r w:rsidR="00F952A7">
      <w:t xml:space="preserve"> – </w:t>
    </w:r>
    <w:r w:rsidR="009673CB">
      <w:t>7</w:t>
    </w:r>
    <w:r w:rsidR="00F13759">
      <w:t>, 201</w:t>
    </w:r>
    <w:r w:rsidR="009673CB">
      <w:t>7</w:t>
    </w:r>
    <w:r w:rsidR="00CC56C9">
      <w:tab/>
    </w:r>
    <w:r w:rsidR="00CC56C9" w:rsidRPr="00123930">
      <w:t xml:space="preserve">–  </w:t>
    </w:r>
    <w:r w:rsidR="00CC56C9" w:rsidRPr="00123930">
      <w:rPr>
        <w:rStyle w:val="PageNumber"/>
      </w:rPr>
      <w:fldChar w:fldCharType="begin"/>
    </w:r>
    <w:r w:rsidR="00CC56C9" w:rsidRPr="00123930">
      <w:rPr>
        <w:rStyle w:val="PageNumber"/>
      </w:rPr>
      <w:instrText xml:space="preserve"> </w:instrText>
    </w:r>
    <w:r w:rsidR="004D2EB1">
      <w:rPr>
        <w:rStyle w:val="PageNumber"/>
      </w:rPr>
      <w:instrText>PAGE</w:instrText>
    </w:r>
    <w:r w:rsidR="00CC56C9" w:rsidRPr="00123930">
      <w:rPr>
        <w:rStyle w:val="PageNumber"/>
      </w:rPr>
      <w:instrText xml:space="preserve"> </w:instrText>
    </w:r>
    <w:r w:rsidR="00CC56C9" w:rsidRPr="00123930">
      <w:rPr>
        <w:rStyle w:val="PageNumber"/>
      </w:rPr>
      <w:fldChar w:fldCharType="separate"/>
    </w:r>
    <w:r w:rsidR="007D4718">
      <w:rPr>
        <w:rStyle w:val="PageNumber"/>
        <w:noProof/>
      </w:rPr>
      <w:t>1</w:t>
    </w:r>
    <w:r w:rsidR="00CC56C9" w:rsidRPr="00123930">
      <w:rPr>
        <w:rStyle w:val="PageNumber"/>
      </w:rPr>
      <w:fldChar w:fldCharType="end"/>
    </w:r>
    <w:r w:rsidR="00CC56C9" w:rsidRPr="00123930">
      <w:rPr>
        <w:rStyle w:val="PageNumber"/>
      </w:rPr>
      <w:t xml:space="preserve"> of </w:t>
    </w:r>
    <w:r w:rsidR="00CC56C9" w:rsidRPr="00123930">
      <w:rPr>
        <w:rStyle w:val="PageNumber"/>
      </w:rPr>
      <w:fldChar w:fldCharType="begin"/>
    </w:r>
    <w:r w:rsidR="00CC56C9" w:rsidRPr="00123930">
      <w:rPr>
        <w:rStyle w:val="PageNumber"/>
      </w:rPr>
      <w:instrText xml:space="preserve"> </w:instrText>
    </w:r>
    <w:r w:rsidR="004D2EB1">
      <w:rPr>
        <w:rStyle w:val="PageNumber"/>
      </w:rPr>
      <w:instrText>NUMPAGES</w:instrText>
    </w:r>
    <w:r w:rsidR="00CC56C9" w:rsidRPr="00123930">
      <w:rPr>
        <w:rStyle w:val="PageNumber"/>
      </w:rPr>
      <w:instrText xml:space="preserve"> </w:instrText>
    </w:r>
    <w:r w:rsidR="00CC56C9" w:rsidRPr="00123930">
      <w:rPr>
        <w:rStyle w:val="PageNumber"/>
      </w:rPr>
      <w:fldChar w:fldCharType="separate"/>
    </w:r>
    <w:r w:rsidR="007D4718">
      <w:rPr>
        <w:rStyle w:val="PageNumber"/>
        <w:noProof/>
      </w:rPr>
      <w:t>5</w:t>
    </w:r>
    <w:r w:rsidR="00CC56C9" w:rsidRPr="00123930">
      <w:rPr>
        <w:rStyle w:val="PageNumber"/>
      </w:rPr>
      <w:fldChar w:fldCharType="end"/>
    </w:r>
    <w:r w:rsidR="00CC56C9" w:rsidRPr="00123930">
      <w:rPr>
        <w:rStyle w:val="PageNumber"/>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F9761" w14:textId="77777777" w:rsidR="00D37EEE" w:rsidRDefault="00D37EEE" w:rsidP="00FD2F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92691" w14:textId="77777777" w:rsidR="000A245C" w:rsidRDefault="000A245C" w:rsidP="00FD2F0B">
      <w:r>
        <w:separator/>
      </w:r>
    </w:p>
  </w:footnote>
  <w:footnote w:type="continuationSeparator" w:id="0">
    <w:p w14:paraId="1D3274DD" w14:textId="77777777" w:rsidR="000A245C" w:rsidRDefault="000A245C" w:rsidP="00FD2F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5CEC" w14:textId="77777777" w:rsidR="00D37EEE" w:rsidRDefault="00D37EEE" w:rsidP="00FD2F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0FC9F" w14:textId="77777777" w:rsidR="00CC56C9" w:rsidRPr="007E6979" w:rsidRDefault="00CC56C9" w:rsidP="00FD2F0B">
    <w:pPr>
      <w:pStyle w:val="Footer"/>
      <w:rPr>
        <w:szCs w:val="18"/>
      </w:rPr>
    </w:pPr>
    <w:r w:rsidRPr="0089582D">
      <w:t xml:space="preserve">Proc. </w:t>
    </w:r>
    <w:r w:rsidR="00D37EEE">
      <w:t>2017</w:t>
    </w:r>
    <w:r>
      <w:t xml:space="preserve"> </w:t>
    </w:r>
    <w:r w:rsidRPr="0089582D">
      <w:t xml:space="preserve">Canadian Engineering Education </w:t>
    </w:r>
    <w:r>
      <w:t>Association (</w:t>
    </w:r>
    <w:r w:rsidRPr="0089582D">
      <w:t>CEE</w:t>
    </w:r>
    <w:r w:rsidR="00D37EEE">
      <w:t>A17</w:t>
    </w:r>
    <w:r>
      <w:t>) Conf.</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4B4DD" w14:textId="77777777" w:rsidR="00D37EEE" w:rsidRDefault="00D37EEE" w:rsidP="00FD2F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18E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A788E"/>
    <w:multiLevelType w:val="hybridMultilevel"/>
    <w:tmpl w:val="66D0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E58DA"/>
    <w:multiLevelType w:val="hybridMultilevel"/>
    <w:tmpl w:val="4EF80546"/>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3">
    <w:nsid w:val="1F884DBA"/>
    <w:multiLevelType w:val="hybridMultilevel"/>
    <w:tmpl w:val="5FF4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E414B"/>
    <w:multiLevelType w:val="hybridMultilevel"/>
    <w:tmpl w:val="4EF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E1863"/>
    <w:multiLevelType w:val="hybridMultilevel"/>
    <w:tmpl w:val="669854B8"/>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nsid w:val="5B3F5B5F"/>
    <w:multiLevelType w:val="hybridMultilevel"/>
    <w:tmpl w:val="5BC6351E"/>
    <w:lvl w:ilvl="0" w:tplc="8EE20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935BA"/>
    <w:multiLevelType w:val="hybridMultilevel"/>
    <w:tmpl w:val="4EF80546"/>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7"/>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J. Chris Bouwmeester">
    <w15:presenceInfo w15:providerId="None" w15:userId="J. Chris Bouwme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embedSystemFonts/>
  <w:proofState w:spelling="clean"/>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4"/>
    <w:rsid w:val="00014887"/>
    <w:rsid w:val="00016F21"/>
    <w:rsid w:val="0002407B"/>
    <w:rsid w:val="000A245C"/>
    <w:rsid w:val="000B60C3"/>
    <w:rsid w:val="000D535D"/>
    <w:rsid w:val="000F1866"/>
    <w:rsid w:val="00103CE0"/>
    <w:rsid w:val="00110B26"/>
    <w:rsid w:val="00114B39"/>
    <w:rsid w:val="00125B69"/>
    <w:rsid w:val="00146684"/>
    <w:rsid w:val="00162AC7"/>
    <w:rsid w:val="00164329"/>
    <w:rsid w:val="001914B1"/>
    <w:rsid w:val="001A006C"/>
    <w:rsid w:val="001B727F"/>
    <w:rsid w:val="001B78D9"/>
    <w:rsid w:val="001C48C5"/>
    <w:rsid w:val="001C7728"/>
    <w:rsid w:val="001D7BE8"/>
    <w:rsid w:val="001F5C29"/>
    <w:rsid w:val="0021033A"/>
    <w:rsid w:val="0022072F"/>
    <w:rsid w:val="00226C8F"/>
    <w:rsid w:val="0023443B"/>
    <w:rsid w:val="002509A4"/>
    <w:rsid w:val="0026143C"/>
    <w:rsid w:val="002700EF"/>
    <w:rsid w:val="00293977"/>
    <w:rsid w:val="002E00E7"/>
    <w:rsid w:val="002F168D"/>
    <w:rsid w:val="002F1E7F"/>
    <w:rsid w:val="002F704A"/>
    <w:rsid w:val="002F719F"/>
    <w:rsid w:val="0030200D"/>
    <w:rsid w:val="003049CA"/>
    <w:rsid w:val="00305E54"/>
    <w:rsid w:val="00310ED8"/>
    <w:rsid w:val="00327722"/>
    <w:rsid w:val="00332D7A"/>
    <w:rsid w:val="0037101E"/>
    <w:rsid w:val="00382E64"/>
    <w:rsid w:val="00395647"/>
    <w:rsid w:val="003C20C1"/>
    <w:rsid w:val="003C2C30"/>
    <w:rsid w:val="003C4067"/>
    <w:rsid w:val="003F1EA5"/>
    <w:rsid w:val="00413F3C"/>
    <w:rsid w:val="00414EDC"/>
    <w:rsid w:val="00442E44"/>
    <w:rsid w:val="0045092C"/>
    <w:rsid w:val="00452FD4"/>
    <w:rsid w:val="004700B7"/>
    <w:rsid w:val="00480AB0"/>
    <w:rsid w:val="00486786"/>
    <w:rsid w:val="00495AE4"/>
    <w:rsid w:val="004A4196"/>
    <w:rsid w:val="004C0FFE"/>
    <w:rsid w:val="004D2EB1"/>
    <w:rsid w:val="004D777E"/>
    <w:rsid w:val="004E3B86"/>
    <w:rsid w:val="004E7A2A"/>
    <w:rsid w:val="00521548"/>
    <w:rsid w:val="00532C96"/>
    <w:rsid w:val="00565496"/>
    <w:rsid w:val="005848E3"/>
    <w:rsid w:val="005B2949"/>
    <w:rsid w:val="005C26C3"/>
    <w:rsid w:val="005E4C24"/>
    <w:rsid w:val="005F2CFC"/>
    <w:rsid w:val="006116C3"/>
    <w:rsid w:val="006165BF"/>
    <w:rsid w:val="00625B76"/>
    <w:rsid w:val="00627BA9"/>
    <w:rsid w:val="006417CC"/>
    <w:rsid w:val="0064738D"/>
    <w:rsid w:val="00667A93"/>
    <w:rsid w:val="006709B7"/>
    <w:rsid w:val="00671987"/>
    <w:rsid w:val="00674253"/>
    <w:rsid w:val="00674C5E"/>
    <w:rsid w:val="0067749F"/>
    <w:rsid w:val="00682FBA"/>
    <w:rsid w:val="00685FC6"/>
    <w:rsid w:val="006A4A71"/>
    <w:rsid w:val="006A73D6"/>
    <w:rsid w:val="006C59F7"/>
    <w:rsid w:val="006D3659"/>
    <w:rsid w:val="0070168D"/>
    <w:rsid w:val="00711828"/>
    <w:rsid w:val="00726606"/>
    <w:rsid w:val="007418A5"/>
    <w:rsid w:val="0074480F"/>
    <w:rsid w:val="00751ECE"/>
    <w:rsid w:val="0075541D"/>
    <w:rsid w:val="007972F0"/>
    <w:rsid w:val="007A24EE"/>
    <w:rsid w:val="007A2864"/>
    <w:rsid w:val="007C7834"/>
    <w:rsid w:val="007D4718"/>
    <w:rsid w:val="007E1E95"/>
    <w:rsid w:val="0080720D"/>
    <w:rsid w:val="00807C19"/>
    <w:rsid w:val="00814B4B"/>
    <w:rsid w:val="00840A7C"/>
    <w:rsid w:val="00851787"/>
    <w:rsid w:val="008833DF"/>
    <w:rsid w:val="00927648"/>
    <w:rsid w:val="00931572"/>
    <w:rsid w:val="00932102"/>
    <w:rsid w:val="0094346C"/>
    <w:rsid w:val="00945F4A"/>
    <w:rsid w:val="00954764"/>
    <w:rsid w:val="00957E9C"/>
    <w:rsid w:val="009673CB"/>
    <w:rsid w:val="00974959"/>
    <w:rsid w:val="009808C5"/>
    <w:rsid w:val="009C0EB6"/>
    <w:rsid w:val="009D21B8"/>
    <w:rsid w:val="009D4626"/>
    <w:rsid w:val="009E2C97"/>
    <w:rsid w:val="009F03EF"/>
    <w:rsid w:val="009F0B53"/>
    <w:rsid w:val="00A25388"/>
    <w:rsid w:val="00A44999"/>
    <w:rsid w:val="00A46F23"/>
    <w:rsid w:val="00A65EED"/>
    <w:rsid w:val="00A83C76"/>
    <w:rsid w:val="00A954E7"/>
    <w:rsid w:val="00AE5F5B"/>
    <w:rsid w:val="00AE714B"/>
    <w:rsid w:val="00AF6348"/>
    <w:rsid w:val="00B10C8F"/>
    <w:rsid w:val="00B233B6"/>
    <w:rsid w:val="00B337E2"/>
    <w:rsid w:val="00B43E25"/>
    <w:rsid w:val="00B46511"/>
    <w:rsid w:val="00B6374B"/>
    <w:rsid w:val="00B95072"/>
    <w:rsid w:val="00BC2471"/>
    <w:rsid w:val="00BD1CD9"/>
    <w:rsid w:val="00C22882"/>
    <w:rsid w:val="00C33756"/>
    <w:rsid w:val="00C4529B"/>
    <w:rsid w:val="00C5361F"/>
    <w:rsid w:val="00CA4AFF"/>
    <w:rsid w:val="00CA7340"/>
    <w:rsid w:val="00CC56C9"/>
    <w:rsid w:val="00CE5855"/>
    <w:rsid w:val="00CF107F"/>
    <w:rsid w:val="00CF6B3C"/>
    <w:rsid w:val="00D16373"/>
    <w:rsid w:val="00D2652E"/>
    <w:rsid w:val="00D3614A"/>
    <w:rsid w:val="00D37EEE"/>
    <w:rsid w:val="00D60E8C"/>
    <w:rsid w:val="00D65015"/>
    <w:rsid w:val="00D66A97"/>
    <w:rsid w:val="00D8659E"/>
    <w:rsid w:val="00D9303A"/>
    <w:rsid w:val="00DA6593"/>
    <w:rsid w:val="00DB221F"/>
    <w:rsid w:val="00DC1A28"/>
    <w:rsid w:val="00DE02CF"/>
    <w:rsid w:val="00DF3E46"/>
    <w:rsid w:val="00E03D51"/>
    <w:rsid w:val="00E32F93"/>
    <w:rsid w:val="00E37F07"/>
    <w:rsid w:val="00EA3D84"/>
    <w:rsid w:val="00EB6CE2"/>
    <w:rsid w:val="00EC69EC"/>
    <w:rsid w:val="00EC6E0E"/>
    <w:rsid w:val="00EF19C2"/>
    <w:rsid w:val="00EF1B0B"/>
    <w:rsid w:val="00EF7337"/>
    <w:rsid w:val="00F13759"/>
    <w:rsid w:val="00F43D25"/>
    <w:rsid w:val="00F54929"/>
    <w:rsid w:val="00F70F7B"/>
    <w:rsid w:val="00F950DA"/>
    <w:rsid w:val="00F952A7"/>
    <w:rsid w:val="00FB40CD"/>
    <w:rsid w:val="00FD2F0B"/>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AF586D"/>
  <w14:defaultImageDpi w14:val="300"/>
  <w15:docId w15:val="{ED03D5F5-5615-4F85-989C-DF4C321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F0B"/>
    <w:pPr>
      <w:ind w:firstLine="245"/>
      <w:jc w:val="both"/>
    </w:pPr>
    <w:rPr>
      <w:lang w:val="en-US" w:eastAsia="en-US"/>
    </w:rPr>
  </w:style>
  <w:style w:type="paragraph" w:styleId="Heading1">
    <w:name w:val="heading 1"/>
    <w:basedOn w:val="Normal"/>
    <w:next w:val="Normal"/>
    <w:qFormat/>
    <w:rsid w:val="007A2864"/>
    <w:pPr>
      <w:jc w:val="center"/>
      <w:outlineLvl w:val="0"/>
    </w:pPr>
    <w:rPr>
      <w:b/>
      <w:sz w:val="22"/>
    </w:rPr>
  </w:style>
  <w:style w:type="paragraph" w:styleId="Heading2">
    <w:name w:val="heading 2"/>
    <w:basedOn w:val="Normal"/>
    <w:next w:val="Normal"/>
    <w:qFormat/>
    <w:rsid w:val="007A2864"/>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style>
  <w:style w:type="paragraph" w:styleId="BodyTextIndent2">
    <w:name w:val="Body Text Indent 2"/>
    <w:basedOn w:val="Normal"/>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link w:val="PagenumberChar"/>
    <w:pPr>
      <w:jc w:val="center"/>
    </w:pPr>
    <w:rPr>
      <w:rFonts w:ascii="Times" w:hAnsi="Times"/>
    </w:rPr>
  </w:style>
  <w:style w:type="paragraph" w:styleId="Title">
    <w:name w:val="Title"/>
    <w:basedOn w:val="Normal"/>
    <w:qFormat/>
    <w:rsid w:val="0075541D"/>
    <w:pPr>
      <w:jc w:val="center"/>
    </w:pPr>
    <w:rPr>
      <w:b/>
      <w:kern w:val="28"/>
      <w:sz w:val="36"/>
    </w:rPr>
  </w:style>
  <w:style w:type="character" w:styleId="Hyperlink">
    <w:name w:val="Hyperlink"/>
    <w:uiPriority w:val="99"/>
    <w:unhideWhenUsed/>
    <w:rsid w:val="003441D6"/>
    <w:rPr>
      <w:color w:val="0000FF"/>
      <w:u w:val="single"/>
    </w:rPr>
  </w:style>
  <w:style w:type="paragraph" w:styleId="Footer">
    <w:name w:val="footer"/>
    <w:basedOn w:val="Normal"/>
    <w:link w:val="FooterChar"/>
    <w:uiPriority w:val="99"/>
    <w:unhideWhenUsed/>
    <w:rsid w:val="000C4F08"/>
    <w:pPr>
      <w:tabs>
        <w:tab w:val="center" w:pos="4320"/>
        <w:tab w:val="right" w:pos="8640"/>
      </w:tabs>
    </w:pPr>
    <w:rPr>
      <w:lang w:val="x-none" w:eastAsia="x-none"/>
    </w:rPr>
  </w:style>
  <w:style w:type="character" w:customStyle="1" w:styleId="FooterChar">
    <w:name w:val="Footer Char"/>
    <w:link w:val="Footer"/>
    <w:uiPriority w:val="99"/>
    <w:rsid w:val="000C4F08"/>
    <w:rPr>
      <w:sz w:val="24"/>
    </w:rPr>
  </w:style>
  <w:style w:type="character" w:styleId="PageNumber">
    <w:name w:val="page number"/>
    <w:basedOn w:val="DefaultParagraphFont"/>
    <w:uiPriority w:val="99"/>
    <w:semiHidden/>
    <w:unhideWhenUsed/>
    <w:rsid w:val="00EE6D91"/>
  </w:style>
  <w:style w:type="paragraph" w:customStyle="1" w:styleId="CM8">
    <w:name w:val="CM8"/>
    <w:basedOn w:val="Normal"/>
    <w:next w:val="Normal"/>
    <w:uiPriority w:val="99"/>
    <w:rsid w:val="00CB1284"/>
    <w:pPr>
      <w:widowControl w:val="0"/>
      <w:autoSpaceDE w:val="0"/>
      <w:autoSpaceDN w:val="0"/>
      <w:adjustRightInd w:val="0"/>
    </w:pPr>
    <w:rPr>
      <w:rFonts w:ascii="BIPOGE+Times" w:hAnsi="BIPOGE+Times"/>
      <w:szCs w:val="24"/>
    </w:rPr>
  </w:style>
  <w:style w:type="character" w:styleId="FollowedHyperlink">
    <w:name w:val="FollowedHyperlink"/>
    <w:uiPriority w:val="99"/>
    <w:semiHidden/>
    <w:unhideWhenUsed/>
    <w:rsid w:val="00807DF5"/>
    <w:rPr>
      <w:color w:val="800080"/>
      <w:u w:val="single"/>
    </w:rPr>
  </w:style>
  <w:style w:type="table" w:styleId="TableGrid">
    <w:name w:val="Table Grid"/>
    <w:basedOn w:val="TableNormal"/>
    <w:uiPriority w:val="59"/>
    <w:rsid w:val="00847A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48C5"/>
    <w:rPr>
      <w:rFonts w:ascii="Lucida Grande" w:hAnsi="Lucida Grande" w:cs="Lucida Grande"/>
      <w:sz w:val="18"/>
      <w:szCs w:val="18"/>
    </w:rPr>
  </w:style>
  <w:style w:type="character" w:customStyle="1" w:styleId="BalloonTextChar">
    <w:name w:val="Balloon Text Char"/>
    <w:link w:val="BalloonText"/>
    <w:uiPriority w:val="99"/>
    <w:semiHidden/>
    <w:rsid w:val="001C48C5"/>
    <w:rPr>
      <w:rFonts w:ascii="Lucida Grande" w:hAnsi="Lucida Grande" w:cs="Lucida Grande"/>
      <w:sz w:val="18"/>
      <w:szCs w:val="18"/>
      <w:lang w:val="en-US" w:eastAsia="en-US"/>
    </w:rPr>
  </w:style>
  <w:style w:type="paragraph" w:customStyle="1" w:styleId="Style1">
    <w:name w:val="Style1"/>
    <w:basedOn w:val="PageNumber1"/>
    <w:link w:val="Style1Char"/>
    <w:qFormat/>
    <w:rsid w:val="0075541D"/>
    <w:rPr>
      <w:i/>
    </w:rPr>
  </w:style>
  <w:style w:type="character" w:styleId="CommentReference">
    <w:name w:val="annotation reference"/>
    <w:basedOn w:val="DefaultParagraphFont"/>
    <w:uiPriority w:val="99"/>
    <w:semiHidden/>
    <w:unhideWhenUsed/>
    <w:rsid w:val="009D21B8"/>
    <w:rPr>
      <w:sz w:val="16"/>
      <w:szCs w:val="16"/>
    </w:rPr>
  </w:style>
  <w:style w:type="character" w:customStyle="1" w:styleId="PagenumberChar">
    <w:name w:val="Page number Char"/>
    <w:basedOn w:val="DefaultParagraphFont"/>
    <w:link w:val="PageNumber1"/>
    <w:rsid w:val="0075541D"/>
    <w:rPr>
      <w:rFonts w:ascii="Times" w:hAnsi="Times"/>
      <w:lang w:val="en-US" w:eastAsia="en-US"/>
    </w:rPr>
  </w:style>
  <w:style w:type="character" w:customStyle="1" w:styleId="Style1Char">
    <w:name w:val="Style1 Char"/>
    <w:basedOn w:val="PagenumberChar"/>
    <w:link w:val="Style1"/>
    <w:rsid w:val="0075541D"/>
    <w:rPr>
      <w:rFonts w:ascii="Times" w:hAnsi="Times"/>
      <w:i/>
      <w:lang w:val="en-US" w:eastAsia="en-US"/>
    </w:rPr>
  </w:style>
  <w:style w:type="paragraph" w:styleId="CommentText">
    <w:name w:val="annotation text"/>
    <w:basedOn w:val="Normal"/>
    <w:link w:val="CommentTextChar"/>
    <w:uiPriority w:val="99"/>
    <w:semiHidden/>
    <w:unhideWhenUsed/>
    <w:rsid w:val="009D21B8"/>
  </w:style>
  <w:style w:type="character" w:customStyle="1" w:styleId="CommentTextChar">
    <w:name w:val="Comment Text Char"/>
    <w:basedOn w:val="DefaultParagraphFont"/>
    <w:link w:val="CommentText"/>
    <w:uiPriority w:val="99"/>
    <w:semiHidden/>
    <w:rsid w:val="009D21B8"/>
    <w:rPr>
      <w:lang w:val="en-US" w:eastAsia="en-US"/>
    </w:rPr>
  </w:style>
  <w:style w:type="paragraph" w:styleId="CommentSubject">
    <w:name w:val="annotation subject"/>
    <w:basedOn w:val="CommentText"/>
    <w:next w:val="CommentText"/>
    <w:link w:val="CommentSubjectChar"/>
    <w:uiPriority w:val="99"/>
    <w:semiHidden/>
    <w:unhideWhenUsed/>
    <w:rsid w:val="009D21B8"/>
    <w:rPr>
      <w:b/>
      <w:bCs/>
    </w:rPr>
  </w:style>
  <w:style w:type="character" w:customStyle="1" w:styleId="CommentSubjectChar">
    <w:name w:val="Comment Subject Char"/>
    <w:basedOn w:val="CommentTextChar"/>
    <w:link w:val="CommentSubject"/>
    <w:uiPriority w:val="99"/>
    <w:semiHidden/>
    <w:rsid w:val="009D21B8"/>
    <w:rPr>
      <w:b/>
      <w:bCs/>
      <w:lang w:val="en-US" w:eastAsia="en-US"/>
    </w:rPr>
  </w:style>
  <w:style w:type="paragraph" w:styleId="ListParagraph">
    <w:name w:val="List Paragraph"/>
    <w:basedOn w:val="Normal"/>
    <w:uiPriority w:val="72"/>
    <w:qFormat/>
    <w:rsid w:val="002F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17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coursera.org/learn/leadership-design-innovation/lecture/JMRYd/generating-how-might-we-hmw-questions-from-insights" TargetMode="External"/><Relationship Id="rId2" Type="http://schemas.openxmlformats.org/officeDocument/2006/relationships/hyperlink" Target="http://crowdresearch.stanford.edu/w/img_auth.php/f/ff/How_might_we.pdf"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11ED7-31AA-C047-9739-E050FE641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5877</Words>
  <Characters>33504</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39303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chris.bouwmeester@utoronto.ca</dc:creator>
  <cp:keywords/>
  <cp:lastModifiedBy>Arushri Swarup</cp:lastModifiedBy>
  <cp:revision>6</cp:revision>
  <cp:lastPrinted>2016-03-14T17:39:00Z</cp:lastPrinted>
  <dcterms:created xsi:type="dcterms:W3CDTF">2017-04-24T19:10:00Z</dcterms:created>
  <dcterms:modified xsi:type="dcterms:W3CDTF">2017-04-24T21:04:00Z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http://csl.mendeley.com/styles/491029761/CEEA2</vt:lpwstr>
  </property>
  <property fmtid="{D5CDD505-2E9C-101B-9397-08002B2CF9AE}" pid="9" name="Mendeley Recent Style Name 3_1">
    <vt:lpwstr>Elsevier Vancouver - Chris Bouwmeester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c7694357-9348-3525-914f-a7c5b8ca5b35</vt:lpwstr>
  </property>
  <property fmtid="{D5CDD505-2E9C-101B-9397-08002B2CF9AE}" pid="24" name="Mendeley Citation Style_1">
    <vt:lpwstr>http://csl.mendeley.com/styles/491029761/CEEA2</vt:lpwstr>
  </property>
</Properties>
</file>