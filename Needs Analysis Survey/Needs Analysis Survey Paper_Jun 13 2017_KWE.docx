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4D1A6F"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FB5D5E" w:rsidRPr="00FB5D5E" w:rsidRDefault="00FB5D5E" w:rsidP="00FB5D5E">
      <w:pPr>
        <w:rPr>
          <w:lang w:val="en-CA"/>
        </w:rPr>
      </w:pPr>
      <w:r>
        <w:rPr>
          <w:lang w:val="en-CA"/>
        </w:rPr>
        <w:t xml:space="preserve">Notes: </w:t>
      </w:r>
    </w:p>
    <w:p w:rsidR="00AA3FC3" w:rsidRDefault="00AA3FC3" w:rsidP="00AA3FC3">
      <w:pPr>
        <w:pStyle w:val="ListParagraph"/>
        <w:numPr>
          <w:ilvl w:val="0"/>
          <w:numId w:val="16"/>
        </w:numPr>
      </w:pPr>
      <w:r>
        <w:t xml:space="preserve">Why are we doing </w:t>
      </w:r>
      <w:proofErr w:type="gramStart"/>
      <w:r>
        <w:t>a needs</w:t>
      </w:r>
      <w:proofErr w:type="gramEnd"/>
      <w:r>
        <w:t xml:space="preserve"> analysis?</w:t>
      </w:r>
    </w:p>
    <w:p w:rsidR="00AA3FC3" w:rsidRDefault="00AA3FC3" w:rsidP="00AA3FC3">
      <w:r>
        <w:t>To</w:t>
      </w:r>
      <w:r w:rsidR="00E405EC">
        <w:t xml:space="preserve"> identify, describe and rank t</w:t>
      </w:r>
      <w:r>
        <w:t>he difficulties experienced during TEES and if developing new instruments to address these challenges would be beneficial to TEES.</w:t>
      </w:r>
    </w:p>
    <w:p w:rsidR="00AA3FC3" w:rsidRDefault="00AA3FC3" w:rsidP="00AA3FC3">
      <w:pPr>
        <w:pStyle w:val="ListParagraph"/>
        <w:numPr>
          <w:ilvl w:val="0"/>
          <w:numId w:val="16"/>
        </w:numPr>
      </w:pPr>
      <w:r>
        <w:t>What do we want to learn from the needs analysis?</w:t>
      </w:r>
    </w:p>
    <w:p w:rsidR="00AA3FC3" w:rsidRDefault="00AA3FC3" w:rsidP="00AA3FC3">
      <w:r>
        <w:t xml:space="preserve">The difficulties that are most widely experienced by </w:t>
      </w:r>
      <w:proofErr w:type="gramStart"/>
      <w:r>
        <w:t>TEES</w:t>
      </w:r>
      <w:proofErr w:type="gramEnd"/>
      <w:r>
        <w:t xml:space="preserve"> surgeons and what difficulties do surgeons require new instruments for.</w:t>
      </w:r>
    </w:p>
    <w:p w:rsidR="00AA3FC3" w:rsidRDefault="00AA3FC3" w:rsidP="00AA3FC3">
      <w:pPr>
        <w:pStyle w:val="ListParagraph"/>
        <w:numPr>
          <w:ilvl w:val="0"/>
          <w:numId w:val="16"/>
        </w:numPr>
      </w:pPr>
      <w:r>
        <w:t>What context does the reader need in order to understand this study?</w:t>
      </w:r>
    </w:p>
    <w:p w:rsidR="00AA3FC3" w:rsidRDefault="00AA3FC3" w:rsidP="00AA3FC3">
      <w:pPr>
        <w:pStyle w:val="ListParagraph"/>
        <w:ind w:left="0"/>
      </w:pPr>
      <w:r>
        <w:t xml:space="preserve">TEES, endoscopes used </w:t>
      </w:r>
    </w:p>
    <w:p w:rsidR="00AA3FC3" w:rsidRDefault="00AA3FC3" w:rsidP="00AA3FC3">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4D1A6F">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D1A6F">
        <w:fldChar w:fldCharType="separate"/>
      </w:r>
      <w:r w:rsidR="005463E8" w:rsidRPr="005463E8">
        <w:rPr>
          <w:noProof/>
        </w:rPr>
        <w:t>[1]</w:t>
      </w:r>
      <w:r w:rsidR="004D1A6F">
        <w:fldChar w:fldCharType="end"/>
      </w:r>
      <w:r w:rsidR="005463E8">
        <w:t xml:space="preserve"> </w:t>
      </w:r>
      <w:r w:rsidR="004D1A6F">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4D1A6F">
        <w:fldChar w:fldCharType="separate"/>
      </w:r>
      <w:r w:rsidR="005463E8" w:rsidRPr="005463E8">
        <w:rPr>
          <w:noProof/>
        </w:rPr>
        <w:t>[2]</w:t>
      </w:r>
      <w:r w:rsidR="004D1A6F">
        <w:fldChar w:fldCharType="end"/>
      </w:r>
      <w:r>
        <w:t xml:space="preserve"> </w:t>
      </w:r>
      <w:r w:rsidR="004D1A6F">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4D1A6F">
        <w:rPr>
          <w:rFonts w:cs="Arial"/>
        </w:rPr>
        <w:fldChar w:fldCharType="separate"/>
      </w:r>
      <w:r w:rsidR="00A440DB" w:rsidRPr="00A440DB">
        <w:rPr>
          <w:rFonts w:cs="Arial"/>
          <w:noProof/>
        </w:rPr>
        <w:t>[3]</w:t>
      </w:r>
      <w:r w:rsidR="004D1A6F">
        <w:rPr>
          <w:rFonts w:cs="Arial"/>
        </w:rPr>
        <w:fldChar w:fldCharType="end"/>
      </w:r>
      <w:r w:rsidR="00D33B34">
        <w:rPr>
          <w:rFonts w:cs="Arial"/>
        </w:rPr>
        <w:t xml:space="preserve"> </w:t>
      </w:r>
      <w:r w:rsidR="004D1A6F">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D1A6F">
        <w:fldChar w:fldCharType="separate"/>
      </w:r>
      <w:r w:rsidR="00866A1C" w:rsidRPr="00866A1C">
        <w:rPr>
          <w:noProof/>
        </w:rPr>
        <w:t>[4]</w:t>
      </w:r>
      <w:r w:rsidR="004D1A6F">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4D1A6F">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D1A6F">
        <w:fldChar w:fldCharType="separate"/>
      </w:r>
      <w:r w:rsidR="00866A1C" w:rsidRPr="00866A1C">
        <w:rPr>
          <w:noProof/>
        </w:rPr>
        <w:t>[5]</w:t>
      </w:r>
      <w:r w:rsidR="004D1A6F">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4D1A6F">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D1A6F">
        <w:rPr>
          <w:rFonts w:cs="Times New Roman"/>
          <w:lang w:val="en-CA"/>
        </w:rPr>
        <w:fldChar w:fldCharType="separate"/>
      </w:r>
      <w:r w:rsidR="00866A1C" w:rsidRPr="00866A1C">
        <w:rPr>
          <w:rFonts w:cs="Times New Roman"/>
          <w:noProof/>
          <w:lang w:val="en-CA"/>
        </w:rPr>
        <w:t>[6]</w:t>
      </w:r>
      <w:r w:rsidR="004D1A6F">
        <w:rPr>
          <w:rFonts w:cs="Times New Roman"/>
          <w:lang w:val="en-CA"/>
        </w:rPr>
        <w:fldChar w:fldCharType="end"/>
      </w:r>
      <w:r w:rsidRPr="00032A7F">
        <w:rPr>
          <w:rFonts w:eastAsia="Times New Roman"/>
        </w:rPr>
        <w:t xml:space="preserve"> </w:t>
      </w:r>
      <w:r w:rsidR="004D1A6F">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4D1A6F">
        <w:rPr>
          <w:rFonts w:eastAsia="Times New Roman"/>
        </w:rPr>
        <w:fldChar w:fldCharType="separate"/>
      </w:r>
      <w:r w:rsidR="00866A1C" w:rsidRPr="00866A1C">
        <w:rPr>
          <w:rFonts w:eastAsia="Times New Roman"/>
          <w:noProof/>
        </w:rPr>
        <w:t>[7]</w:t>
      </w:r>
      <w:r w:rsidR="004D1A6F">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4D1A6F">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D1A6F">
        <w:rPr>
          <w:rFonts w:cs="Times New Roman"/>
          <w:lang w:val="en-CA"/>
        </w:rPr>
        <w:fldChar w:fldCharType="separate"/>
      </w:r>
      <w:r w:rsidR="00866A1C" w:rsidRPr="00866A1C">
        <w:rPr>
          <w:rFonts w:cs="Times New Roman"/>
          <w:noProof/>
          <w:lang w:val="en-CA"/>
        </w:rPr>
        <w:t>[6]</w:t>
      </w:r>
      <w:r w:rsidR="004D1A6F">
        <w:rPr>
          <w:rFonts w:cs="Times New Roman"/>
          <w:lang w:val="en-CA"/>
        </w:rPr>
        <w:fldChar w:fldCharType="end"/>
      </w:r>
      <w:r w:rsidR="00876325">
        <w:rPr>
          <w:rFonts w:cs="Times New Roman"/>
          <w:lang w:val="en-CA"/>
        </w:rPr>
        <w:t xml:space="preserve"> </w:t>
      </w:r>
      <w:r w:rsidR="004D1A6F">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D1A6F">
        <w:rPr>
          <w:rFonts w:cs="Times New Roman"/>
          <w:lang w:val="en-CA"/>
        </w:rPr>
        <w:fldChar w:fldCharType="separate"/>
      </w:r>
      <w:r w:rsidR="00876325" w:rsidRPr="00876325">
        <w:rPr>
          <w:rFonts w:cs="Times New Roman"/>
          <w:noProof/>
          <w:lang w:val="en-CA"/>
        </w:rPr>
        <w:t>[8]</w:t>
      </w:r>
      <w:r w:rsidR="004D1A6F">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4D1A6F">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D1A6F">
        <w:rPr>
          <w:rFonts w:eastAsia="Times New Roman"/>
        </w:rPr>
        <w:fldChar w:fldCharType="separate"/>
      </w:r>
      <w:r w:rsidR="00876325" w:rsidRPr="00876325">
        <w:rPr>
          <w:rFonts w:eastAsia="Times New Roman"/>
          <w:noProof/>
        </w:rPr>
        <w:t>[8]</w:t>
      </w:r>
      <w:r w:rsidR="004D1A6F">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sidR="004D1A6F">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4D1A6F">
        <w:rPr>
          <w:rFonts w:eastAsia="Times New Roman"/>
        </w:rPr>
        <w:fldChar w:fldCharType="separate"/>
      </w:r>
      <w:r w:rsidR="00876325" w:rsidRPr="00876325">
        <w:rPr>
          <w:rFonts w:eastAsia="Times New Roman"/>
          <w:noProof/>
        </w:rPr>
        <w:t>[9]</w:t>
      </w:r>
      <w:r w:rsidR="004D1A6F">
        <w:rPr>
          <w:rFonts w:eastAsia="Times New Roman"/>
        </w:rPr>
        <w:fldChar w:fldCharType="end"/>
      </w:r>
      <w:r>
        <w:rPr>
          <w:rFonts w:eastAsia="Times New Roman"/>
        </w:rPr>
        <w:t xml:space="preserve"> </w:t>
      </w:r>
      <w:r w:rsidR="004D1A6F">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D1A6F">
        <w:rPr>
          <w:rFonts w:eastAsia="Times New Roman"/>
        </w:rPr>
        <w:fldChar w:fldCharType="separate"/>
      </w:r>
      <w:r w:rsidR="00866A1C" w:rsidRPr="00866A1C">
        <w:rPr>
          <w:rFonts w:eastAsia="Times New Roman"/>
          <w:noProof/>
        </w:rPr>
        <w:t>[6]</w:t>
      </w:r>
      <w:r w:rsidR="004D1A6F">
        <w:rPr>
          <w:rFonts w:eastAsia="Times New Roman"/>
        </w:rPr>
        <w:fldChar w:fldCharType="end"/>
      </w:r>
      <w:r w:rsidRPr="00032A7F">
        <w:rPr>
          <w:rFonts w:eastAsia="Times New Roman"/>
        </w:rPr>
        <w:t xml:space="preserve"> </w:t>
      </w:r>
      <w:r w:rsidR="004D1A6F">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4D1A6F">
        <w:rPr>
          <w:rFonts w:eastAsia="Times New Roman"/>
        </w:rPr>
        <w:fldChar w:fldCharType="separate"/>
      </w:r>
      <w:r w:rsidR="00A440DB" w:rsidRPr="00A440DB">
        <w:rPr>
          <w:rFonts w:eastAsia="Times New Roman"/>
          <w:noProof/>
        </w:rPr>
        <w:t>[1]</w:t>
      </w:r>
      <w:r w:rsidR="004D1A6F">
        <w:rPr>
          <w:rFonts w:eastAsia="Times New Roman"/>
        </w:rPr>
        <w:fldChar w:fldCharType="end"/>
      </w:r>
      <w:r w:rsidR="00B4071D">
        <w:rPr>
          <w:rFonts w:eastAsia="Times New Roman"/>
        </w:rPr>
        <w:t xml:space="preserve"> </w:t>
      </w:r>
      <w:r w:rsidR="004D1A6F">
        <w:rPr>
          <w:rFonts w:eastAsia="Times New Roman"/>
        </w:rPr>
        <w:fldChar w:fldCharType="begin" w:fldLock="1"/>
      </w:r>
      <w:r w:rsidR="00B4071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 "properties" : { "noteIndex" : 0 }, "schema" : "https://github.com/citation-style-language/schema/raw/master/csl-citation.json" }</w:instrText>
      </w:r>
      <w:r w:rsidR="004D1A6F">
        <w:rPr>
          <w:rFonts w:eastAsia="Times New Roman"/>
        </w:rPr>
        <w:fldChar w:fldCharType="separate"/>
      </w:r>
      <w:r w:rsidR="00B4071D" w:rsidRPr="00B4071D">
        <w:rPr>
          <w:rFonts w:eastAsia="Times New Roman"/>
          <w:noProof/>
        </w:rPr>
        <w:t>[8]</w:t>
      </w:r>
      <w:r w:rsidR="004D1A6F">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4D1A6F">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4D1A6F">
        <w:rPr>
          <w:rFonts w:eastAsia="Times New Roman"/>
        </w:rPr>
        <w:fldChar w:fldCharType="separate"/>
      </w:r>
      <w:r w:rsidR="00876325" w:rsidRPr="00876325">
        <w:rPr>
          <w:rFonts w:eastAsia="Times New Roman"/>
          <w:noProof/>
        </w:rPr>
        <w:t>[10]</w:t>
      </w:r>
      <w:r w:rsidR="004D1A6F">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 xml:space="preserve">TEES, the </w:t>
      </w:r>
      <w:r w:rsidRPr="00032A7F">
        <w:rPr>
          <w:rFonts w:eastAsia="Times New Roman"/>
        </w:rPr>
        <w:lastRenderedPageBreak/>
        <w:t>needs of surgeons and current limitations of tools must be determined.</w:t>
      </w:r>
    </w:p>
    <w:p w:rsidR="0061241A" w:rsidRDefault="0061241A" w:rsidP="00752119"/>
    <w:p w:rsidR="00B41F34" w:rsidRDefault="00B41F34" w:rsidP="00086F3F">
      <w:pPr>
        <w:ind w:firstLine="720"/>
        <w:rPr>
          <w:lang w:val="en-CA"/>
        </w:rPr>
      </w:pPr>
      <w:r>
        <w:rPr>
          <w:lang w:val="en-CA"/>
        </w:rPr>
        <w:t xml:space="preserve">The </w:t>
      </w:r>
      <w:r w:rsidRPr="00B41F34">
        <w:rPr>
          <w:highlight w:val="yellow"/>
          <w:lang w:val="en-CA"/>
        </w:rPr>
        <w:t>research questions</w:t>
      </w:r>
      <w:r>
        <w:rPr>
          <w:lang w:val="en-CA"/>
        </w:rPr>
        <w:t xml:space="preserve"> are: does the frequency of performing TEES affect the challenges experienced during surgery? As well, </w:t>
      </w:r>
      <w:r w:rsidR="006F6F5D">
        <w:rPr>
          <w:lang w:val="en-CA"/>
        </w:rPr>
        <w:t>are the difficulties experienced related to the type of instrument set used by the surgeon? What is/are the challenges that surgeons need a tool for?</w:t>
      </w:r>
      <w:r w:rsidR="00507B34">
        <w:rPr>
          <w:lang w:val="en-CA"/>
        </w:rPr>
        <w:t xml:space="preserve">  </w:t>
      </w:r>
    </w:p>
    <w:p w:rsidR="00FB5D5E" w:rsidRDefault="00FB5D5E" w:rsidP="00086F3F">
      <w:pPr>
        <w:ind w:firstLine="720"/>
        <w:rPr>
          <w:ins w:id="0" w:author="Kyle Eastwood" w:date="2017-06-13T12:45:00Z"/>
          <w:lang w:val="en-CA"/>
        </w:rPr>
      </w:pPr>
    </w:p>
    <w:p w:rsidR="00030BDD" w:rsidRDefault="00030BDD" w:rsidP="00030BDD">
      <w:pPr>
        <w:pStyle w:val="Heading2"/>
      </w:pPr>
      <w:r>
        <w:t xml:space="preserve">Methods: </w:t>
      </w:r>
    </w:p>
    <w:p w:rsidR="00E405EC" w:rsidRDefault="00E405EC" w:rsidP="003E1D40">
      <w:pPr>
        <w:pStyle w:val="Heading3"/>
      </w:pPr>
      <w:r>
        <w:t xml:space="preserve">Study Design: </w:t>
      </w:r>
    </w:p>
    <w:p w:rsidR="003E1D40" w:rsidRDefault="00E405EC" w:rsidP="00204EC7">
      <w:pPr>
        <w:ind w:firstLine="463"/>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parametric statistical analysis.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3E1D40" w:rsidRDefault="003E1D40" w:rsidP="003E1D40">
      <w:pPr>
        <w:pStyle w:val="ListParagraph"/>
        <w:numPr>
          <w:ilvl w:val="0"/>
          <w:numId w:val="18"/>
        </w:numPr>
      </w:pPr>
      <w:r>
        <w:t>Bleeding control</w:t>
      </w:r>
    </w:p>
    <w:p w:rsidR="003E1D40" w:rsidRDefault="003E1D40" w:rsidP="003E1D40">
      <w:pPr>
        <w:pStyle w:val="ListParagraph"/>
        <w:numPr>
          <w:ilvl w:val="0"/>
          <w:numId w:val="18"/>
        </w:numPr>
      </w:pPr>
      <w:r>
        <w:t>Reaching structures visualized by the endoscope</w:t>
      </w:r>
    </w:p>
    <w:p w:rsidR="003E1D40" w:rsidRDefault="003E1D40" w:rsidP="003E1D40">
      <w:pPr>
        <w:pStyle w:val="ListParagraph"/>
        <w:numPr>
          <w:ilvl w:val="0"/>
          <w:numId w:val="18"/>
        </w:numPr>
      </w:pPr>
      <w:r>
        <w:t>Cutting and/or removing bone</w:t>
      </w:r>
    </w:p>
    <w:p w:rsidR="003E1D40" w:rsidRDefault="003E1D40" w:rsidP="003E1D40">
      <w:pPr>
        <w:pStyle w:val="ListParagraph"/>
        <w:numPr>
          <w:ilvl w:val="0"/>
          <w:numId w:val="18"/>
        </w:numPr>
      </w:pPr>
      <w:r>
        <w:t>Keeping the endoscope lens clean</w:t>
      </w:r>
    </w:p>
    <w:p w:rsidR="003E1D40" w:rsidRDefault="003E1D40" w:rsidP="003E1D40">
      <w:pPr>
        <w:pStyle w:val="ListParagraph"/>
        <w:numPr>
          <w:ilvl w:val="0"/>
          <w:numId w:val="18"/>
        </w:numPr>
      </w:pPr>
      <w:r>
        <w:t>Moving and positioning a graft into the intended place</w:t>
      </w:r>
    </w:p>
    <w:p w:rsidR="003E1D40" w:rsidRDefault="003E1D40" w:rsidP="003E1D40">
      <w:pPr>
        <w:pStyle w:val="ListParagraph"/>
        <w:numPr>
          <w:ilvl w:val="0"/>
          <w:numId w:val="18"/>
        </w:numPr>
      </w:pPr>
      <w:r>
        <w:t>Dissection and removal of cholesteatoma</w:t>
      </w:r>
    </w:p>
    <w:p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FB5D5E">
        <w:t xml:space="preserve">Group of Endoscopic Ear Surgery, </w:t>
      </w:r>
      <w:r w:rsidR="00414B3A">
        <w:t xml:space="preserve">attendees of </w:t>
      </w:r>
      <w:r w:rsidR="00FB5D5E">
        <w:t>a</w:t>
      </w:r>
      <w:r w:rsidR="00414B3A">
        <w:t xml:space="preserve"> T</w:t>
      </w:r>
      <w:r w:rsidR="00FB5D5E">
        <w:t xml:space="preserve">EES course in Japan.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507EE6" w:rsidRPr="00414B3A" w:rsidRDefault="00204EC7" w:rsidP="00414B3A">
      <w:r>
        <w:tab/>
        <w:t xml:space="preserve">Data were analyzed using </w:t>
      </w:r>
      <w:r w:rsidR="007679DF">
        <w:t xml:space="preserve">a </w:t>
      </w:r>
      <w:r>
        <w:t>descri</w:t>
      </w:r>
      <w:r w:rsidR="007679DF">
        <w:t xml:space="preserve">ptive format. </w:t>
      </w:r>
      <w:r w:rsidR="008C5735">
        <w:t xml:space="preserve">The quantitative data were analyzed by the means, with a confidence interval of 95% using Jump software </w:t>
      </w:r>
      <w:r w:rsidR="008C5735" w:rsidRPr="008C5735">
        <w:rPr>
          <w:highlight w:val="yellow"/>
        </w:rPr>
        <w:t>(include company of software here)</w:t>
      </w:r>
      <w:r w:rsidR="008C5735">
        <w:t>.</w:t>
      </w:r>
      <w:r w:rsidR="00FB5D5E">
        <w:t xml:space="preserve"> ANOVA was used to determine if surgeon experience and the use of a specialized TEES instrument set affected the degree of need for each difficulty.</w:t>
      </w:r>
      <w:r w:rsidR="008C5735">
        <w:t xml:space="preserve"> </w:t>
      </w:r>
      <w:r w:rsidR="00B41F34">
        <w:t>The difficulties were ranked in order of greatest to least</w:t>
      </w:r>
      <w:r w:rsidR="00FB5D5E">
        <w:t xml:space="preserve"> degree of</w:t>
      </w:r>
      <w:r w:rsidR="00B41F34">
        <w:t xml:space="preserve"> need. </w:t>
      </w:r>
    </w:p>
    <w:p w:rsidR="00414B3A" w:rsidRPr="00E405EC" w:rsidRDefault="00E47714" w:rsidP="00E405EC">
      <w:r>
        <w:lastRenderedPageBreak/>
        <w:t xml:space="preserve">Qualitative data will be analyzed by grouping the responses into themes/categories which would describe additional difficulties those tools would address. </w:t>
      </w:r>
    </w:p>
    <w:p w:rsidR="00480BFD" w:rsidRDefault="00480BFD" w:rsidP="00086F3F">
      <w:pPr>
        <w:ind w:firstLine="720"/>
        <w:rPr>
          <w:ins w:id="1" w:author="Kyle Eastwood" w:date="2017-06-13T12:45:00Z"/>
          <w:lang w:val="en-CA"/>
        </w:rPr>
      </w:pPr>
    </w:p>
    <w:p w:rsidR="00480BFD" w:rsidRDefault="00B55125" w:rsidP="007367B4">
      <w:pPr>
        <w:ind w:firstLine="720"/>
        <w:rPr>
          <w:ins w:id="2" w:author="Kyle Eastwood" w:date="2017-06-13T12:45:00Z"/>
        </w:rPr>
      </w:pPr>
      <w:r w:rsidRPr="00AC1CBF">
        <w:t xml:space="preserve"> </w:t>
      </w:r>
    </w:p>
    <w:p w:rsidR="0014467C" w:rsidRDefault="0014467C" w:rsidP="00752119">
      <w:r>
        <w:tab/>
      </w:r>
    </w:p>
    <w:p w:rsidR="00752119" w:rsidRDefault="00752119" w:rsidP="00752119">
      <w:pPr>
        <w:pStyle w:val="Heading3"/>
      </w:pPr>
      <w:commentRangeStart w:id="3"/>
      <w:commentRangeStart w:id="4"/>
      <w:r>
        <w:t>Statistical Analysi</w:t>
      </w:r>
      <w:commentRangeEnd w:id="3"/>
      <w:r w:rsidR="00AA5327">
        <w:rPr>
          <w:rStyle w:val="CommentReference"/>
          <w:rFonts w:asciiTheme="minorHAnsi" w:eastAsiaTheme="minorHAnsi" w:hAnsiTheme="minorHAnsi" w:cstheme="minorBidi"/>
          <w:color w:val="auto"/>
        </w:rPr>
        <w:commentReference w:id="3"/>
      </w:r>
      <w:commentRangeEnd w:id="4"/>
      <w:r w:rsidR="00AA5327">
        <w:rPr>
          <w:rStyle w:val="CommentReference"/>
          <w:rFonts w:asciiTheme="minorHAnsi" w:eastAsiaTheme="minorHAnsi" w:hAnsiTheme="minorHAnsi" w:cstheme="minorBidi"/>
          <w:color w:val="auto"/>
        </w:rPr>
        <w:commentReference w:id="4"/>
      </w:r>
      <w:r>
        <w:t>s</w:t>
      </w:r>
      <w:r w:rsidR="00DB6365">
        <w:t xml:space="preserve"> </w:t>
      </w:r>
    </w:p>
    <w:p w:rsidR="00DB6365" w:rsidRPr="00DB6365" w:rsidRDefault="00DB6365" w:rsidP="00DB6365">
      <w:r w:rsidRPr="00DB6365">
        <w:t>http://blog.minitab.com/blog/adventures-in-statistics-2/choosing-between-a-nonparametric-test-and-a-parametric-test</w:t>
      </w:r>
    </w:p>
    <w:p w:rsidR="00B2654D" w:rsidRDefault="00B2654D" w:rsidP="00015BCD"/>
    <w:p w:rsidR="00015BCD" w:rsidRDefault="000F2E0C" w:rsidP="00015BCD">
      <w:r>
        <w:t xml:space="preserve">The </w:t>
      </w:r>
      <w:r w:rsidR="00D272CC">
        <w:t>continuous</w:t>
      </w:r>
      <w:r>
        <w:t xml:space="preserve"> data</w:t>
      </w:r>
      <w:r w:rsidR="00717583">
        <w:t xml:space="preserve"> was analyzed using </w:t>
      </w:r>
      <w:commentRangeStart w:id="5"/>
      <w:r>
        <w:t>ANOVA</w:t>
      </w:r>
      <w:commentRangeEnd w:id="5"/>
      <w:r w:rsidR="00C06B28">
        <w:rPr>
          <w:rStyle w:val="CommentReference"/>
        </w:rPr>
        <w:commentReference w:id="5"/>
      </w:r>
      <w:r>
        <w:t xml:space="preserve"> </w:t>
      </w:r>
      <w:r w:rsidR="00AA3FC3">
        <w:t>on</w:t>
      </w:r>
      <w:r>
        <w:t xml:space="preserve"> JUMP </w:t>
      </w:r>
      <w:commentRangeStart w:id="6"/>
      <w:r>
        <w:t>software</w:t>
      </w:r>
      <w:commentRangeEnd w:id="6"/>
      <w:r w:rsidR="00AA5327">
        <w:rPr>
          <w:rStyle w:val="CommentReference"/>
        </w:rPr>
        <w:commentReference w:id="6"/>
      </w:r>
      <w:r>
        <w:t xml:space="preserve">. </w:t>
      </w:r>
    </w:p>
    <w:p w:rsidR="00D81D22" w:rsidRDefault="00D81D22" w:rsidP="00015BCD">
      <w:pPr>
        <w:pStyle w:val="Heading2"/>
      </w:pPr>
    </w:p>
    <w:p w:rsidR="00015BCD" w:rsidRDefault="00015BCD" w:rsidP="00015BCD">
      <w:pPr>
        <w:pStyle w:val="Heading2"/>
      </w:pPr>
      <w:bookmarkStart w:id="7" w:name="_GoBack"/>
      <w:bookmarkEnd w:id="7"/>
      <w:r>
        <w:t>Results:</w:t>
      </w:r>
    </w:p>
    <w:p w:rsidR="00015BCD" w:rsidRDefault="00015BCD" w:rsidP="00015BCD">
      <w:pPr>
        <w:pStyle w:val="ListParagraph"/>
        <w:numPr>
          <w:ilvl w:val="0"/>
          <w:numId w:val="3"/>
        </w:numPr>
      </w:pPr>
      <w:r>
        <w:t>Study participants</w:t>
      </w:r>
    </w:p>
    <w:p w:rsidR="00015BCD" w:rsidRDefault="00015BCD" w:rsidP="00015BCD">
      <w:pPr>
        <w:pStyle w:val="ListParagraph"/>
        <w:numPr>
          <w:ilvl w:val="0"/>
          <w:numId w:val="3"/>
        </w:numPr>
      </w:pPr>
      <w:r>
        <w:t>sub</w:t>
      </w:r>
      <w:r w:rsidR="0036795B">
        <w:t>h</w:t>
      </w:r>
      <w:r>
        <w:t>eadings that describe the main ideas we want to convey</w:t>
      </w:r>
    </w:p>
    <w:p w:rsidR="003411A3" w:rsidRDefault="003411A3" w:rsidP="003411A3">
      <w:pPr>
        <w:pStyle w:val="ListParagraph"/>
        <w:widowControl w:val="0"/>
        <w:numPr>
          <w:ilvl w:val="0"/>
          <w:numId w:val="3"/>
        </w:numPr>
        <w:autoSpaceDE w:val="0"/>
        <w:autoSpaceDN w:val="0"/>
        <w:adjustRightInd w:val="0"/>
        <w:spacing w:after="240"/>
      </w:pPr>
      <w:r>
        <w:t>Questionnaire was sent to (number of attendees at the 2</w:t>
      </w:r>
      <w:r w:rsidRPr="003411A3">
        <w:rPr>
          <w:vertAlign w:val="superscript"/>
        </w:rPr>
        <w:t>nd</w:t>
      </w:r>
      <w:r>
        <w:t xml:space="preserve"> world congress) many otologists</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E47714" w:rsidRDefault="00E47714" w:rsidP="003411A3">
      <w:pPr>
        <w:pStyle w:val="ListParagraph"/>
        <w:widowControl w:val="0"/>
        <w:numPr>
          <w:ilvl w:val="0"/>
          <w:numId w:val="3"/>
        </w:numPr>
        <w:autoSpaceDE w:val="0"/>
        <w:autoSpaceDN w:val="0"/>
        <w:adjustRightInd w:val="0"/>
        <w:spacing w:after="240"/>
      </w:pPr>
      <w:r>
        <w:t>3/number of people at the Japan course</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E47714" w:rsidTr="00347A99">
        <w:tc>
          <w:tcPr>
            <w:tcW w:w="4788" w:type="dxa"/>
          </w:tcPr>
          <w:p w:rsidR="00E47714" w:rsidRDefault="00E47714" w:rsidP="00347A99">
            <w:r>
              <w:t>0%</w:t>
            </w:r>
          </w:p>
        </w:tc>
        <w:tc>
          <w:tcPr>
            <w:tcW w:w="2975" w:type="dxa"/>
          </w:tcPr>
          <w:p w:rsidR="00E47714" w:rsidRDefault="00E47714" w:rsidP="00347A99"/>
        </w:tc>
      </w:tr>
      <w:tr w:rsidR="00E47714" w:rsidTr="00347A99">
        <w:tc>
          <w:tcPr>
            <w:tcW w:w="4788" w:type="dxa"/>
          </w:tcPr>
          <w:p w:rsidR="00E47714" w:rsidRDefault="00E47714" w:rsidP="00347A99">
            <w:r>
              <w:t>Up to 50%</w:t>
            </w:r>
          </w:p>
        </w:tc>
        <w:tc>
          <w:tcPr>
            <w:tcW w:w="2975" w:type="dxa"/>
          </w:tcPr>
          <w:p w:rsidR="00E47714" w:rsidRDefault="00E47714" w:rsidP="00347A99">
            <w:r>
              <w:t>8</w:t>
            </w:r>
          </w:p>
        </w:tc>
      </w:tr>
      <w:tr w:rsidR="00E47714" w:rsidTr="00347A99">
        <w:tc>
          <w:tcPr>
            <w:tcW w:w="4788" w:type="dxa"/>
          </w:tcPr>
          <w:p w:rsidR="00E47714" w:rsidRDefault="00E47714" w:rsidP="00347A99">
            <w:r>
              <w:t>50%-90%</w:t>
            </w:r>
          </w:p>
        </w:tc>
        <w:tc>
          <w:tcPr>
            <w:tcW w:w="2975" w:type="dxa"/>
          </w:tcPr>
          <w:p w:rsidR="00E47714" w:rsidRDefault="00E47714" w:rsidP="00347A99">
            <w:r>
              <w:t>5</w:t>
            </w:r>
          </w:p>
        </w:tc>
      </w:tr>
      <w:tr w:rsidR="00E47714" w:rsidTr="00347A99">
        <w:tc>
          <w:tcPr>
            <w:tcW w:w="4788" w:type="dxa"/>
          </w:tcPr>
          <w:p w:rsidR="00E47714" w:rsidRDefault="00E47714" w:rsidP="00347A99">
            <w:r>
              <w:t>More than 90%</w:t>
            </w:r>
          </w:p>
        </w:tc>
        <w:tc>
          <w:tcPr>
            <w:tcW w:w="2975" w:type="dxa"/>
          </w:tcPr>
          <w:p w:rsidR="00E47714" w:rsidRDefault="00E47714" w:rsidP="00347A99">
            <w:r>
              <w:t>3</w:t>
            </w:r>
          </w:p>
        </w:tc>
      </w:tr>
    </w:tbl>
    <w:p w:rsidR="00015BCD" w:rsidRDefault="00015BCD" w:rsidP="00015BCD"/>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E47714" w:rsidTr="00E47714">
        <w:tc>
          <w:tcPr>
            <w:tcW w:w="4788" w:type="dxa"/>
          </w:tcPr>
          <w:p w:rsidR="00E47714" w:rsidRDefault="00E47714" w:rsidP="00347A99">
            <w:r>
              <w:t>Yes</w:t>
            </w:r>
          </w:p>
        </w:tc>
        <w:tc>
          <w:tcPr>
            <w:tcW w:w="2975" w:type="dxa"/>
          </w:tcPr>
          <w:p w:rsidR="00E47714" w:rsidRDefault="00E47714" w:rsidP="00347A99">
            <w:r>
              <w:t>14</w:t>
            </w:r>
          </w:p>
        </w:tc>
      </w:tr>
      <w:tr w:rsidR="00E47714" w:rsidTr="00E47714">
        <w:tc>
          <w:tcPr>
            <w:tcW w:w="4788" w:type="dxa"/>
          </w:tcPr>
          <w:p w:rsidR="00E47714" w:rsidRDefault="00E47714" w:rsidP="00347A99">
            <w:r>
              <w:t>No</w:t>
            </w:r>
          </w:p>
        </w:tc>
        <w:tc>
          <w:tcPr>
            <w:tcW w:w="2975" w:type="dxa"/>
          </w:tcPr>
          <w:p w:rsidR="00E47714" w:rsidRDefault="00E47714" w:rsidP="00347A99">
            <w:r>
              <w:t>2</w:t>
            </w:r>
          </w:p>
        </w:tc>
      </w:tr>
    </w:tbl>
    <w:p w:rsidR="00E47714" w:rsidRDefault="00E47714" w:rsidP="00015BCD"/>
    <w:p w:rsidR="00350E52" w:rsidRDefault="00350E52" w:rsidP="00015BCD">
      <w:pPr>
        <w:pStyle w:val="Heading2"/>
      </w:pPr>
    </w:p>
    <w:p w:rsidR="00350E52" w:rsidRDefault="00350E52" w:rsidP="00015BCD">
      <w:pPr>
        <w:pStyle w:val="Heading2"/>
      </w:pPr>
      <w:commentRangeStart w:id="8"/>
      <w:commentRangeStart w:id="9"/>
      <w:r>
        <w:rPr>
          <w:noProof/>
          <w:lang w:val="en-CA" w:eastAsia="en-CA"/>
        </w:rPr>
        <w:drawing>
          <wp:inline distT="0" distB="0" distL="0" distR="0">
            <wp:extent cx="6089880" cy="3786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8"/>
      <w:r w:rsidR="00AA5327">
        <w:rPr>
          <w:rStyle w:val="CommentReference"/>
          <w:rFonts w:asciiTheme="minorHAnsi" w:eastAsiaTheme="minorHAnsi" w:hAnsiTheme="minorHAnsi" w:cstheme="minorBidi"/>
          <w:color w:val="auto"/>
        </w:rPr>
        <w:commentReference w:id="8"/>
      </w:r>
      <w:commentRangeEnd w:id="9"/>
      <w:r w:rsidR="00492755">
        <w:rPr>
          <w:rStyle w:val="CommentReference"/>
          <w:rFonts w:asciiTheme="minorHAnsi" w:eastAsiaTheme="minorHAnsi" w:hAnsiTheme="minorHAnsi" w:cstheme="minorBidi"/>
          <w:color w:val="auto"/>
        </w:rPr>
        <w:commentReference w:id="9"/>
      </w: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degree of need to facilitate each difficulty during TEES was over 50%, suggesting that each of these difficulties </w:t>
      </w:r>
      <w:proofErr w:type="gramStart"/>
      <w:r>
        <w:t>are</w:t>
      </w:r>
      <w:proofErr w:type="gramEnd"/>
      <w:r>
        <w:t xml:space="preserve"> experienced significantly by the respondents. Reaching structures visualized by the endoscope and dissection and removal of cholesteatoma resulted in the highest degree of need at 82%</w:t>
      </w:r>
      <w:r>
        <w:sym w:font="Symbol" w:char="F0B1"/>
      </w:r>
      <w:r>
        <w:t>5% and 78%</w:t>
      </w:r>
      <w:r>
        <w:sym w:font="Symbol" w:char="F0B1"/>
      </w:r>
      <w:r>
        <w:t>5</w:t>
      </w:r>
      <w:proofErr w:type="gramStart"/>
      <w:r>
        <w:t>% ,</w:t>
      </w:r>
      <w:proofErr w:type="gramEnd"/>
      <w:r>
        <w:t xml:space="preserve">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FD4284" w:rsidRPr="00FD4284" w:rsidRDefault="00FD4284" w:rsidP="00FD4284">
      <w:pPr>
        <w:pStyle w:val="Heading3"/>
      </w:pPr>
      <w:r>
        <w:t xml:space="preserve">Effect of using a specialized TEES instrument set on difficulties experienced: </w:t>
      </w:r>
    </w:p>
    <w:p w:rsidR="00F56777" w:rsidRDefault="00F56777" w:rsidP="00F56777">
      <w:commentRangeStart w:id="10"/>
      <w:r>
        <w:t xml:space="preserve">Note: the response rate is very low (16) at this point. There was no significant effect of the percent of TEES on the degree of difficulty experienced. There was no significant effect of the use of TEES instrument set on the degree of difficulty experienced. </w:t>
      </w:r>
      <w:commentRangeEnd w:id="10"/>
      <w:r w:rsidR="00AA5327">
        <w:rPr>
          <w:rStyle w:val="CommentReference"/>
        </w:rPr>
        <w:commentReference w:id="10"/>
      </w:r>
    </w:p>
    <w:p w:rsidR="00F56777" w:rsidRDefault="00F56777" w:rsidP="00F56777"/>
    <w:p w:rsidR="00490FD1" w:rsidRDefault="00015BCD" w:rsidP="00086F3F">
      <w:pPr>
        <w:pStyle w:val="Heading2"/>
      </w:pPr>
      <w:commentRangeStart w:id="11"/>
      <w:commentRangeStart w:id="12"/>
      <w:r>
        <w:t>Discussion</w:t>
      </w:r>
      <w:commentRangeEnd w:id="11"/>
      <w:r w:rsidR="00C06B28">
        <w:rPr>
          <w:rStyle w:val="CommentReference"/>
          <w:rFonts w:asciiTheme="minorHAnsi" w:eastAsiaTheme="minorHAnsi" w:hAnsiTheme="minorHAnsi" w:cstheme="minorBidi"/>
          <w:color w:val="auto"/>
        </w:rPr>
        <w:commentReference w:id="11"/>
      </w:r>
      <w:r>
        <w:t xml:space="preserve">: </w:t>
      </w:r>
      <w:commentRangeEnd w:id="12"/>
      <w:r w:rsidR="00C06B28">
        <w:rPr>
          <w:rStyle w:val="CommentReference"/>
          <w:rFonts w:asciiTheme="minorHAnsi" w:eastAsiaTheme="minorHAnsi" w:hAnsiTheme="minorHAnsi" w:cstheme="minorBidi"/>
          <w:color w:val="auto"/>
        </w:rPr>
        <w:commentReference w:id="12"/>
      </w:r>
    </w:p>
    <w:p w:rsidR="00E326E5" w:rsidRDefault="00E326E5" w:rsidP="00E326E5">
      <w:pPr>
        <w:ind w:firstLine="720"/>
        <w:rPr>
          <w:lang w:val="en-CA"/>
        </w:rPr>
      </w:pPr>
      <w:r>
        <w:tab/>
        <w:t>We have conducted a cross-sectional mixed-methods survey to identify, rank and describe the difficulties otologists face with TEES. A survey on TEES for Canadian otologists</w:t>
      </w:r>
      <w:commentRangeStart w:id="13"/>
      <w:r w:rsidRPr="00B55125">
        <w:rPr>
          <w:lang w:val="en-CA"/>
        </w:rPr>
        <w:t xml:space="preserve"> has reported that 11% of otologists in Canada use TEES for cholesteatoma, tympanoplasty,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4D1A6F"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D1A6F" w:rsidRPr="00B55125">
        <w:rPr>
          <w:lang w:val="en-CA"/>
        </w:rPr>
        <w:fldChar w:fldCharType="separate"/>
      </w:r>
      <w:r w:rsidRPr="00866A1C">
        <w:rPr>
          <w:noProof/>
          <w:lang w:val="en-CA"/>
        </w:rPr>
        <w:t>[6]</w:t>
      </w:r>
      <w:r w:rsidR="004D1A6F"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 xml:space="preserve">and whether these difficulties </w:t>
      </w:r>
      <w:r>
        <w:rPr>
          <w:lang w:val="en-CA"/>
        </w:rPr>
        <w:lastRenderedPageBreak/>
        <w:t>could</w:t>
      </w:r>
      <w:r w:rsidRPr="00B55125">
        <w:rPr>
          <w:lang w:val="en-CA"/>
        </w:rPr>
        <w:t xml:space="preserve"> be addressed by a specialized surgical tool</w:t>
      </w:r>
      <w:r>
        <w:rPr>
          <w:lang w:val="en-CA"/>
        </w:rPr>
        <w:t xml:space="preserve">. </w:t>
      </w:r>
      <w:commentRangeEnd w:id="13"/>
      <w:r>
        <w:rPr>
          <w:rStyle w:val="CommentReference"/>
        </w:rPr>
        <w:commentReference w:id="13"/>
      </w:r>
      <w:r w:rsidR="00951D1E">
        <w:rPr>
          <w:lang w:val="en-CA"/>
        </w:rPr>
        <w:t xml:space="preserve"> There are many studies that identify difficulties experienced during specific </w:t>
      </w:r>
      <w:proofErr w:type="gramStart"/>
      <w:r w:rsidR="00951D1E">
        <w:rPr>
          <w:lang w:val="en-CA"/>
        </w:rPr>
        <w:t>TEES</w:t>
      </w:r>
      <w:proofErr w:type="gramEnd"/>
      <w:r w:rsidR="00951D1E">
        <w:rPr>
          <w:lang w:val="en-CA"/>
        </w:rPr>
        <w:t xml:space="preserve"> surgeries and so this survey was intended to ask otologists with varying experience with TEES what they need to facilitate the </w:t>
      </w:r>
      <w:r w:rsidR="002220B1">
        <w:rPr>
          <w:lang w:val="en-CA"/>
        </w:rPr>
        <w:t xml:space="preserve">overall </w:t>
      </w:r>
      <w:r w:rsidR="00951D1E">
        <w:rPr>
          <w:lang w:val="en-CA"/>
        </w:rPr>
        <w:t xml:space="preserve">difficulties experienced during TEES. This survey included respondents internationally to get a world-wide response on what challenges during TEES require instrumentation. </w:t>
      </w:r>
    </w:p>
    <w:p w:rsidR="00951D1E" w:rsidRDefault="00951D1E" w:rsidP="00E326E5">
      <w:pPr>
        <w:ind w:firstLine="720"/>
        <w:rPr>
          <w:lang w:val="en-CA"/>
        </w:rPr>
      </w:pPr>
    </w:p>
    <w:p w:rsidR="00E326E5" w:rsidRPr="00E326E5" w:rsidRDefault="00E326E5" w:rsidP="00E326E5"/>
    <w:p w:rsidR="003E1D40" w:rsidRDefault="003E1D40" w:rsidP="00DB3A3F">
      <w:pPr>
        <w:ind w:firstLine="720"/>
        <w:rPr>
          <w:lang w:val="en-CA"/>
        </w:rPr>
      </w:pPr>
      <w:r w:rsidRPr="00AC1CBF">
        <w:t xml:space="preserve">An analog visual scale was chosen as it is a continuous rating scale and so respondents can pick any value between the boundary points and visually see where their answer lies in the scale </w:t>
      </w:r>
      <w:r w:rsidR="004D1A6F"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D1A6F" w:rsidRPr="00AC1CBF">
        <w:fldChar w:fldCharType="separate"/>
      </w:r>
      <w:r w:rsidRPr="00876325">
        <w:rPr>
          <w:noProof/>
        </w:rPr>
        <w:t>[11]</w:t>
      </w:r>
      <w:r w:rsidR="004D1A6F" w:rsidRPr="00AC1CBF">
        <w:fldChar w:fldCharType="end"/>
      </w:r>
      <w:r w:rsidRPr="00AC1CBF">
        <w:t xml:space="preserve"> </w:t>
      </w:r>
      <w:r w:rsidR="004D1A6F"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4D1A6F" w:rsidRPr="00AC1CBF">
        <w:fldChar w:fldCharType="separate"/>
      </w:r>
      <w:r w:rsidRPr="00876325">
        <w:rPr>
          <w:noProof/>
        </w:rPr>
        <w:t>[12]</w:t>
      </w:r>
      <w:r w:rsidR="004D1A6F"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4D1A6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4D1A6F">
        <w:fldChar w:fldCharType="separate"/>
      </w:r>
      <w:r w:rsidRPr="00876325">
        <w:rPr>
          <w:noProof/>
        </w:rPr>
        <w:t>[11]</w:t>
      </w:r>
      <w:r w:rsidR="004D1A6F">
        <w:fldChar w:fldCharType="end"/>
      </w:r>
      <w:r>
        <w:t xml:space="preserve"> </w:t>
      </w:r>
      <w:r w:rsidR="004D1A6F">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4D1A6F">
        <w:fldChar w:fldCharType="separate"/>
      </w:r>
      <w:r w:rsidRPr="00876325">
        <w:rPr>
          <w:noProof/>
        </w:rPr>
        <w:t>[13]</w:t>
      </w:r>
      <w:r w:rsidR="004D1A6F">
        <w:fldChar w:fldCharType="end"/>
      </w:r>
      <w:r w:rsidRPr="00AC1CBF">
        <w:t xml:space="preserve">. </w:t>
      </w:r>
    </w:p>
    <w:p w:rsidR="003E1D40" w:rsidRPr="003E1D40" w:rsidRDefault="003E1D40" w:rsidP="003E1D40"/>
    <w:p w:rsidR="000B67EC" w:rsidRDefault="008D0425" w:rsidP="00414708">
      <w:pPr>
        <w:pStyle w:val="Heading3"/>
        <w:rPr>
          <w:lang w:val="en-CA"/>
        </w:rPr>
      </w:pPr>
      <w:r>
        <w:rPr>
          <w:lang w:val="en-CA"/>
        </w:rPr>
        <w:t>Bleeding c</w:t>
      </w:r>
      <w:r w:rsidR="000B67EC">
        <w:rPr>
          <w:lang w:val="en-CA"/>
        </w:rPr>
        <w:t xml:space="preserve">ontrol </w:t>
      </w:r>
    </w:p>
    <w:p w:rsidR="000B67EC" w:rsidRPr="00632743" w:rsidRDefault="000B67EC" w:rsidP="00414708">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4D1A6F">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4D1A6F">
        <w:fldChar w:fldCharType="separate"/>
      </w:r>
      <w:r w:rsidR="00866A1C" w:rsidRPr="00866A1C">
        <w:rPr>
          <w:noProof/>
        </w:rPr>
        <w:t>[5]</w:t>
      </w:r>
      <w:r w:rsidR="004D1A6F">
        <w:fldChar w:fldCharType="end"/>
      </w:r>
      <w:r>
        <w:t xml:space="preserve"> </w:t>
      </w:r>
      <w:r w:rsidR="004D1A6F">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4D1A6F">
        <w:fldChar w:fldCharType="separate"/>
      </w:r>
      <w:r w:rsidR="00866A1C" w:rsidRPr="00866A1C">
        <w:rPr>
          <w:noProof/>
        </w:rPr>
        <w:t>[6]</w:t>
      </w:r>
      <w:r w:rsidR="004D1A6F">
        <w:fldChar w:fldCharType="end"/>
      </w:r>
      <w:r>
        <w:t xml:space="preserve"> </w:t>
      </w:r>
      <w:r w:rsidR="004D1A6F">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D1A6F">
        <w:fldChar w:fldCharType="separate"/>
      </w:r>
      <w:r w:rsidRPr="00A440DB">
        <w:rPr>
          <w:noProof/>
        </w:rPr>
        <w:t>[3]</w:t>
      </w:r>
      <w:r w:rsidR="004D1A6F">
        <w:fldChar w:fldCharType="end"/>
      </w:r>
      <w:r w:rsidR="00866A1C">
        <w:t xml:space="preserve"> </w:t>
      </w:r>
      <w:r w:rsidR="004D1A6F">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4D1A6F">
        <w:fldChar w:fldCharType="separate"/>
      </w:r>
      <w:r w:rsidR="00866A1C" w:rsidRPr="00866A1C">
        <w:rPr>
          <w:noProof/>
        </w:rPr>
        <w:t>[4]</w:t>
      </w:r>
      <w:r w:rsidR="004D1A6F">
        <w:fldChar w:fldCharType="end"/>
      </w:r>
      <w:r>
        <w:t xml:space="preserve">. Specialized instruments have been designed to incorporate a functional tip with a suction shaft, for example the Giuseppe </w:t>
      </w:r>
      <w:proofErr w:type="spellStart"/>
      <w:r>
        <w:t>Panetti</w:t>
      </w:r>
      <w:proofErr w:type="spellEnd"/>
      <w:r>
        <w:t xml:space="preserve"> round cutting knife with suction shaft which allows dissection and retraction of the </w:t>
      </w:r>
      <w:proofErr w:type="spellStart"/>
      <w:r>
        <w:t>tympanomeatal</w:t>
      </w:r>
      <w:proofErr w:type="spellEnd"/>
      <w:r>
        <w:t xml:space="preserve"> flap while suction-enabled so the surgeon does not need to switch instruments for suction </w:t>
      </w:r>
      <w:r w:rsidR="004D1A6F">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D1A6F">
        <w:fldChar w:fldCharType="separate"/>
      </w:r>
      <w:r w:rsidRPr="00A440DB">
        <w:rPr>
          <w:noProof/>
        </w:rPr>
        <w:t>[3]</w:t>
      </w:r>
      <w:r w:rsidR="004D1A6F">
        <w:fldChar w:fldCharType="end"/>
      </w:r>
      <w:r>
        <w:t xml:space="preserve">. Specialized instruments are being developed to mitigate the problem of bleeding control. </w:t>
      </w:r>
      <w:r w:rsidR="00876325">
        <w:t xml:space="preserve">During TEES, Lea and </w:t>
      </w:r>
      <w:proofErr w:type="spellStart"/>
      <w:r w:rsidR="00876325">
        <w:t>Mijovic</w:t>
      </w:r>
      <w:proofErr w:type="spellEnd"/>
      <w:r w:rsidR="00876325">
        <w:t xml:space="preserve"> list techniques to maintain proper hemostasis, which helps account for the one-handed approach, including injection of local anesthetic and epinephrine, packing the ear canal with topical epinephrine soaked neuro-patties before surgery, maintaining hypotensive  anesthesia and gentle head elevation, careful instrument manipulation in external canal </w:t>
      </w:r>
      <w:r w:rsidR="001C12A0">
        <w:t>and</w:t>
      </w:r>
      <w:r w:rsidR="00876325">
        <w:t xml:space="preserve"> applying epinephrine soaked cotton balls while raising the </w:t>
      </w:r>
      <w:proofErr w:type="spellStart"/>
      <w:r w:rsidR="00876325">
        <w:t>tympanomeatal</w:t>
      </w:r>
      <w:proofErr w:type="spellEnd"/>
      <w:r w:rsidR="00876325">
        <w:t xml:space="preserve"> flap</w:t>
      </w:r>
      <w:r w:rsidR="001C12A0">
        <w:t xml:space="preserve"> </w:t>
      </w:r>
      <w:r w:rsidR="004D1A6F">
        <w:fldChar w:fldCharType="begin" w:fldLock="1"/>
      </w:r>
      <w:r w:rsidR="00333E83">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D1A6F">
        <w:fldChar w:fldCharType="separate"/>
      </w:r>
      <w:r w:rsidR="001C12A0" w:rsidRPr="001C12A0">
        <w:rPr>
          <w:noProof/>
        </w:rPr>
        <w:t>[8]</w:t>
      </w:r>
      <w:r w:rsidR="004D1A6F">
        <w:fldChar w:fldCharType="end"/>
      </w:r>
      <w:r w:rsidR="001C12A0">
        <w:t>.</w:t>
      </w:r>
      <w:r w:rsidR="00876325">
        <w:t xml:space="preserve">  </w:t>
      </w:r>
    </w:p>
    <w:p w:rsidR="00414708" w:rsidRDefault="00414708" w:rsidP="00414708">
      <w:pPr>
        <w:pStyle w:val="Heading3"/>
        <w:rPr>
          <w:lang w:val="en-CA"/>
        </w:rPr>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4D1A6F">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D1A6F">
        <w:fldChar w:fldCharType="separate"/>
      </w:r>
      <w:r w:rsidRPr="00A440DB">
        <w:rPr>
          <w:noProof/>
        </w:rPr>
        <w:t>[3]</w:t>
      </w:r>
      <w:r w:rsidR="004D1A6F">
        <w:fldChar w:fldCharType="end"/>
      </w:r>
      <w:r>
        <w:t xml:space="preserve">. Specialized instruments that have a curved tip in order to reach structures visualized by the endoscope are also being developed, particularly instruments to reach the sinus tympani </w:t>
      </w:r>
      <w:r w:rsidR="004D1A6F">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D1A6F">
        <w:fldChar w:fldCharType="separate"/>
      </w:r>
      <w:r w:rsidRPr="00A440DB">
        <w:rPr>
          <w:noProof/>
        </w:rPr>
        <w:t>[3]</w:t>
      </w:r>
      <w:r w:rsidR="004D1A6F">
        <w:fldChar w:fldCharType="end"/>
      </w:r>
      <w:r>
        <w:t xml:space="preserve">. As well, residual cholesteatoma occurs if cholesteatoma is found in inaccessible areas </w:t>
      </w:r>
      <w:r w:rsidR="004D1A6F">
        <w:fldChar w:fldCharType="begin" w:fldLock="1"/>
      </w:r>
      <w:r w:rsidR="00876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"[14]", "plainTextFormattedCitation" : "[14]", "previouslyFormattedCitation" : "[14]" }, "properties" : { "noteIndex" : 0 }, "schema" : "https://github.com/citation-style-language/schema/raw/master/csl-citation.json" }</w:instrText>
      </w:r>
      <w:r w:rsidR="004D1A6F">
        <w:fldChar w:fldCharType="separate"/>
      </w:r>
      <w:r w:rsidR="00876325" w:rsidRPr="00876325">
        <w:rPr>
          <w:noProof/>
        </w:rPr>
        <w:t>[14]</w:t>
      </w:r>
      <w:r w:rsidR="004D1A6F">
        <w:fldChar w:fldCharType="end"/>
      </w:r>
      <w:r>
        <w:t xml:space="preserve"> </w:t>
      </w:r>
      <w:r w:rsidR="004D1A6F">
        <w:fldChar w:fldCharType="begin" w:fldLock="1"/>
      </w:r>
      <w:r w:rsidR="00876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"[15]", "plainTextFormattedCitation" : "[15]", "previouslyFormattedCitation" : "[15]" }, "properties" : { "noteIndex" : 0 }, "schema" : "https://github.com/citation-style-language/schema/raw/master/csl-citation.json" }</w:instrText>
      </w:r>
      <w:r w:rsidR="004D1A6F">
        <w:fldChar w:fldCharType="separate"/>
      </w:r>
      <w:r w:rsidR="00876325" w:rsidRPr="00876325">
        <w:rPr>
          <w:noProof/>
        </w:rPr>
        <w:t>[15]</w:t>
      </w:r>
      <w:r w:rsidR="004D1A6F">
        <w:fldChar w:fldCharType="end"/>
      </w:r>
      <w:r>
        <w:t xml:space="preserve">.  </w:t>
      </w:r>
      <w:r w:rsidR="000F119D">
        <w:t xml:space="preserve">Reaching structures visualized by the endoscope and 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0B67EC" w:rsidP="008D0425">
      <w:pPr>
        <w:ind w:firstLine="720"/>
      </w:pPr>
      <w:r>
        <w:t xml:space="preserve">According to the members of the International Working Group of Endoscopic Ear Surgery (IWGEES) who have had more than fifteen years of TEES experience, fogging and smearing of the endoscope tip is a disadvantage of TEES </w:t>
      </w:r>
      <w:r w:rsidR="004D1A6F">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4D1A6F">
        <w:fldChar w:fldCharType="separate"/>
      </w:r>
      <w:r w:rsidRPr="00A440DB">
        <w:rPr>
          <w:noProof/>
        </w:rPr>
        <w:t>[3]</w:t>
      </w:r>
      <w:r w:rsidR="004D1A6F">
        <w:fldChar w:fldCharType="end"/>
      </w:r>
      <w:r>
        <w:t xml:space="preserve">. This difficulty during surgery requires the surgeon to remove the tool and endoscope, and wipe it periodically when the lens is not clean. The lens can also become dirty during drilling when pieces of bone and irrigation fluid are flowing in the surgical field.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Pr="00041A9F"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4D1A6F">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4D1A6F">
        <w:fldChar w:fldCharType="separate"/>
      </w:r>
      <w:r w:rsidR="00876325" w:rsidRPr="00876325">
        <w:rPr>
          <w:noProof/>
        </w:rPr>
        <w:t>[16]</w:t>
      </w:r>
      <w:r w:rsidR="004D1A6F">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4D1A6F">
        <w:fldChar w:fldCharType="begin" w:fldLock="1"/>
      </w:r>
      <w:r w:rsidR="00876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"[16]", "plainTextFormattedCitation" : "[16]", "previouslyFormattedCitation" : "[16]" }, "properties" : { "noteIndex" : 0 }, "schema" : "https://github.com/citation-style-language/schema/raw/master/csl-citation.json" }</w:instrText>
      </w:r>
      <w:r w:rsidR="004D1A6F">
        <w:fldChar w:fldCharType="separate"/>
      </w:r>
      <w:r w:rsidR="00876325" w:rsidRPr="00876325">
        <w:rPr>
          <w:noProof/>
        </w:rPr>
        <w:t>[16]</w:t>
      </w:r>
      <w:r w:rsidR="004D1A6F">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w:t>
      </w:r>
      <w:commentRangeStart w:id="14"/>
      <w:r>
        <w:t xml:space="preserve">. </w:t>
      </w:r>
      <w:r w:rsidR="00333E83">
        <w:t xml:space="preserve">Lea and </w:t>
      </w:r>
      <w:proofErr w:type="spellStart"/>
      <w:r w:rsidR="00333E83">
        <w:t>Mijovic</w:t>
      </w:r>
      <w:proofErr w:type="spellEnd"/>
      <w:r w:rsidR="00333E83">
        <w:t xml:space="preserve"> </w:t>
      </w:r>
      <w:commentRangeEnd w:id="14"/>
      <w:r w:rsidR="00E87C2C">
        <w:rPr>
          <w:rStyle w:val="CommentReference"/>
        </w:rPr>
        <w:commentReference w:id="14"/>
      </w:r>
      <w:r w:rsidR="00333E83">
        <w:t xml:space="preserve">show that cartilage or graft placement is easier when using two hands in a surgery video </w:t>
      </w:r>
      <w:r w:rsidR="004D1A6F">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4D1A6F">
        <w:fldChar w:fldCharType="separate"/>
      </w:r>
      <w:r w:rsidR="00333E83" w:rsidRPr="00333E83">
        <w:rPr>
          <w:noProof/>
        </w:rPr>
        <w:t>[8]</w:t>
      </w:r>
      <w:r w:rsidR="004D1A6F">
        <w:fldChar w:fldCharType="end"/>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F83A69" w:rsidP="00132782">
      <w:pPr>
        <w:pStyle w:val="ListParagraph"/>
        <w:numPr>
          <w:ilvl w:val="1"/>
          <w:numId w:val="6"/>
        </w:numPr>
      </w:pPr>
      <w:r>
        <w:t>number of respondents</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4D1A6F">
        <w:fldChar w:fldCharType="begin" w:fldLock="1"/>
      </w:r>
      <w:r w:rsidR="00876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"[17]", "plainTextFormattedCitation" : "[17]", "previouslyFormattedCitation" : "[17]" }, "properties" : { "noteIndex" : 0 }, "schema" : "https://github.com/citation-style-language/schema/raw/master/csl-citation.json" }</w:instrText>
      </w:r>
      <w:r w:rsidR="004D1A6F">
        <w:fldChar w:fldCharType="separate"/>
      </w:r>
      <w:r w:rsidR="00876325" w:rsidRPr="00876325">
        <w:rPr>
          <w:noProof/>
        </w:rPr>
        <w:t>[17]</w:t>
      </w:r>
      <w:r w:rsidR="004D1A6F">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6E6BEC" w:rsidRDefault="006E6BEC" w:rsidP="006E6BEC">
      <w:pPr>
        <w:widowControl w:val="0"/>
        <w:autoSpaceDE w:val="0"/>
        <w:autoSpaceDN w:val="0"/>
        <w:adjustRightInd w:val="0"/>
        <w:spacing w:after="240"/>
      </w:pPr>
      <w:r>
        <w:t xml:space="preserve">Discussion: </w:t>
      </w:r>
    </w:p>
    <w:p w:rsidR="006E6BEC" w:rsidRDefault="006E6BEC" w:rsidP="006E6BEC">
      <w:pPr>
        <w:pStyle w:val="ListParagraph"/>
        <w:widowControl w:val="0"/>
        <w:numPr>
          <w:ilvl w:val="0"/>
          <w:numId w:val="5"/>
        </w:numPr>
        <w:autoSpaceDE w:val="0"/>
        <w:autoSpaceDN w:val="0"/>
        <w:adjustRightInd w:val="0"/>
        <w:spacing w:after="240"/>
      </w:pPr>
      <w:r>
        <w:t>Why is endoscopy good (briefly)</w:t>
      </w:r>
    </w:p>
    <w:p w:rsidR="006E6BEC" w:rsidRDefault="006E6BEC" w:rsidP="006E6BEC">
      <w:pPr>
        <w:pStyle w:val="ListParagraph"/>
        <w:widowControl w:val="0"/>
        <w:numPr>
          <w:ilvl w:val="0"/>
          <w:numId w:val="5"/>
        </w:numPr>
        <w:autoSpaceDE w:val="0"/>
        <w:autoSpaceDN w:val="0"/>
        <w:adjustRightInd w:val="0"/>
        <w:spacing w:after="240"/>
      </w:pPr>
      <w:r>
        <w:t>Recent advances in endoscopy technology – improved lenses, image quality, HD camera, screen</w:t>
      </w:r>
    </w:p>
    <w:p w:rsidR="006E6BEC" w:rsidRDefault="006E6BEC" w:rsidP="006E6BEC">
      <w:pPr>
        <w:pStyle w:val="ListParagraph"/>
        <w:widowControl w:val="0"/>
        <w:numPr>
          <w:ilvl w:val="0"/>
          <w:numId w:val="5"/>
        </w:numPr>
        <w:autoSpaceDE w:val="0"/>
        <w:autoSpaceDN w:val="0"/>
        <w:adjustRightInd w:val="0"/>
        <w:spacing w:after="240"/>
      </w:pPr>
      <w:r>
        <w:t xml:space="preserve">Technical challenges of </w:t>
      </w:r>
      <w:proofErr w:type="spellStart"/>
      <w:r>
        <w:t>neuroendoscopy</w:t>
      </w:r>
      <w:proofErr w:type="spellEnd"/>
      <w:r>
        <w:t xml:space="preserve"> themes are mentioned in one sentence</w:t>
      </w:r>
    </w:p>
    <w:p w:rsidR="006E6BEC" w:rsidRDefault="006E6BEC" w:rsidP="006E6BEC">
      <w:pPr>
        <w:pStyle w:val="ListParagraph"/>
        <w:widowControl w:val="0"/>
        <w:numPr>
          <w:ilvl w:val="0"/>
          <w:numId w:val="5"/>
        </w:numPr>
        <w:autoSpaceDE w:val="0"/>
        <w:autoSpaceDN w:val="0"/>
        <w:adjustRightInd w:val="0"/>
        <w:spacing w:after="240"/>
      </w:pPr>
      <w:r>
        <w:t xml:space="preserve">Discussion of the three themes: </w:t>
      </w:r>
      <w:r w:rsidR="00501CA9">
        <w:t>their current status clinically</w:t>
      </w:r>
    </w:p>
    <w:p w:rsidR="00501CA9" w:rsidRDefault="00501CA9" w:rsidP="00501CA9">
      <w:pPr>
        <w:widowControl w:val="0"/>
        <w:autoSpaceDE w:val="0"/>
        <w:autoSpaceDN w:val="0"/>
        <w:adjustRightInd w:val="0"/>
        <w:spacing w:after="240"/>
      </w:pPr>
      <w:r>
        <w:t xml:space="preserve">Limitations of the study: </w:t>
      </w:r>
    </w:p>
    <w:p w:rsidR="00501CA9" w:rsidRDefault="00A40CE7" w:rsidP="00501CA9">
      <w:pPr>
        <w:widowControl w:val="0"/>
        <w:autoSpaceDE w:val="0"/>
        <w:autoSpaceDN w:val="0"/>
        <w:adjustRightInd w:val="0"/>
        <w:spacing w:after="240"/>
      </w:pPr>
      <w:proofErr w:type="gramStart"/>
      <w:r>
        <w:t>Small sample size, low response rate.</w:t>
      </w:r>
      <w:proofErr w:type="gramEnd"/>
      <w:r>
        <w:t xml:space="preserve"> Asked endoscopic ear surgeons/surgeons interested in TEES. </w:t>
      </w:r>
    </w:p>
    <w:p w:rsidR="00A40CE7" w:rsidRDefault="00A40CE7" w:rsidP="00501CA9">
      <w:pPr>
        <w:widowControl w:val="0"/>
        <w:autoSpaceDE w:val="0"/>
        <w:autoSpaceDN w:val="0"/>
        <w:adjustRightInd w:val="0"/>
        <w:spacing w:after="240"/>
      </w:pPr>
      <w:r>
        <w:t xml:space="preserve">All members of SBNS were invited to participate in the survey but neurosurgeons self-selected </w:t>
      </w:r>
      <w:r>
        <w:lastRenderedPageBreak/>
        <w:t xml:space="preserve">if they had a specialist interest in </w:t>
      </w:r>
      <w:proofErr w:type="spellStart"/>
      <w:r>
        <w:t>neuroendoscopy</w:t>
      </w:r>
      <w:proofErr w:type="spellEnd"/>
      <w:r>
        <w:t xml:space="preserve">, as seen by the high number of </w:t>
      </w:r>
      <w:proofErr w:type="spellStart"/>
      <w:r>
        <w:t>peadiatric</w:t>
      </w:r>
      <w:proofErr w:type="spellEnd"/>
      <w:r>
        <w:t xml:space="preserve"> and skull base neurosurgeons responding</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1E2875" w:rsidRDefault="001E2875" w:rsidP="001E2875">
      <w:pPr>
        <w:widowControl w:val="0"/>
        <w:autoSpaceDE w:val="0"/>
        <w:autoSpaceDN w:val="0"/>
        <w:adjustRightInd w:val="0"/>
        <w:spacing w:after="240"/>
      </w:pPr>
      <w:r>
        <w:t>“</w:t>
      </w:r>
      <w:r w:rsidRPr="001E2875">
        <w:t xml:space="preserve">Purely Endoscopic Removal of </w:t>
      </w:r>
      <w:proofErr w:type="spellStart"/>
      <w:r w:rsidRPr="001E2875">
        <w:t>Intraventricular</w:t>
      </w:r>
      <w:proofErr w:type="spellEnd"/>
      <w:r w:rsidRPr="001E2875">
        <w:t xml:space="preserve"> Brain Tumors:</w:t>
      </w:r>
      <w:r>
        <w:t xml:space="preserve"> A Consensus Opinion and Update”</w:t>
      </w:r>
    </w:p>
    <w:p w:rsidR="001E2875" w:rsidRDefault="001E2875" w:rsidP="001E2875">
      <w:pPr>
        <w:pStyle w:val="ListParagraph"/>
        <w:widowControl w:val="0"/>
        <w:numPr>
          <w:ilvl w:val="0"/>
          <w:numId w:val="7"/>
        </w:numPr>
        <w:autoSpaceDE w:val="0"/>
        <w:autoSpaceDN w:val="0"/>
        <w:adjustRightInd w:val="0"/>
        <w:spacing w:after="240"/>
      </w:pPr>
      <w:r>
        <w:t>15</w:t>
      </w:r>
      <w:r w:rsidR="00440BE7">
        <w:t xml:space="preserve"> out of 20 surveyed</w:t>
      </w:r>
      <w:r>
        <w:t xml:space="preserve"> neurosurgeons responded</w:t>
      </w:r>
    </w:p>
    <w:p w:rsidR="00440BE7" w:rsidRDefault="00C507DE" w:rsidP="00C507DE">
      <w:pPr>
        <w:widowControl w:val="0"/>
        <w:autoSpaceDE w:val="0"/>
        <w:autoSpaceDN w:val="0"/>
        <w:adjustRightInd w:val="0"/>
        <w:spacing w:after="240"/>
      </w:pPr>
      <w:r>
        <w:t xml:space="preserve">Introduction: </w:t>
      </w:r>
    </w:p>
    <w:p w:rsidR="001E2875" w:rsidRDefault="00CB3C93" w:rsidP="001E2875">
      <w:pPr>
        <w:pStyle w:val="ListParagraph"/>
        <w:widowControl w:val="0"/>
        <w:numPr>
          <w:ilvl w:val="0"/>
          <w:numId w:val="7"/>
        </w:numPr>
        <w:autoSpaceDE w:val="0"/>
        <w:autoSpaceDN w:val="0"/>
        <w:adjustRightInd w:val="0"/>
        <w:spacing w:after="240"/>
      </w:pPr>
      <w:r>
        <w:t xml:space="preserve">background research </w:t>
      </w:r>
    </w:p>
    <w:p w:rsidR="00CB3C93" w:rsidRDefault="00CB3C93" w:rsidP="001E2875">
      <w:pPr>
        <w:pStyle w:val="ListParagraph"/>
        <w:widowControl w:val="0"/>
        <w:numPr>
          <w:ilvl w:val="0"/>
          <w:numId w:val="7"/>
        </w:numPr>
        <w:autoSpaceDE w:val="0"/>
        <w:autoSpaceDN w:val="0"/>
        <w:adjustRightInd w:val="0"/>
        <w:spacing w:after="240"/>
      </w:pPr>
      <w:r>
        <w:t>questionnaire was designed and used to survey neurosurgeons who place a particular emphasis on endoscopic methods</w:t>
      </w:r>
    </w:p>
    <w:p w:rsidR="00CB3C93" w:rsidRDefault="00CB3C93" w:rsidP="00CB3C93">
      <w:pPr>
        <w:widowControl w:val="0"/>
        <w:autoSpaceDE w:val="0"/>
        <w:autoSpaceDN w:val="0"/>
        <w:adjustRightInd w:val="0"/>
        <w:spacing w:after="240"/>
      </w:pPr>
      <w:r>
        <w:t xml:space="preserve">Methods: </w:t>
      </w:r>
    </w:p>
    <w:p w:rsidR="00CB3C93" w:rsidRDefault="00CB3C93" w:rsidP="00CB3C93">
      <w:pPr>
        <w:pStyle w:val="ListParagraph"/>
        <w:widowControl w:val="0"/>
        <w:numPr>
          <w:ilvl w:val="0"/>
          <w:numId w:val="8"/>
        </w:numPr>
        <w:autoSpaceDE w:val="0"/>
        <w:autoSpaceDN w:val="0"/>
        <w:adjustRightInd w:val="0"/>
        <w:spacing w:after="240"/>
      </w:pPr>
      <w:r>
        <w:t>questionnaire and survey</w:t>
      </w:r>
      <w:r>
        <w:tab/>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131681">
        <w:rPr>
          <w:color w:val="D9D9D9" w:themeColor="background1" w:themeShade="D9"/>
        </w:rPr>
        <w:t>what led to the development of questions in the survey – literature search, interviewing fellow surgeons, attending the endoscopic ear surgery course</w:t>
      </w:r>
      <w:r w:rsidR="00131681" w:rsidRPr="00131681">
        <w:rPr>
          <w:color w:val="D9D9D9" w:themeColor="background1" w:themeShade="D9"/>
        </w:rPr>
        <w:t xml:space="preserve"> </w:t>
      </w:r>
    </w:p>
    <w:p w:rsidR="00CB3C93" w:rsidRPr="00131681" w:rsidRDefault="00CB3C93" w:rsidP="00CB3C93">
      <w:pPr>
        <w:pStyle w:val="ListParagraph"/>
        <w:widowControl w:val="0"/>
        <w:numPr>
          <w:ilvl w:val="1"/>
          <w:numId w:val="8"/>
        </w:numPr>
        <w:autoSpaceDE w:val="0"/>
        <w:autoSpaceDN w:val="0"/>
        <w:adjustRightInd w:val="0"/>
        <w:spacing w:after="240"/>
        <w:rPr>
          <w:color w:val="D9D9D9" w:themeColor="background1" w:themeShade="D9"/>
        </w:rPr>
      </w:pPr>
      <w:proofErr w:type="gramStart"/>
      <w:r w:rsidRPr="00131681">
        <w:rPr>
          <w:color w:val="D9D9D9" w:themeColor="background1" w:themeShade="D9"/>
        </w:rPr>
        <w:t>what</w:t>
      </w:r>
      <w:proofErr w:type="gramEnd"/>
      <w:r w:rsidRPr="00131681">
        <w:rPr>
          <w:color w:val="D9D9D9" w:themeColor="background1" w:themeShade="D9"/>
        </w:rPr>
        <w:t xml:space="preserve"> was the questionnaire designed to do? Survey ear surgeons to figure out what difficulties they experience during TEES and would want new tools for</w:t>
      </w:r>
    </w:p>
    <w:p w:rsidR="00CB3C93" w:rsidRDefault="00CB3C93" w:rsidP="00CB3C93">
      <w:pPr>
        <w:pStyle w:val="ListParagraph"/>
        <w:widowControl w:val="0"/>
        <w:numPr>
          <w:ilvl w:val="1"/>
          <w:numId w:val="8"/>
        </w:numPr>
        <w:autoSpaceDE w:val="0"/>
        <w:autoSpaceDN w:val="0"/>
        <w:adjustRightInd w:val="0"/>
        <w:spacing w:after="240"/>
      </w:pPr>
      <w:proofErr w:type="gramStart"/>
      <w:r>
        <w:t>who</w:t>
      </w:r>
      <w:proofErr w:type="gramEnd"/>
      <w:r>
        <w:t xml:space="preserve"> was it sent out to? Ear surgeons who attended the 2</w:t>
      </w:r>
      <w:r w:rsidRPr="00CB3C93">
        <w:rPr>
          <w:vertAlign w:val="superscript"/>
        </w:rPr>
        <w:t>nd</w:t>
      </w:r>
      <w:r>
        <w:t xml:space="preserve"> world congress of EES to get a sense of what experienced surgeons who perform TEES feel, list other societies </w:t>
      </w:r>
    </w:p>
    <w:p w:rsidR="00CB3C93" w:rsidRDefault="00CB3C93" w:rsidP="00CB3C93">
      <w:pPr>
        <w:pStyle w:val="ListParagraph"/>
        <w:widowControl w:val="0"/>
        <w:numPr>
          <w:ilvl w:val="1"/>
          <w:numId w:val="8"/>
        </w:numPr>
        <w:autoSpaceDE w:val="0"/>
        <w:autoSpaceDN w:val="0"/>
        <w:adjustRightInd w:val="0"/>
        <w:spacing w:after="240"/>
      </w:pPr>
      <w:proofErr w:type="gramStart"/>
      <w:r>
        <w:t>how</w:t>
      </w:r>
      <w:proofErr w:type="gramEnd"/>
      <w:r>
        <w:t xml:space="preserve"> many responded?</w:t>
      </w:r>
    </w:p>
    <w:p w:rsidR="00CB3C93" w:rsidRDefault="00CB3C93" w:rsidP="00CB3C93">
      <w:pPr>
        <w:pStyle w:val="ListParagraph"/>
        <w:widowControl w:val="0"/>
        <w:numPr>
          <w:ilvl w:val="1"/>
          <w:numId w:val="8"/>
        </w:numPr>
        <w:autoSpaceDE w:val="0"/>
        <w:autoSpaceDN w:val="0"/>
        <w:adjustRightInd w:val="0"/>
        <w:spacing w:after="240"/>
      </w:pPr>
      <w:r>
        <w:t xml:space="preserve">Why did we select these societies? </w:t>
      </w:r>
    </w:p>
    <w:p w:rsidR="00CB3C93" w:rsidRPr="00DF242E" w:rsidRDefault="00CB3C93" w:rsidP="00CB3C93">
      <w:pPr>
        <w:pStyle w:val="ListParagraph"/>
        <w:widowControl w:val="0"/>
        <w:numPr>
          <w:ilvl w:val="1"/>
          <w:numId w:val="8"/>
        </w:numPr>
        <w:autoSpaceDE w:val="0"/>
        <w:autoSpaceDN w:val="0"/>
        <w:adjustRightInd w:val="0"/>
        <w:spacing w:after="240"/>
        <w:rPr>
          <w:color w:val="D9D9D9" w:themeColor="background1" w:themeShade="D9"/>
        </w:rPr>
      </w:pPr>
      <w:r w:rsidRPr="00DF242E">
        <w:rPr>
          <w:color w:val="D9D9D9" w:themeColor="background1" w:themeShade="D9"/>
        </w:rPr>
        <w:t xml:space="preserve">Used a continuous rating scale with </w:t>
      </w:r>
      <w:r w:rsidR="00A91EE2" w:rsidRPr="00DF242E">
        <w:rPr>
          <w:color w:val="D9D9D9" w:themeColor="background1" w:themeShade="D9"/>
        </w:rPr>
        <w:t xml:space="preserve">labels to help the participants gauge where they fit on the scale - </w:t>
      </w:r>
    </w:p>
    <w:p w:rsidR="00CB3C93" w:rsidRDefault="00CB3C93" w:rsidP="00CB3C93">
      <w:pPr>
        <w:pStyle w:val="ListParagraph"/>
        <w:widowControl w:val="0"/>
        <w:numPr>
          <w:ilvl w:val="0"/>
          <w:numId w:val="8"/>
        </w:numPr>
        <w:autoSpaceDE w:val="0"/>
        <w:autoSpaceDN w:val="0"/>
        <w:adjustRightInd w:val="0"/>
        <w:spacing w:after="240"/>
      </w:pPr>
      <w:r>
        <w:t>Explain the different difficulties</w:t>
      </w:r>
    </w:p>
    <w:p w:rsidR="00CB3C93" w:rsidRDefault="00A91EE2" w:rsidP="00A91EE2">
      <w:pPr>
        <w:widowControl w:val="0"/>
        <w:autoSpaceDE w:val="0"/>
        <w:autoSpaceDN w:val="0"/>
        <w:adjustRightInd w:val="0"/>
        <w:spacing w:after="240"/>
      </w:pPr>
      <w:r>
        <w:t xml:space="preserve">Results: </w:t>
      </w:r>
    </w:p>
    <w:p w:rsidR="00A91EE2" w:rsidRPr="007367B4" w:rsidRDefault="001E17F9" w:rsidP="001E17F9">
      <w:pPr>
        <w:widowControl w:val="0"/>
        <w:autoSpaceDE w:val="0"/>
        <w:autoSpaceDN w:val="0"/>
        <w:adjustRightInd w:val="0"/>
        <w:spacing w:after="240"/>
        <w:rPr>
          <w:color w:val="D9D9D9" w:themeColor="background1" w:themeShade="D9"/>
        </w:rPr>
      </w:pPr>
      <w:r w:rsidRPr="007367B4">
        <w:rPr>
          <w:color w:val="D9D9D9" w:themeColor="background1" w:themeShade="D9"/>
        </w:rPr>
        <w:t xml:space="preserve">Discussion: </w:t>
      </w:r>
    </w:p>
    <w:p w:rsidR="001E2875" w:rsidRPr="007367B4" w:rsidRDefault="001E17F9" w:rsidP="00501CA9">
      <w:pPr>
        <w:pStyle w:val="ListParagraph"/>
        <w:widowControl w:val="0"/>
        <w:numPr>
          <w:ilvl w:val="0"/>
          <w:numId w:val="12"/>
        </w:numPr>
        <w:autoSpaceDE w:val="0"/>
        <w:autoSpaceDN w:val="0"/>
        <w:adjustRightInd w:val="0"/>
        <w:spacing w:after="240"/>
        <w:rPr>
          <w:color w:val="D9D9D9" w:themeColor="background1" w:themeShade="D9"/>
        </w:rPr>
      </w:pPr>
      <w:r w:rsidRPr="007367B4">
        <w:rPr>
          <w:color w:val="D9D9D9" w:themeColor="background1" w:themeShade="D9"/>
        </w:rPr>
        <w:t>give a literature/background on the different difficulties</w:t>
      </w:r>
    </w:p>
    <w:p w:rsidR="00DC50B3" w:rsidRDefault="004D1A6F" w:rsidP="00501CA9">
      <w:pPr>
        <w:widowControl w:val="0"/>
        <w:autoSpaceDE w:val="0"/>
        <w:autoSpaceDN w:val="0"/>
        <w:adjustRightInd w:val="0"/>
        <w:spacing w:after="240"/>
      </w:pPr>
      <w:r>
        <w:fldChar w:fldCharType="begin" w:fldLock="1"/>
      </w:r>
      <w:r w:rsidR="00876325">
        <w:instrText>ADDIN CSL_CITATION { "citationItems" : [ { "id" : "ITEM-1", "itemData" : { "DOI" : "10.3171/JNS-07/07/0206", "ISBN" : "0022-3085 (Print)\\n0022-3085 (Linking)", "ISSN" : "0022-3085", "PMID" : "17639897", "abstract" : "\u2713The history of the endoscope exemplifies the manner in which technological advances influence medicine and surgery. Endoscopic systems have evolved and improved, and they currently provide detailed visualization of a variety of deep organ structures. Otorhinolaryngological surgeons have used the endoscope for more than 30 years. In the 1990s, a number of influential neurosurgeons and otorhinolaryngological surgeons began performing purely endoscopic pituitary surgery. Endoscopic transsphenoidal operations are now extending beyond the sella. The collaboration between otorhinolaryngologists and neurosurgeons has produced a new subspecialty of \u201cendoscopic skull base surgery.\u201d There is a great deal of progress still to be made in developing skills, instruments, and improving skull base repair. The extended skull base approaches allow surgical exposures from the olfactory groove to C-2 and to the infratemporal region and jugular fossa laterally. This article discusses the history of the endoscope, the pivotal...", "author" : [ { "dropping-particle" : "", "family" : "Prevedello", "given" : "Daniel M.", "non-dropping-particle" : "", "parse-names" : false, "suffix" : "" }, { "dropping-particle" : "", "family" : "Doglietto", "given" : "Francesco", "non-dropping-particle" : "", "parse-names" : false, "suffix" : "" }, { "dropping-particle" : "", "family" : "Jane", "given" : "John A.", "non-dropping-particle" : "", "parse-names" : false, "suffix" : "" }, { "dropping-particle" : "", "family" : "Jagannathan", "given" : "Jay", "non-dropping-particle" : "", "parse-names" : false, "suffix" : "" }, { "dropping-particle" : "", "family" : "Han", "given" : "Joseph", "non-dropping-particle" : "", "parse-names" : false, "suffix" : "" }, { "dropping-particle" : "", "family" : "Laws", "given" : "Edward R.", "non-dropping-particle" : "", "parse-names" : false, "suffix" : "" } ], "container-title" : "Journal of Neurosurgery", "id" : "ITEM-1", "issue" : "1", "issued" : { "date-parts" : [ [ "2007" ] ] }, "page" : "206-213", "title" : "History of endoscopic skull base surgery: its evolution and current reality", "type" : "article-journal", "volume" : "107" }, "uris" : [ "http://www.mendeley.com/documents/?uuid=5abbcd3e-9882-4edc-bc24-31295d471e47" ] } ], "mendeley" : { "formattedCitation" : "[18]", "plainTextFormattedCitation" : "[18]", "previouslyFormattedCitation" : "[18]" }, "properties" : { "noteIndex" : 0 }, "schema" : "https://github.com/citation-style-language/schema/raw/master/csl-citation.json" }</w:instrText>
      </w:r>
      <w:r>
        <w:fldChar w:fldCharType="separate"/>
      </w:r>
      <w:r w:rsidR="00876325" w:rsidRPr="00876325">
        <w:rPr>
          <w:noProof/>
        </w:rPr>
        <w:t>[18]</w:t>
      </w:r>
      <w:r>
        <w:fldChar w:fldCharType="end"/>
      </w:r>
    </w:p>
    <w:p w:rsidR="00BE7A8C" w:rsidRDefault="00BE7A8C">
      <w:r>
        <w:br w:type="page"/>
      </w:r>
    </w:p>
    <w:p w:rsidR="00B4071D" w:rsidRPr="00B4071D" w:rsidRDefault="00BE7A8C" w:rsidP="00B4071D">
      <w:pPr>
        <w:widowControl w:val="0"/>
        <w:autoSpaceDE w:val="0"/>
        <w:autoSpaceDN w:val="0"/>
        <w:adjustRightInd w:val="0"/>
        <w:spacing w:after="140"/>
        <w:ind w:left="640" w:hanging="640"/>
        <w:rPr>
          <w:rFonts w:ascii="Calibri" w:hAnsi="Calibri" w:cs="Times New Roman"/>
          <w:noProof/>
        </w:rPr>
      </w:pPr>
      <w:r>
        <w:lastRenderedPageBreak/>
        <w:t>Bibliography</w:t>
      </w:r>
      <w:proofErr w:type="gramStart"/>
      <w:r>
        <w:t>:</w:t>
      </w:r>
      <w:proofErr w:type="gramEnd"/>
      <w:r w:rsidR="004D1A6F">
        <w:fldChar w:fldCharType="begin" w:fldLock="1"/>
      </w:r>
      <w:r w:rsidR="00DC50B3">
        <w:instrText xml:space="preserve">ADDIN Mendeley Bibliography CSL_BIBLIOGRAPHY </w:instrText>
      </w:r>
      <w:r w:rsidR="004D1A6F">
        <w:fldChar w:fldCharType="separate"/>
      </w:r>
      <w:r w:rsidR="00B4071D" w:rsidRPr="00B4071D">
        <w:rPr>
          <w:rFonts w:ascii="Calibri" w:hAnsi="Calibri" w:cs="Times New Roman"/>
          <w:noProof/>
        </w:rPr>
        <w:t>[1]</w:t>
      </w:r>
      <w:r w:rsidR="00B4071D" w:rsidRPr="00B4071D">
        <w:rPr>
          <w:rFonts w:ascii="Calibri" w:hAnsi="Calibri" w:cs="Times New Roman"/>
          <w:noProof/>
        </w:rPr>
        <w:tab/>
        <w:t xml:space="preserve">M. S. Cohen, L. D. Landegger, E. D. Kozin, and D. J. Lee, “Pediatric endoscopic ear surgery in clinical practice: Lessons learned and early outcomes,” </w:t>
      </w:r>
      <w:r w:rsidR="00B4071D" w:rsidRPr="00B4071D">
        <w:rPr>
          <w:rFonts w:ascii="Calibri" w:hAnsi="Calibri" w:cs="Times New Roman"/>
          <w:i/>
          <w:iCs/>
          <w:noProof/>
        </w:rPr>
        <w:t>Laryngoscope</w:t>
      </w:r>
      <w:r w:rsidR="00B4071D" w:rsidRPr="00B4071D">
        <w:rPr>
          <w:rFonts w:ascii="Calibri" w:hAnsi="Calibri" w:cs="Times New Roman"/>
          <w:noProof/>
        </w:rPr>
        <w:t>, p. n/a-n/a,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[2]</w:t>
      </w:r>
      <w:r w:rsidRPr="00B4071D">
        <w:rPr>
          <w:rFonts w:ascii="Calibri" w:hAnsi="Calibri" w:cs="Times New Roman"/>
          <w:noProof/>
        </w:rPr>
        <w:tab/>
        <w:t xml:space="preserve">H. Kanona, J. S. Virk, and A. Owa, “Endoscopic ear surgery: A case series and first United Kingdom experience.,” </w:t>
      </w:r>
      <w:r w:rsidRPr="00B4071D">
        <w:rPr>
          <w:rFonts w:ascii="Calibri" w:hAnsi="Calibri" w:cs="Times New Roman"/>
          <w:i/>
          <w:iCs/>
          <w:noProof/>
        </w:rPr>
        <w:t>World J. Clin. cases</w:t>
      </w:r>
      <w:r w:rsidRPr="00B4071D">
        <w:rPr>
          <w:rFonts w:ascii="Calibri" w:hAnsi="Calibri" w:cs="Times New Roman"/>
          <w:noProof/>
        </w:rPr>
        <w:t>, vol. 3, no. 3, pp. 310–7,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[3]</w:t>
      </w:r>
      <w:r w:rsidRPr="00B4071D">
        <w:rPr>
          <w:rFonts w:ascii="Calibri" w:hAnsi="Calibri" w:cs="Times New Roman"/>
          <w:noProof/>
        </w:rPr>
        <w:tab/>
        <w:t xml:space="preserve">M. Badr-el-dine, “Instrumentation and Technologies in Endoscopic Ear Surgery,”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[4]</w:t>
      </w:r>
      <w:r w:rsidRPr="00B4071D">
        <w:rPr>
          <w:rFonts w:ascii="Calibri" w:hAnsi="Calibri" w:cs="Times New Roman"/>
          <w:noProof/>
        </w:rPr>
        <w:tab/>
        <w:t xml:space="preserve">M. L. Bennett, D. Zhang, R. F. Labadie, and J. H. Noble, “Comparison of Middle Ear Visualization With Endoscopy and Microscopy,” </w:t>
      </w:r>
      <w:r w:rsidRPr="00B4071D">
        <w:rPr>
          <w:rFonts w:ascii="Calibri" w:hAnsi="Calibri" w:cs="Times New Roman"/>
          <w:i/>
          <w:iCs/>
          <w:noProof/>
        </w:rPr>
        <w:t>Otol. Neurotol.</w:t>
      </w:r>
      <w:r w:rsidRPr="00B4071D">
        <w:rPr>
          <w:rFonts w:ascii="Calibri" w:hAnsi="Calibri" w:cs="Times New Roman"/>
          <w:noProof/>
        </w:rPr>
        <w:t>, vol. 37, pp. 362–366,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[5]</w:t>
      </w:r>
      <w:r w:rsidRPr="00B4071D">
        <w:rPr>
          <w:rFonts w:ascii="Calibri" w:hAnsi="Calibri" w:cs="Times New Roman"/>
          <w:noProof/>
        </w:rPr>
        <w:tab/>
        <w:t xml:space="preserve">M. Tarabichi, “Endoscopic Middle Ear Surgery,” </w:t>
      </w:r>
      <w:r w:rsidRPr="00B4071D">
        <w:rPr>
          <w:rFonts w:ascii="Calibri" w:hAnsi="Calibri" w:cs="Times New Roman"/>
          <w:i/>
          <w:iCs/>
          <w:noProof/>
        </w:rPr>
        <w:t>Ann. Otol. Rhinol. Laryngol.</w:t>
      </w:r>
      <w:r w:rsidRPr="00B4071D">
        <w:rPr>
          <w:rFonts w:ascii="Calibri" w:hAnsi="Calibri" w:cs="Times New Roman"/>
          <w:noProof/>
        </w:rPr>
        <w:t>, vol. 108, no. 1, pp. 39–46, 1999.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[6]</w:t>
      </w:r>
      <w:r w:rsidRPr="00B4071D">
        <w:rPr>
          <w:rFonts w:ascii="Calibri" w:hAnsi="Calibri" w:cs="Times New Roman"/>
          <w:noProof/>
        </w:rPr>
        <w:tab/>
        <w:t xml:space="preserve">M. Yong, T. Mijovic, and J. Lea, “Endoscopic ear surgery in Canada : a cross-sectional study,” </w:t>
      </w:r>
      <w:r w:rsidRPr="00B4071D">
        <w:rPr>
          <w:rFonts w:ascii="Calibri" w:hAnsi="Calibri" w:cs="Times New Roman"/>
          <w:i/>
          <w:iCs/>
          <w:noProof/>
        </w:rPr>
        <w:t>J. Otolaryngol. - Head Neck Surg.</w:t>
      </w:r>
      <w:r w:rsidRPr="00B4071D">
        <w:rPr>
          <w:rFonts w:ascii="Calibri" w:hAnsi="Calibri" w:cs="Times New Roman"/>
          <w:noProof/>
        </w:rPr>
        <w:t>, pp. 1–8,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[7]</w:t>
      </w:r>
      <w:r w:rsidRPr="00B4071D">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B4071D">
        <w:rPr>
          <w:rFonts w:ascii="Calibri" w:hAnsi="Calibri" w:cs="Times New Roman"/>
          <w:i/>
          <w:iCs/>
          <w:noProof/>
        </w:rPr>
        <w:t>Eur. Arch. Oto-Rhino-Laryngology</w:t>
      </w:r>
      <w:r w:rsidRPr="00B4071D">
        <w:rPr>
          <w:rFonts w:ascii="Calibri" w:hAnsi="Calibri" w:cs="Times New Roman"/>
          <w:noProof/>
        </w:rPr>
        <w:t>, vol. 273, no. 9, pp. 2533–2540, 2016.</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[8]</w:t>
      </w:r>
      <w:r w:rsidRPr="00B4071D">
        <w:rPr>
          <w:rFonts w:ascii="Calibri" w:hAnsi="Calibri" w:cs="Times New Roman"/>
          <w:noProof/>
        </w:rPr>
        <w:tab/>
        <w:t xml:space="preserve">T. Mijovic and J. Lea, “Training and Education in Endoscopic Ear Surgery,” </w:t>
      </w:r>
      <w:r w:rsidRPr="00B4071D">
        <w:rPr>
          <w:rFonts w:ascii="Calibri" w:hAnsi="Calibri" w:cs="Times New Roman"/>
          <w:i/>
          <w:iCs/>
          <w:noProof/>
        </w:rPr>
        <w:t>Curr. Otorhinolaryngol. Rep.</w:t>
      </w:r>
      <w:r w:rsidRPr="00B4071D">
        <w:rPr>
          <w:rFonts w:ascii="Calibri" w:hAnsi="Calibri" w:cs="Times New Roman"/>
          <w:noProof/>
        </w:rPr>
        <w:t>, vol. 3, no. 4, pp. 193–199, 2015.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[9]</w:t>
      </w:r>
      <w:r w:rsidRPr="00B4071D">
        <w:rPr>
          <w:rFonts w:ascii="Calibri" w:hAnsi="Calibri" w:cs="Times New Roman"/>
          <w:noProof/>
        </w:rPr>
        <w:tab/>
        <w:t xml:space="preserve">A. L. James, “Endoscopic Middle Ear Surgery in Children.,” </w:t>
      </w:r>
      <w:r w:rsidRPr="00B4071D">
        <w:rPr>
          <w:rFonts w:ascii="Calibri" w:hAnsi="Calibri" w:cs="Times New Roman"/>
          <w:i/>
          <w:iCs/>
          <w:noProof/>
        </w:rPr>
        <w:t>Otolaryngol. Clin. North Am.</w:t>
      </w:r>
      <w:r w:rsidRPr="00B4071D">
        <w:rPr>
          <w:rFonts w:ascii="Calibri" w:hAnsi="Calibri" w:cs="Times New Roman"/>
          <w:noProof/>
        </w:rPr>
        <w:t>, vol. 46, no. 2, pp. 233–44, Apr.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[10]</w:t>
      </w:r>
      <w:r w:rsidRPr="00B4071D">
        <w:rPr>
          <w:rFonts w:ascii="Calibri" w:hAnsi="Calibri" w:cs="Times New Roman"/>
          <w:noProof/>
        </w:rPr>
        <w:tab/>
        <w:t xml:space="preserve">M. Badr-el-dine, “I n s t r u m e n t a t i o n a n d Tec h n o l o g i e s in E ndos c o p i c Ear Su r ge ry,” </w:t>
      </w:r>
      <w:r w:rsidRPr="00B4071D">
        <w:rPr>
          <w:rFonts w:ascii="Calibri" w:hAnsi="Calibri" w:cs="Times New Roman"/>
          <w:i/>
          <w:iCs/>
          <w:noProof/>
        </w:rPr>
        <w:t>Otolaryngol. Clin. NA</w:t>
      </w:r>
      <w:r w:rsidRPr="00B4071D">
        <w:rPr>
          <w:rFonts w:ascii="Calibri" w:hAnsi="Calibri" w:cs="Times New Roman"/>
          <w:noProof/>
        </w:rPr>
        <w:t>, vol. 46, no. 2, pp. 211–225, 2013.</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[11]</w:t>
      </w:r>
      <w:r w:rsidRPr="00B4071D">
        <w:rPr>
          <w:rFonts w:ascii="Calibri" w:hAnsi="Calibri" w:cs="Times New Roman"/>
          <w:noProof/>
        </w:rPr>
        <w:tab/>
        <w:t xml:space="preserve">A. Celenza and I. R. Rogers, “Comparison of visual analogue and Likert scales in evaluation of an emergency department bedside teaching programme,” </w:t>
      </w:r>
      <w:r w:rsidRPr="00B4071D">
        <w:rPr>
          <w:rFonts w:ascii="Calibri" w:hAnsi="Calibri" w:cs="Times New Roman"/>
          <w:i/>
          <w:iCs/>
          <w:noProof/>
        </w:rPr>
        <w:t>EMA - Emerg. Med. Australas.</w:t>
      </w:r>
      <w:r w:rsidRPr="00B4071D">
        <w:rPr>
          <w:rFonts w:ascii="Calibri" w:hAnsi="Calibri" w:cs="Times New Roman"/>
          <w:noProof/>
        </w:rPr>
        <w:t>, vol. 23, no. 1, pp. 68–75, 2011.</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[12]</w:t>
      </w:r>
      <w:r w:rsidRPr="00B4071D">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B4071D">
        <w:rPr>
          <w:rFonts w:ascii="Calibri" w:hAnsi="Calibri" w:cs="Times New Roman"/>
          <w:i/>
          <w:iCs/>
          <w:noProof/>
        </w:rPr>
        <w:t>Heal. (San Fr.</w:t>
      </w:r>
      <w:r w:rsidRPr="00B4071D">
        <w:rPr>
          <w:rFonts w:ascii="Calibri" w:hAnsi="Calibri" w:cs="Times New Roman"/>
          <w:noProof/>
        </w:rPr>
        <w:t>, vol. 41, no. 1, pp. 99–106,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[13]</w:t>
      </w:r>
      <w:r w:rsidRPr="00B4071D">
        <w:rPr>
          <w:rFonts w:ascii="Calibri" w:hAnsi="Calibri" w:cs="Times New Roman"/>
          <w:noProof/>
        </w:rPr>
        <w:tab/>
        <w:t xml:space="preserve">H. T. and P. Filzmoser, “Benefits from Using Continuous Rating Scales in Online Survey Research,” </w:t>
      </w:r>
      <w:r w:rsidRPr="00B4071D">
        <w:rPr>
          <w:rFonts w:ascii="Calibri" w:hAnsi="Calibri" w:cs="Times New Roman"/>
          <w:i/>
          <w:iCs/>
          <w:noProof/>
        </w:rPr>
        <w:t>J. Econ. Soc. Meas.</w:t>
      </w:r>
      <w:r w:rsidRPr="00B4071D">
        <w:rPr>
          <w:rFonts w:ascii="Calibri" w:hAnsi="Calibri" w:cs="Times New Roman"/>
          <w:noProof/>
        </w:rPr>
        <w:t>, vol. 4, no. November, p. 25, 2009.</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[14]</w:t>
      </w:r>
      <w:r w:rsidRPr="00B4071D">
        <w:rPr>
          <w:rFonts w:ascii="Calibri" w:hAnsi="Calibri" w:cs="Times New Roman"/>
          <w:noProof/>
        </w:rPr>
        <w:tab/>
        <w:t xml:space="preserve">J. L. Sheehy, “Cholesteatoma Surgery in Children,” </w:t>
      </w:r>
      <w:r w:rsidRPr="00B4071D">
        <w:rPr>
          <w:rFonts w:ascii="Calibri" w:hAnsi="Calibri" w:cs="Times New Roman"/>
          <w:i/>
          <w:iCs/>
          <w:noProof/>
        </w:rPr>
        <w:t>The American journal of otology</w:t>
      </w:r>
      <w:r w:rsidRPr="00B4071D">
        <w:rPr>
          <w:rFonts w:ascii="Calibri" w:hAnsi="Calibri" w:cs="Times New Roman"/>
          <w:noProof/>
        </w:rPr>
        <w:t>, vol. 6, no. 2. pp. 170–2, 1985.</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[15]</w:t>
      </w:r>
      <w:r w:rsidRPr="00B4071D">
        <w:rPr>
          <w:rFonts w:ascii="Calibri" w:hAnsi="Calibri" w:cs="Times New Roman"/>
          <w:noProof/>
        </w:rPr>
        <w:tab/>
        <w:t xml:space="preserve">B. M. Hanna </w:t>
      </w:r>
      <w:r w:rsidRPr="00B4071D">
        <w:rPr>
          <w:rFonts w:ascii="Calibri" w:hAnsi="Calibri" w:cs="Times New Roman"/>
          <w:i/>
          <w:iCs/>
          <w:noProof/>
        </w:rPr>
        <w:t>et al.</w:t>
      </w:r>
      <w:r w:rsidRPr="00B4071D">
        <w:rPr>
          <w:rFonts w:ascii="Calibri" w:hAnsi="Calibri" w:cs="Times New Roman"/>
          <w:noProof/>
        </w:rPr>
        <w:t xml:space="preserve">, “Minimally invasive functional approach for cholesteatoma surgery,” </w:t>
      </w:r>
      <w:r w:rsidRPr="00B4071D">
        <w:rPr>
          <w:rFonts w:ascii="Calibri" w:hAnsi="Calibri" w:cs="Times New Roman"/>
          <w:i/>
          <w:iCs/>
          <w:noProof/>
        </w:rPr>
        <w:t>Laryngoscope</w:t>
      </w:r>
      <w:r w:rsidRPr="00B4071D">
        <w:rPr>
          <w:rFonts w:ascii="Calibri" w:hAnsi="Calibri" w:cs="Times New Roman"/>
          <w:noProof/>
        </w:rPr>
        <w:t>, vol. 124, no. 10, pp. 2386–2392, 2014.</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lastRenderedPageBreak/>
        <w:t>[16]</w:t>
      </w:r>
      <w:r w:rsidRPr="00B4071D">
        <w:rPr>
          <w:rFonts w:ascii="Calibri" w:hAnsi="Calibri" w:cs="Times New Roman"/>
          <w:noProof/>
        </w:rPr>
        <w:tab/>
        <w:t xml:space="preserve">A. L. James, B. C. Papsin, and B. C. Papsin, “Ten Top Considerations in Pediatric Tympanoplasty,” </w:t>
      </w:r>
      <w:r w:rsidRPr="00B4071D">
        <w:rPr>
          <w:rFonts w:ascii="Calibri" w:hAnsi="Calibri" w:cs="Times New Roman"/>
          <w:i/>
          <w:iCs/>
          <w:noProof/>
        </w:rPr>
        <w:t>Am. Acad. Otolaryngol. - Head Neck Surg.</w:t>
      </w:r>
      <w:r w:rsidRPr="00B4071D">
        <w:rPr>
          <w:rFonts w:ascii="Calibri" w:hAnsi="Calibri" w:cs="Times New Roman"/>
          <w:noProof/>
        </w:rPr>
        <w:t>, no. September, pp. 992–998, 2012.</w:t>
      </w:r>
    </w:p>
    <w:p w:rsidR="00B4071D" w:rsidRPr="00B4071D" w:rsidRDefault="00B4071D" w:rsidP="00B4071D">
      <w:pPr>
        <w:widowControl w:val="0"/>
        <w:autoSpaceDE w:val="0"/>
        <w:autoSpaceDN w:val="0"/>
        <w:adjustRightInd w:val="0"/>
        <w:spacing w:after="140"/>
        <w:ind w:left="640" w:hanging="640"/>
        <w:rPr>
          <w:rFonts w:ascii="Calibri" w:hAnsi="Calibri" w:cs="Times New Roman"/>
          <w:noProof/>
        </w:rPr>
      </w:pPr>
      <w:r w:rsidRPr="00B4071D">
        <w:rPr>
          <w:rFonts w:ascii="Calibri" w:hAnsi="Calibri" w:cs="Times New Roman"/>
          <w:noProof/>
        </w:rPr>
        <w:t>[17]</w:t>
      </w:r>
      <w:r w:rsidRPr="00B4071D">
        <w:rPr>
          <w:rFonts w:ascii="Calibri" w:hAnsi="Calibri" w:cs="Times New Roman"/>
          <w:noProof/>
        </w:rPr>
        <w:tab/>
        <w:t xml:space="preserve">H. J. Marcus </w:t>
      </w:r>
      <w:r w:rsidRPr="00B4071D">
        <w:rPr>
          <w:rFonts w:ascii="Calibri" w:hAnsi="Calibri" w:cs="Times New Roman"/>
          <w:i/>
          <w:iCs/>
          <w:noProof/>
        </w:rPr>
        <w:t>et al.</w:t>
      </w:r>
      <w:r w:rsidRPr="00B4071D">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B4071D" w:rsidRPr="00B4071D" w:rsidRDefault="00B4071D" w:rsidP="00B4071D">
      <w:pPr>
        <w:widowControl w:val="0"/>
        <w:autoSpaceDE w:val="0"/>
        <w:autoSpaceDN w:val="0"/>
        <w:adjustRightInd w:val="0"/>
        <w:spacing w:after="140"/>
        <w:ind w:left="640" w:hanging="640"/>
        <w:rPr>
          <w:rFonts w:ascii="Calibri" w:hAnsi="Calibri"/>
          <w:noProof/>
        </w:rPr>
      </w:pPr>
      <w:r w:rsidRPr="00B4071D">
        <w:rPr>
          <w:rFonts w:ascii="Calibri" w:hAnsi="Calibri" w:cs="Times New Roman"/>
          <w:noProof/>
        </w:rPr>
        <w:t>[18]</w:t>
      </w:r>
      <w:r w:rsidRPr="00B4071D">
        <w:rPr>
          <w:rFonts w:ascii="Calibri" w:hAnsi="Calibri" w:cs="Times New Roman"/>
          <w:noProof/>
        </w:rPr>
        <w:tab/>
        <w:t xml:space="preserve">D. M. Prevedello, F. Doglietto, J. A. Jane, J. Jagannathan, J. Han, and E. R. Laws, “History of endoscopic skull base surgery: its evolution and current reality,” </w:t>
      </w:r>
      <w:r w:rsidRPr="00B4071D">
        <w:rPr>
          <w:rFonts w:ascii="Calibri" w:hAnsi="Calibri" w:cs="Times New Roman"/>
          <w:i/>
          <w:iCs/>
          <w:noProof/>
        </w:rPr>
        <w:t>J. Neurosurg.</w:t>
      </w:r>
      <w:r w:rsidRPr="00B4071D">
        <w:rPr>
          <w:rFonts w:ascii="Calibri" w:hAnsi="Calibri" w:cs="Times New Roman"/>
          <w:noProof/>
        </w:rPr>
        <w:t>, vol. 107, no. 1, pp. 206–213, 2007.</w:t>
      </w:r>
    </w:p>
    <w:p w:rsidR="00DC50B3" w:rsidRPr="00743726" w:rsidRDefault="004D1A6F" w:rsidP="00B4071D">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Kyle Eastwood" w:date="2017-06-13T12:50:00Z" w:initials="KE">
    <w:p w:rsidR="00AA5327" w:rsidRDefault="00AA5327">
      <w:pPr>
        <w:pStyle w:val="CommentText"/>
      </w:pPr>
      <w:r>
        <w:rPr>
          <w:rStyle w:val="CommentReference"/>
        </w:rPr>
        <w:annotationRef/>
      </w:r>
      <w:r>
        <w:t xml:space="preserve">How are you conducting the qualitative side of the analysis. </w:t>
      </w:r>
    </w:p>
  </w:comment>
  <w:comment w:id="4" w:author="Kyle Eastwood" w:date="2017-06-13T12:56:00Z" w:initials="KE">
    <w:p w:rsidR="00AA5327" w:rsidRDefault="00AA5327">
      <w:pPr>
        <w:pStyle w:val="CommentText"/>
      </w:pPr>
      <w:r>
        <w:rPr>
          <w:rStyle w:val="CommentReference"/>
        </w:rPr>
        <w:annotationRef/>
      </w:r>
      <w:r>
        <w:t>How will you draw valid conclusions from these results?</w:t>
      </w:r>
      <w:r w:rsidR="00C17C21">
        <w:t xml:space="preserve"> -&gt; Responses will be coded and grouped into themes…</w:t>
      </w:r>
    </w:p>
  </w:comment>
  <w:comment w:id="5" w:author="Kyle Eastwood" w:date="2017-06-13T13:00:00Z" w:initials="KE">
    <w:p w:rsidR="00C06B28" w:rsidRDefault="00C06B28">
      <w:pPr>
        <w:pStyle w:val="CommentText"/>
      </w:pPr>
      <w:r>
        <w:rPr>
          <w:rStyle w:val="CommentReference"/>
        </w:rPr>
        <w:annotationRef/>
      </w:r>
      <w:r>
        <w:t>If you do and multiple-comparisons of means, you need to describe the method you use and if you use any correction techniques to account for type II error</w:t>
      </w:r>
    </w:p>
  </w:comment>
  <w:comment w:id="6" w:author="Kyle Eastwood" w:date="2017-06-13T12:49:00Z" w:initials="KE">
    <w:p w:rsidR="00AA5327" w:rsidRDefault="00AA5327">
      <w:pPr>
        <w:pStyle w:val="CommentText"/>
      </w:pPr>
      <w:r>
        <w:rPr>
          <w:rStyle w:val="CommentReference"/>
        </w:rPr>
        <w:annotationRef/>
      </w:r>
      <w:r>
        <w:t>Need to list significance level, types of comparisons, how many results were analyzed, whether any data was omitted and why…</w:t>
      </w:r>
    </w:p>
  </w:comment>
  <w:comment w:id="8" w:author="Kyle Eastwood" w:date="2017-06-13T12:57:00Z" w:initials="KE">
    <w:p w:rsidR="00AA5327" w:rsidRDefault="00AA5327">
      <w:pPr>
        <w:pStyle w:val="CommentText"/>
      </w:pPr>
      <w:r>
        <w:rPr>
          <w:rStyle w:val="CommentReference"/>
        </w:rPr>
        <w:annotationRef/>
      </w:r>
      <w:r>
        <w:t>Will you try to rank these in terms of order of importance?</w:t>
      </w:r>
    </w:p>
  </w:comment>
  <w:comment w:id="9" w:author="Kyle Eastwood" w:date="2017-06-13T13:11:00Z" w:initials="KE">
    <w:p w:rsidR="00492755" w:rsidRDefault="00492755">
      <w:pPr>
        <w:pStyle w:val="CommentText"/>
      </w:pPr>
      <w:r>
        <w:rPr>
          <w:rStyle w:val="CommentReference"/>
        </w:rPr>
        <w:annotationRef/>
      </w:r>
      <w:r>
        <w:t>Will you try and derive themes</w:t>
      </w:r>
      <w:r w:rsidR="00E87730">
        <w:t xml:space="preserve">? </w:t>
      </w:r>
      <w:proofErr w:type="spellStart"/>
      <w:r w:rsidR="00E87730">
        <w:t>Ie</w:t>
      </w:r>
      <w:proofErr w:type="spellEnd"/>
      <w:r w:rsidR="00E87730">
        <w:t xml:space="preserve">. Challenges are caused by manipulation difficulties, visualization challenges, planning and image guidance?  - </w:t>
      </w:r>
      <w:proofErr w:type="gramStart"/>
      <w:r w:rsidR="00E87730">
        <w:t>like</w:t>
      </w:r>
      <w:proofErr w:type="gramEnd"/>
      <w:r w:rsidR="00E87730">
        <w:t xml:space="preserve"> the neuro paper</w:t>
      </w:r>
    </w:p>
  </w:comment>
  <w:comment w:id="10" w:author="Kyle Eastwood" w:date="2017-06-13T12:59:00Z" w:initials="KE">
    <w:p w:rsidR="00AA5327" w:rsidRDefault="00AA5327">
      <w:pPr>
        <w:pStyle w:val="CommentText"/>
      </w:pPr>
      <w:r>
        <w:rPr>
          <w:rStyle w:val="CommentReference"/>
        </w:rPr>
        <w:annotationRef/>
      </w:r>
      <w:r>
        <w:t>If you are doing th</w:t>
      </w:r>
      <w:r w:rsidR="00C06B28">
        <w:t>ese s</w:t>
      </w:r>
      <w:r>
        <w:t>ub-gr</w:t>
      </w:r>
      <w:r w:rsidR="00C06B28">
        <w:t>o</w:t>
      </w:r>
      <w:r>
        <w:t xml:space="preserve">up analysis, describe the methods in the </w:t>
      </w:r>
      <w:r w:rsidR="00C06B28">
        <w:t>statistics section</w:t>
      </w:r>
    </w:p>
  </w:comment>
  <w:comment w:id="11" w:author="Kyle Eastwood" w:date="2017-06-13T13:02:00Z" w:initials="KE">
    <w:p w:rsidR="00C06B28" w:rsidRDefault="00C06B28">
      <w:pPr>
        <w:pStyle w:val="CommentText"/>
      </w:pPr>
      <w:r>
        <w:rPr>
          <w:rStyle w:val="CommentReference"/>
        </w:rPr>
        <w:annotationRef/>
      </w:r>
      <w:r>
        <w:t xml:space="preserve">Start discussion with brief recap of study goal and method </w:t>
      </w:r>
      <w:proofErr w:type="spellStart"/>
      <w:r>
        <w:t>ie</w:t>
      </w:r>
      <w:proofErr w:type="spellEnd"/>
      <w:r>
        <w:t>. This study describes a survey of ENT TEES specialists that aims to understand…</w:t>
      </w:r>
    </w:p>
    <w:p w:rsidR="00391F05" w:rsidRDefault="00391F05">
      <w:pPr>
        <w:pStyle w:val="CommentText"/>
      </w:pPr>
    </w:p>
    <w:p w:rsidR="00391F05" w:rsidRDefault="00391F05">
      <w:pPr>
        <w:pStyle w:val="CommentText"/>
      </w:pPr>
      <w:r>
        <w:t xml:space="preserve">Also include what you are going to cover. In my opinion, you define what each of the major “challenges” are, and then describe the current technological solutions that have been developed to address them. </w:t>
      </w:r>
    </w:p>
    <w:p w:rsidR="00391F05" w:rsidRDefault="00391F05">
      <w:pPr>
        <w:pStyle w:val="CommentText"/>
      </w:pPr>
    </w:p>
    <w:p w:rsidR="00391F05" w:rsidRDefault="00391F05">
      <w:pPr>
        <w:pStyle w:val="CommentText"/>
      </w:pPr>
      <w:r>
        <w:t>Are you critiquing the technological solutions or just listing them? Are you distinguishing between solutions that are in the market vs “in development”</w:t>
      </w:r>
    </w:p>
    <w:p w:rsidR="00391F05" w:rsidRDefault="00391F05">
      <w:pPr>
        <w:pStyle w:val="CommentText"/>
      </w:pPr>
    </w:p>
    <w:p w:rsidR="00391F05" w:rsidRDefault="00391F05">
      <w:pPr>
        <w:pStyle w:val="CommentText"/>
      </w:pPr>
      <w:r>
        <w:t>You need to end some of these sections with a “so what” statement. When I read them, I feel like you are implying that the solutions you list are “getting the job done”</w:t>
      </w:r>
    </w:p>
  </w:comment>
  <w:comment w:id="12" w:author="Kyle Eastwood" w:date="2017-06-13T13:01:00Z" w:initials="KE">
    <w:p w:rsidR="00C06B28" w:rsidRDefault="00C06B28">
      <w:pPr>
        <w:pStyle w:val="CommentText"/>
      </w:pPr>
      <w:r>
        <w:rPr>
          <w:rStyle w:val="CommentReference"/>
        </w:rPr>
        <w:annotationRef/>
      </w:r>
      <w:r>
        <w:t>Don’t forget to discuss the limitations of the study. Talk about the limitations of the survey, stats analysis, and potential biases of the group that you surveyed</w:t>
      </w:r>
    </w:p>
  </w:comment>
  <w:comment w:id="13" w:author="Kyle Eastwood" w:date="2017-06-16T11:21:00Z" w:initials="KE">
    <w:p w:rsidR="00E326E5" w:rsidRDefault="00E326E5" w:rsidP="00E326E5">
      <w:pPr>
        <w:pStyle w:val="CommentText"/>
      </w:pPr>
      <w:r>
        <w:rPr>
          <w:rStyle w:val="CommentReference"/>
        </w:rPr>
        <w:annotationRef/>
      </w:r>
      <w:r>
        <w:t>This should not be in the methods – maybe intro, maybe another section</w:t>
      </w:r>
    </w:p>
  </w:comment>
  <w:comment w:id="14" w:author="Kyle Eastwood" w:date="2017-06-13T13:17:00Z" w:initials="KE">
    <w:p w:rsidR="00E87C2C" w:rsidRDefault="00E87C2C">
      <w:pPr>
        <w:pStyle w:val="CommentText"/>
      </w:pPr>
      <w:r>
        <w:rPr>
          <w:rStyle w:val="CommentReference"/>
        </w:rPr>
        <w:annotationRef/>
      </w:r>
      <w:r>
        <w:t xml:space="preserve">You cite the same people a lot </w:t>
      </w:r>
      <w:proofErr w:type="gramStart"/>
      <w:r>
        <w:t>-  I</w:t>
      </w:r>
      <w:proofErr w:type="gramEnd"/>
      <w:r>
        <w:t xml:space="preserve"> have been told to avoid this if possible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16A90" w15:done="0"/>
  <w15:commentEx w15:paraId="7C42079A" w15:done="0"/>
  <w15:commentEx w15:paraId="0C2A915D" w15:done="0"/>
  <w15:commentEx w15:paraId="58175E59" w15:done="0"/>
  <w15:commentEx w15:paraId="138B53B4" w15:done="0"/>
  <w15:commentEx w15:paraId="6316CBEC" w15:done="0"/>
  <w15:commentEx w15:paraId="7C9A0B07" w15:done="0"/>
  <w15:commentEx w15:paraId="3E466F74" w15:done="0"/>
  <w15:commentEx w15:paraId="2F2E8DC8" w15:done="0"/>
  <w15:commentEx w15:paraId="280206ED" w15:done="0"/>
  <w15:commentEx w15:paraId="70D080B2"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2119"/>
    <w:rsid w:val="00015BCD"/>
    <w:rsid w:val="00030BDD"/>
    <w:rsid w:val="00041A9F"/>
    <w:rsid w:val="0006438F"/>
    <w:rsid w:val="00064C29"/>
    <w:rsid w:val="00073080"/>
    <w:rsid w:val="00086F3F"/>
    <w:rsid w:val="000B67EC"/>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220B1"/>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40BE7"/>
    <w:rsid w:val="00457A2B"/>
    <w:rsid w:val="00480BFD"/>
    <w:rsid w:val="00490FD1"/>
    <w:rsid w:val="00492755"/>
    <w:rsid w:val="004946F0"/>
    <w:rsid w:val="004D1A6F"/>
    <w:rsid w:val="004E3980"/>
    <w:rsid w:val="00501CA9"/>
    <w:rsid w:val="00507B34"/>
    <w:rsid w:val="00507EE6"/>
    <w:rsid w:val="005463E8"/>
    <w:rsid w:val="005D5B45"/>
    <w:rsid w:val="006013F1"/>
    <w:rsid w:val="0061241A"/>
    <w:rsid w:val="00626E73"/>
    <w:rsid w:val="00632743"/>
    <w:rsid w:val="00635E1F"/>
    <w:rsid w:val="006527EB"/>
    <w:rsid w:val="00665075"/>
    <w:rsid w:val="00677D49"/>
    <w:rsid w:val="006A4781"/>
    <w:rsid w:val="006B2AD8"/>
    <w:rsid w:val="006D503B"/>
    <w:rsid w:val="006E6BEC"/>
    <w:rsid w:val="006F6F5D"/>
    <w:rsid w:val="007039AD"/>
    <w:rsid w:val="00717583"/>
    <w:rsid w:val="0073553A"/>
    <w:rsid w:val="007367B4"/>
    <w:rsid w:val="00743726"/>
    <w:rsid w:val="007517A3"/>
    <w:rsid w:val="00752119"/>
    <w:rsid w:val="007679DF"/>
    <w:rsid w:val="00775BB0"/>
    <w:rsid w:val="00783D5A"/>
    <w:rsid w:val="007A0AC6"/>
    <w:rsid w:val="007B7CB7"/>
    <w:rsid w:val="007C1B08"/>
    <w:rsid w:val="00812770"/>
    <w:rsid w:val="00814E34"/>
    <w:rsid w:val="00815668"/>
    <w:rsid w:val="00866A1C"/>
    <w:rsid w:val="00876325"/>
    <w:rsid w:val="0088566B"/>
    <w:rsid w:val="008C5735"/>
    <w:rsid w:val="008D0425"/>
    <w:rsid w:val="008D470F"/>
    <w:rsid w:val="008F12E8"/>
    <w:rsid w:val="008F34BF"/>
    <w:rsid w:val="008F3D94"/>
    <w:rsid w:val="00951D1E"/>
    <w:rsid w:val="009708BC"/>
    <w:rsid w:val="009E70C0"/>
    <w:rsid w:val="00A301DF"/>
    <w:rsid w:val="00A40CE7"/>
    <w:rsid w:val="00A440DB"/>
    <w:rsid w:val="00A73874"/>
    <w:rsid w:val="00A91EE2"/>
    <w:rsid w:val="00AA0106"/>
    <w:rsid w:val="00AA3FC3"/>
    <w:rsid w:val="00AA5327"/>
    <w:rsid w:val="00AC7A8E"/>
    <w:rsid w:val="00AE67BB"/>
    <w:rsid w:val="00B2654D"/>
    <w:rsid w:val="00B33A05"/>
    <w:rsid w:val="00B4071D"/>
    <w:rsid w:val="00B41F34"/>
    <w:rsid w:val="00B535EB"/>
    <w:rsid w:val="00B55125"/>
    <w:rsid w:val="00B709A8"/>
    <w:rsid w:val="00B71630"/>
    <w:rsid w:val="00BB244B"/>
    <w:rsid w:val="00BE6365"/>
    <w:rsid w:val="00BE7A8C"/>
    <w:rsid w:val="00C06B28"/>
    <w:rsid w:val="00C07FCD"/>
    <w:rsid w:val="00C17C21"/>
    <w:rsid w:val="00C42350"/>
    <w:rsid w:val="00C472E4"/>
    <w:rsid w:val="00C507DE"/>
    <w:rsid w:val="00CB3C93"/>
    <w:rsid w:val="00CF4112"/>
    <w:rsid w:val="00D272CC"/>
    <w:rsid w:val="00D33B34"/>
    <w:rsid w:val="00D64C5E"/>
    <w:rsid w:val="00D81D22"/>
    <w:rsid w:val="00DB3A3F"/>
    <w:rsid w:val="00DB6365"/>
    <w:rsid w:val="00DC50B3"/>
    <w:rsid w:val="00DF242E"/>
    <w:rsid w:val="00E13A27"/>
    <w:rsid w:val="00E326E5"/>
    <w:rsid w:val="00E405EC"/>
    <w:rsid w:val="00E41A53"/>
    <w:rsid w:val="00E47714"/>
    <w:rsid w:val="00E87730"/>
    <w:rsid w:val="00E87C2C"/>
    <w:rsid w:val="00E96D87"/>
    <w:rsid w:val="00ED3161"/>
    <w:rsid w:val="00F56777"/>
    <w:rsid w:val="00F748E7"/>
    <w:rsid w:val="00F83A69"/>
    <w:rsid w:val="00FB5D5E"/>
    <w:rsid w:val="00FD4284"/>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6.8054465367161727</c:v>
                  </c:pt>
                  <c:pt idx="1">
                    <c:v>5.0158676788197356</c:v>
                  </c:pt>
                  <c:pt idx="2">
                    <c:v>3.6711022538526201</c:v>
                  </c:pt>
                  <c:pt idx="3">
                    <c:v>7.2652548868865265</c:v>
                  </c:pt>
                  <c:pt idx="4">
                    <c:v>7.3931274392731403</c:v>
                  </c:pt>
                  <c:pt idx="5">
                    <c:v>5.305376877237217</c:v>
                  </c:pt>
                </c:numCache>
              </c:numRef>
            </c:plus>
            <c:minus>
              <c:numRef>
                <c:f>'EndoscopicEarSurgery_DATA_09-Ma'!$H$20:$M$20</c:f>
                <c:numCache>
                  <c:formatCode>General</c:formatCode>
                  <c:ptCount val="6"/>
                  <c:pt idx="0">
                    <c:v>6.8054465367161727</c:v>
                  </c:pt>
                  <c:pt idx="1">
                    <c:v>5.0158676788197356</c:v>
                  </c:pt>
                  <c:pt idx="2">
                    <c:v>3.6711022538526201</c:v>
                  </c:pt>
                  <c:pt idx="3">
                    <c:v>7.2652548868865265</c:v>
                  </c:pt>
                  <c:pt idx="4">
                    <c:v>7.3931274392731403</c:v>
                  </c:pt>
                  <c:pt idx="5">
                    <c:v>5.305376877237217</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72.642857142856329</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15975680"/>
        <c:axId val="115986432"/>
      </c:barChart>
      <c:catAx>
        <c:axId val="115975680"/>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115986432"/>
        <c:crosses val="autoZero"/>
        <c:auto val="1"/>
        <c:lblAlgn val="ctr"/>
        <c:lblOffset val="100"/>
      </c:catAx>
      <c:valAx>
        <c:axId val="115986432"/>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11597568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DE4D2E-85D6-4870-A890-FBF7CE21A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10</Pages>
  <Words>10877</Words>
  <Characters>62005</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13</cp:revision>
  <dcterms:created xsi:type="dcterms:W3CDTF">2017-06-13T20:16:00Z</dcterms:created>
  <dcterms:modified xsi:type="dcterms:W3CDTF">2017-06-19T19:51:00Z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