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EB0289">
      <w:pPr>
        <w:pStyle w:val="Heading1"/>
        <w:rPr>
          <w:lang w:val="en-CA"/>
        </w:rPr>
      </w:pPr>
      <w:r>
        <w:rPr>
          <w:lang w:val="en-CA"/>
        </w:rPr>
        <w:t>Needs Analysis Survey Paper</w:t>
      </w:r>
    </w:p>
    <w:p w:rsidR="00752119" w:rsidRDefault="00752119" w:rsidP="00EB0289">
      <w:pPr>
        <w:rPr>
          <w:ins w:id="0" w:author="Arushri Swarup" w:date="2017-08-01T17:54:00Z"/>
          <w:lang w:val="en-CA"/>
        </w:rPr>
      </w:pPr>
    </w:p>
    <w:p w:rsidR="009A190E" w:rsidRDefault="009A190E" w:rsidP="00EB0289">
      <w:pPr>
        <w:rPr>
          <w:ins w:id="1" w:author="Arushri Swarup" w:date="2017-08-01T17:54:00Z"/>
          <w:lang w:val="en-CA"/>
        </w:rPr>
      </w:pPr>
      <w:proofErr w:type="spellStart"/>
      <w:ins w:id="2" w:author="Arushri Swarup" w:date="2017-08-01T17:54:00Z">
        <w:r>
          <w:rPr>
            <w:lang w:val="en-CA"/>
          </w:rPr>
          <w:t>Todo</w:t>
        </w:r>
        <w:proofErr w:type="spellEnd"/>
        <w:r>
          <w:rPr>
            <w:lang w:val="en-CA"/>
          </w:rPr>
          <w:t xml:space="preserve">: </w:t>
        </w:r>
      </w:ins>
    </w:p>
    <w:p w:rsidR="00000000" w:rsidRDefault="009A190E">
      <w:pPr>
        <w:pStyle w:val="ListParagraph"/>
        <w:numPr>
          <w:ilvl w:val="0"/>
          <w:numId w:val="20"/>
        </w:numPr>
        <w:rPr>
          <w:ins w:id="3" w:author="Arushri Swarup" w:date="2017-08-01T17:54:00Z"/>
          <w:lang w:val="en-CA"/>
        </w:rPr>
        <w:pPrChange w:id="4" w:author="Arushri Swarup" w:date="2017-08-01T17:54:00Z">
          <w:pPr/>
        </w:pPrChange>
      </w:pPr>
      <w:ins w:id="5" w:author="Arushri Swarup" w:date="2017-08-01T17:54:00Z">
        <w:r>
          <w:rPr>
            <w:lang w:val="en-CA"/>
          </w:rPr>
          <w:t xml:space="preserve">Update stats with the 50 responses </w:t>
        </w:r>
      </w:ins>
    </w:p>
    <w:p w:rsidR="00000000" w:rsidRDefault="009A190E">
      <w:pPr>
        <w:pStyle w:val="ListParagraph"/>
        <w:numPr>
          <w:ilvl w:val="0"/>
          <w:numId w:val="20"/>
        </w:numPr>
        <w:rPr>
          <w:ins w:id="6" w:author="Arushri Swarup" w:date="2017-08-01T17:54:00Z"/>
          <w:lang w:val="en-CA"/>
        </w:rPr>
        <w:pPrChange w:id="7" w:author="Arushri Swarup" w:date="2017-08-01T17:54:00Z">
          <w:pPr/>
        </w:pPrChange>
      </w:pPr>
      <w:ins w:id="8" w:author="Arushri Swarup" w:date="2017-08-01T17:54:00Z">
        <w:r>
          <w:rPr>
            <w:lang w:val="en-CA"/>
          </w:rPr>
          <w:t xml:space="preserve">Edit the main graph </w:t>
        </w:r>
      </w:ins>
    </w:p>
    <w:p w:rsidR="009A190E" w:rsidRDefault="009A190E" w:rsidP="00EB0289">
      <w:pPr>
        <w:rPr>
          <w:lang w:val="en-CA"/>
        </w:rPr>
      </w:pPr>
    </w:p>
    <w:p w:rsidR="00752119" w:rsidRDefault="00752119" w:rsidP="00EB0289">
      <w:pPr>
        <w:pStyle w:val="Heading2"/>
        <w:rPr>
          <w:lang w:val="en-CA"/>
        </w:rPr>
      </w:pPr>
      <w:r>
        <w:rPr>
          <w:lang w:val="en-CA"/>
        </w:rPr>
        <w:t xml:space="preserve">Journals: </w:t>
      </w:r>
    </w:p>
    <w:commentRangeStart w:id="9"/>
    <w:commentRangeStart w:id="10"/>
    <w:p w:rsidR="00752119" w:rsidRPr="00752119" w:rsidRDefault="001B7295" w:rsidP="00EB0289">
      <w:pPr>
        <w:pStyle w:val="ListParagraph"/>
      </w:pPr>
      <w:r w:rsidRPr="001B7295">
        <w:fldChar w:fldCharType="begin"/>
      </w:r>
      <w:r w:rsidR="00364FE4">
        <w:instrText xml:space="preserve"> HYPERLINK "https://journalotohns.biomedcentral.com/" </w:instrText>
      </w:r>
      <w:r w:rsidRPr="001B7295">
        <w:fldChar w:fldCharType="separate"/>
      </w:r>
      <w:r w:rsidR="00752119" w:rsidRPr="00752119">
        <w:rPr>
          <w:rStyle w:val="Hyperlink"/>
        </w:rPr>
        <w:t>Journal of Otolaryngology - Head &amp; Neck Surgery</w:t>
      </w:r>
      <w:r>
        <w:rPr>
          <w:rStyle w:val="Hyperlink"/>
        </w:rPr>
        <w:fldChar w:fldCharType="end"/>
      </w:r>
    </w:p>
    <w:p w:rsidR="00231DE9" w:rsidRPr="00B4071D" w:rsidRDefault="00752119" w:rsidP="00EB0289">
      <w:pPr>
        <w:pStyle w:val="ListParagraph"/>
      </w:pPr>
      <w:proofErr w:type="spellStart"/>
      <w:r>
        <w:rPr>
          <w:lang w:val="en-CA"/>
        </w:rPr>
        <w:t>Otolaryngologic</w:t>
      </w:r>
      <w:proofErr w:type="spellEnd"/>
      <w:r>
        <w:rPr>
          <w:lang w:val="en-CA"/>
        </w:rPr>
        <w:t xml:space="preserve"> Clinics</w:t>
      </w:r>
      <w:commentRangeEnd w:id="9"/>
      <w:r w:rsidR="00ED3ADF">
        <w:rPr>
          <w:rStyle w:val="CommentReference"/>
        </w:rPr>
        <w:commentReference w:id="9"/>
      </w:r>
      <w:commentRangeEnd w:id="10"/>
      <w:r w:rsidR="003C1CD3">
        <w:rPr>
          <w:rStyle w:val="CommentReference"/>
        </w:rPr>
        <w:commentReference w:id="10"/>
      </w:r>
    </w:p>
    <w:p w:rsidR="00B4071D" w:rsidRDefault="00B4071D" w:rsidP="00EB0289">
      <w:pPr>
        <w:pStyle w:val="ListParagraph"/>
      </w:pPr>
    </w:p>
    <w:p w:rsidR="00752119" w:rsidRDefault="00752119" w:rsidP="00EB0289">
      <w:pPr>
        <w:pStyle w:val="Heading2"/>
      </w:pPr>
      <w:r>
        <w:t>Abstract:</w:t>
      </w:r>
    </w:p>
    <w:p w:rsidR="00752119" w:rsidRPr="00752119" w:rsidRDefault="00752119" w:rsidP="00EB0289"/>
    <w:p w:rsidR="00752119" w:rsidRDefault="00752119" w:rsidP="00EB0289">
      <w:pPr>
        <w:pStyle w:val="Heading2"/>
        <w:rPr>
          <w:lang w:val="en-CA"/>
        </w:rPr>
      </w:pPr>
      <w:r>
        <w:rPr>
          <w:lang w:val="en-CA"/>
        </w:rPr>
        <w:t xml:space="preserve">Background: </w:t>
      </w:r>
    </w:p>
    <w:p w:rsidR="00AA3FC3" w:rsidRDefault="00AA3FC3" w:rsidP="00EB0289">
      <w:pPr>
        <w:pStyle w:val="ListParagraph"/>
      </w:pPr>
    </w:p>
    <w:p w:rsidR="00752119" w:rsidRDefault="00812770" w:rsidP="008B1AB6">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w:t>
      </w:r>
      <w:bookmarkStart w:id="11" w:name="_GoBack"/>
      <w:bookmarkEnd w:id="11"/>
      <w:r>
        <w:t xml:space="preserve">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1B729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fldChar w:fldCharType="separate"/>
      </w:r>
      <w:r w:rsidR="005463E8" w:rsidRPr="005463E8">
        <w:rPr>
          <w:noProof/>
        </w:rPr>
        <w:t>[1]</w:t>
      </w:r>
      <w:r w:rsidR="001B7295">
        <w:fldChar w:fldCharType="end"/>
      </w:r>
      <w:r w:rsidR="001B729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1B7295">
        <w:fldChar w:fldCharType="separate"/>
      </w:r>
      <w:r w:rsidR="005463E8" w:rsidRPr="005463E8">
        <w:rPr>
          <w:noProof/>
        </w:rPr>
        <w:t>[2]</w:t>
      </w:r>
      <w:r w:rsidR="001B7295">
        <w:fldChar w:fldCharType="end"/>
      </w:r>
      <w:r w:rsidR="001B729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1B7295">
        <w:rPr>
          <w:rFonts w:cs="Arial"/>
        </w:rPr>
        <w:fldChar w:fldCharType="separate"/>
      </w:r>
      <w:r w:rsidR="00A440DB" w:rsidRPr="00A440DB">
        <w:rPr>
          <w:rFonts w:cs="Arial"/>
          <w:noProof/>
        </w:rPr>
        <w:t>[3]</w:t>
      </w:r>
      <w:r w:rsidR="001B7295">
        <w:rPr>
          <w:rFonts w:cs="Arial"/>
        </w:rPr>
        <w:fldChar w:fldCharType="end"/>
      </w:r>
      <w:r w:rsidR="001B729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B7295">
        <w:fldChar w:fldCharType="separate"/>
      </w:r>
      <w:r w:rsidR="00866A1C" w:rsidRPr="00866A1C">
        <w:rPr>
          <w:noProof/>
        </w:rPr>
        <w:t>[4]</w:t>
      </w:r>
      <w:r w:rsidR="001B7295">
        <w:fldChar w:fldCharType="end"/>
      </w:r>
      <w:r>
        <w:t>. As well, the endoscope allows visualization</w:t>
      </w:r>
      <w:r w:rsidR="005463E8">
        <w:t xml:space="preserve"> past the shaft of the instrument, such as the drill, which is a problem during microscopic surgery</w:t>
      </w:r>
      <w:r w:rsidR="001B729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B7295">
        <w:fldChar w:fldCharType="separate"/>
      </w:r>
      <w:r w:rsidR="00866A1C" w:rsidRPr="00866A1C">
        <w:rPr>
          <w:noProof/>
        </w:rPr>
        <w:t>[5]</w:t>
      </w:r>
      <w:r w:rsidR="001B7295">
        <w:fldChar w:fldCharType="end"/>
      </w:r>
      <w:r w:rsidR="005463E8">
        <w:t xml:space="preserve">. </w:t>
      </w:r>
    </w:p>
    <w:p w:rsidR="008B1AB6" w:rsidRDefault="008B1AB6" w:rsidP="008B1AB6">
      <w:pPr>
        <w:ind w:firstLine="720"/>
      </w:pPr>
    </w:p>
    <w:p w:rsidR="000B67EC" w:rsidRDefault="006B2AD8" w:rsidP="008B1AB6">
      <w:pPr>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[7]</w:t>
      </w:r>
      <w:r w:rsidR="001B729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lang w:val="en-CA"/>
        </w:rPr>
        <w:fldChar w:fldCharType="separate"/>
      </w:r>
      <w:r w:rsidR="00876325" w:rsidRPr="00876325">
        <w:rPr>
          <w:noProof/>
          <w:lang w:val="en-CA"/>
        </w:rPr>
        <w:t>[8]</w:t>
      </w:r>
      <w:r w:rsidR="001B7295">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1B729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[8]</w:t>
      </w:r>
      <w:r w:rsidR="001B729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1B729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[9]</w:t>
      </w:r>
      <w:r w:rsidR="001B7295">
        <w:rPr>
          <w:rFonts w:eastAsia="Times New Roman"/>
        </w:rPr>
        <w:fldChar w:fldCharType="end"/>
      </w:r>
      <w:r w:rsidR="001B729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[6]</w:t>
      </w:r>
      <w:r w:rsidR="001B7295">
        <w:rPr>
          <w:rFonts w:eastAsia="Times New Roman"/>
        </w:rPr>
        <w:fldChar w:fldCharType="end"/>
      </w:r>
      <w:r w:rsidR="001B729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rPr>
          <w:rFonts w:eastAsia="Times New Roman"/>
        </w:rPr>
        <w:fldChar w:fldCharType="separate"/>
      </w:r>
      <w:r w:rsidR="00A440DB" w:rsidRPr="00A440DB">
        <w:rPr>
          <w:rFonts w:eastAsia="Times New Roman"/>
          <w:noProof/>
        </w:rPr>
        <w:t>[1]</w:t>
      </w:r>
      <w:r w:rsidR="001B7295">
        <w:rPr>
          <w:rFonts w:eastAsia="Times New Roman"/>
        </w:rPr>
        <w:fldChar w:fldCharType="end"/>
      </w:r>
      <w:r w:rsidR="001B729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B4071D" w:rsidRPr="00B4071D">
        <w:rPr>
          <w:rFonts w:eastAsia="Times New Roman"/>
          <w:noProof/>
        </w:rPr>
        <w:t>[8]</w:t>
      </w:r>
      <w:r w:rsidR="001B7295">
        <w:rPr>
          <w:rFonts w:eastAsia="Times New Roman"/>
        </w:rPr>
        <w:fldChar w:fldCharType="end"/>
      </w:r>
      <w:r w:rsidRPr="00032A7F">
        <w:rPr>
          <w:rFonts w:eastAsia="Times New Roman"/>
        </w:rPr>
        <w:t xml:space="preserve">. </w:t>
      </w:r>
    </w:p>
    <w:p w:rsidR="008B1AB6" w:rsidRDefault="008B1AB6" w:rsidP="008B1AB6">
      <w:pPr>
        <w:ind w:firstLine="720"/>
        <w:rPr>
          <w:rFonts w:eastAsia="Times New Roman"/>
        </w:rPr>
      </w:pPr>
    </w:p>
    <w:p w:rsidR="0061241A" w:rsidRPr="00FB5D5E" w:rsidRDefault="007B7CB7" w:rsidP="008B1AB6">
      <w:pPr>
        <w:ind w:firstLine="720"/>
      </w:pPr>
      <w:r>
        <w:t>T</w:t>
      </w:r>
      <w:r w:rsidRPr="00032A7F">
        <w:t xml:space="preserve">echnological advances in the design of the endoscope, camera and suction dissection instruments have lead to incremental stepwise jumps in this learning curve </w:t>
      </w:r>
      <w:r w:rsidR="001B7295">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1B7295">
        <w:fldChar w:fldCharType="separate"/>
      </w:r>
      <w:r w:rsidR="00876325" w:rsidRPr="00876325">
        <w:rPr>
          <w:noProof/>
        </w:rPr>
        <w:t>[10]</w:t>
      </w:r>
      <w:r w:rsidR="001B7295">
        <w:fldChar w:fldCharType="end"/>
      </w:r>
      <w:r w:rsidRPr="00032A7F">
        <w:t xml:space="preserve">. </w:t>
      </w:r>
      <w:r>
        <w:t xml:space="preserve">In order to further develop technology and instruments to facilitate TEES, it is important to understand the specific </w:t>
      </w:r>
      <w:del w:id="12" w:author="Arushri Swarup" w:date="2017-08-01T18:00:00Z">
        <w:r w:rsidDel="009A190E">
          <w:delText xml:space="preserve">difficulties </w:delText>
        </w:r>
      </w:del>
      <w:ins w:id="13" w:author="Arushri Swarup" w:date="2017-08-01T18:00:00Z">
        <w:r w:rsidR="009A190E">
          <w:t xml:space="preserve">challenges </w:t>
        </w:r>
      </w:ins>
      <w:r>
        <w:t>experienced during TEES.</w:t>
      </w:r>
      <w:r w:rsidRPr="00032A7F">
        <w:t xml:space="preserve"> I</w:t>
      </w:r>
      <w:r>
        <w:t xml:space="preserve">t is proposed that in order to facilitate </w:t>
      </w:r>
      <w:r w:rsidRPr="00032A7F">
        <w:t>TEES, the needs of surgeons and current limitations of tools must be determined.</w:t>
      </w:r>
    </w:p>
    <w:p w:rsidR="0061241A" w:rsidRDefault="0061241A" w:rsidP="00EB0289"/>
    <w:p w:rsidR="00FB5D5E" w:rsidRPr="00595D46" w:rsidRDefault="00993A5E" w:rsidP="00EB0289">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lastRenderedPageBreak/>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030BDD" w:rsidRDefault="00030BDD" w:rsidP="00EB0289">
      <w:pPr>
        <w:pStyle w:val="Heading2"/>
      </w:pPr>
      <w:r>
        <w:t xml:space="preserve">Methods: </w:t>
      </w:r>
    </w:p>
    <w:p w:rsidR="00E405EC" w:rsidRDefault="00E405EC" w:rsidP="00EB0289">
      <w:pPr>
        <w:pStyle w:val="Heading3"/>
      </w:pPr>
      <w:r>
        <w:t xml:space="preserve">Study Design: </w:t>
      </w:r>
    </w:p>
    <w:p w:rsidR="00E47AAD" w:rsidRDefault="00E47AAD" w:rsidP="008B1AB6">
      <w:pPr>
        <w:ind w:firstLine="720"/>
      </w:pPr>
      <w:commentRangeStart w:id="14"/>
      <w:ins w:id="15" w:author="Gavin le Nobel" w:date="2017-07-31T11:37:00Z">
        <w:r>
          <w:t>Ethics approval was obtained for this study from the institution</w:t>
        </w:r>
      </w:ins>
      <w:ins w:id="16" w:author="Gavin le Nobel" w:date="2017-07-31T11:38:00Z">
        <w:r>
          <w:t>’s Research Ethics Board (REB numbers</w:t>
        </w:r>
        <w:proofErr w:type="gramStart"/>
        <w:r>
          <w:t>: )</w:t>
        </w:r>
      </w:ins>
      <w:commentRangeEnd w:id="14"/>
      <w:proofErr w:type="gramEnd"/>
      <w:r>
        <w:rPr>
          <w:rStyle w:val="CommentReference"/>
        </w:rPr>
        <w:commentReference w:id="14"/>
      </w:r>
    </w:p>
    <w:p w:rsidR="003E1D40" w:rsidRDefault="00E405EC" w:rsidP="008B1AB6">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commentRangeStart w:id="17"/>
      <w:commentRangeStart w:id="18"/>
      <w:ins w:id="19" w:author="Gavin le Nobel" w:date="2017-07-31T13:47:00Z">
        <w:r w:rsidR="00A927AD">
          <w:t xml:space="preserve">Participant demographics included the percentage of cholesteatoma surgeries performed </w:t>
        </w:r>
      </w:ins>
      <w:commentRangeEnd w:id="17"/>
      <w:ins w:id="20" w:author="Gavin le Nobel" w:date="2017-07-31T14:17:00Z">
        <w:r w:rsidR="00BB5E14">
          <w:rPr>
            <w:rStyle w:val="CommentReference"/>
          </w:rPr>
          <w:commentReference w:id="17"/>
        </w:r>
      </w:ins>
      <w:commentRangeEnd w:id="18"/>
      <w:ins w:id="21" w:author="Gavin le Nobel" w:date="2017-08-01T14:54:00Z">
        <w:r w:rsidR="00FE2E72">
          <w:rPr>
            <w:rStyle w:val="CommentReference"/>
          </w:rPr>
          <w:commentReference w:id="18"/>
        </w:r>
      </w:ins>
      <w:ins w:id="22" w:author="Gavin le Nobel" w:date="2017-07-31T13:47:00Z">
        <w:r w:rsidR="00A927AD">
          <w:t xml:space="preserve">using TEES as well as whether the surgeon uses a specialized TEES instrument set. Participants were asked </w:t>
        </w:r>
      </w:ins>
      <w:del w:id="23" w:author="Gavin le Nobel" w:date="2017-07-31T13:49:00Z">
        <w:r w:rsidR="00C07FCD" w:rsidDel="00A927AD">
          <w:delText xml:space="preserve">The contents of the questionnaire </w:delText>
        </w:r>
        <w:r w:rsidR="003E1D40" w:rsidDel="00A927AD">
          <w:delText xml:space="preserve">consist of: the percentage of surgeries performed by the participant using TEES, whether the participant uses a specialized TEES instrument set and </w:delText>
        </w:r>
      </w:del>
      <w:r w:rsidR="003E1D40">
        <w:t xml:space="preserve">the degree to which an instrument that addresses the following </w:t>
      </w:r>
      <w:del w:id="24" w:author="Arushri Swarup" w:date="2017-08-01T18:00:00Z">
        <w:r w:rsidR="003E1D40" w:rsidDel="009A190E">
          <w:delText xml:space="preserve">difficulties </w:delText>
        </w:r>
      </w:del>
      <w:ins w:id="25" w:author="Arushri Swarup" w:date="2017-08-01T18:00:00Z">
        <w:r w:rsidR="009A190E">
          <w:t xml:space="preserve">challenges </w:t>
        </w:r>
      </w:ins>
      <w:r w:rsidR="003E1D40">
        <w:t xml:space="preserve">would be of use to the participant: </w:t>
      </w:r>
    </w:p>
    <w:p w:rsidR="006F7BC0" w:rsidRDefault="006F7BC0" w:rsidP="00EB0289"/>
    <w:p w:rsidR="006F7BC0" w:rsidRDefault="006F7BC0" w:rsidP="00EB0289">
      <w:r>
        <w:t xml:space="preserve">Table 1: List of </w:t>
      </w:r>
      <w:del w:id="26" w:author="Arushri Swarup" w:date="2017-08-01T18:01:00Z">
        <w:r w:rsidDel="009A190E">
          <w:delText xml:space="preserve">difficulties </w:delText>
        </w:r>
      </w:del>
      <w:ins w:id="27" w:author="Arushri Swarup" w:date="2017-08-01T18:01:00Z">
        <w:r w:rsidR="009A190E">
          <w:t xml:space="preserve">challenges </w:t>
        </w:r>
      </w:ins>
      <w:r>
        <w:t>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EB0289">
            <w:r w:rsidRPr="007D399D">
              <w:t>Bleeding control</w:t>
            </w:r>
          </w:p>
        </w:tc>
      </w:tr>
      <w:tr w:rsidR="006F7BC0" w:rsidTr="006F7BC0">
        <w:tc>
          <w:tcPr>
            <w:tcW w:w="9576" w:type="dxa"/>
          </w:tcPr>
          <w:p w:rsidR="006F7BC0" w:rsidRPr="007D399D" w:rsidRDefault="006F7BC0" w:rsidP="00EB0289">
            <w:r w:rsidRPr="007D399D">
              <w:t>Keeping the endoscope lens clean</w:t>
            </w:r>
          </w:p>
        </w:tc>
      </w:tr>
      <w:tr w:rsidR="006F7BC0" w:rsidTr="006F7BC0">
        <w:tc>
          <w:tcPr>
            <w:tcW w:w="9576" w:type="dxa"/>
          </w:tcPr>
          <w:p w:rsidR="006F7BC0" w:rsidRPr="007D399D" w:rsidRDefault="006F7BC0" w:rsidP="00EB0289">
            <w:r w:rsidRPr="007D399D">
              <w:t>Cutting and/or removing bone</w:t>
            </w:r>
          </w:p>
        </w:tc>
      </w:tr>
      <w:tr w:rsidR="006F7BC0" w:rsidTr="006F7BC0">
        <w:tc>
          <w:tcPr>
            <w:tcW w:w="9576" w:type="dxa"/>
          </w:tcPr>
          <w:p w:rsidR="006F7BC0" w:rsidRPr="007D399D" w:rsidRDefault="006F7BC0" w:rsidP="00EB0289">
            <w:r w:rsidRPr="007D399D">
              <w:t>Reaching structures visualized by the endoscope</w:t>
            </w:r>
          </w:p>
        </w:tc>
      </w:tr>
      <w:tr w:rsidR="006F7BC0" w:rsidTr="006F7BC0">
        <w:tc>
          <w:tcPr>
            <w:tcW w:w="9576" w:type="dxa"/>
          </w:tcPr>
          <w:p w:rsidR="006F7BC0" w:rsidRPr="007D399D" w:rsidRDefault="006F7BC0" w:rsidP="00EB0289">
            <w:r w:rsidRPr="007D399D">
              <w:t>Dissection and removal of cholesteatoma</w:t>
            </w:r>
          </w:p>
        </w:tc>
      </w:tr>
      <w:tr w:rsidR="006F7BC0" w:rsidTr="006F7BC0">
        <w:tc>
          <w:tcPr>
            <w:tcW w:w="9576" w:type="dxa"/>
          </w:tcPr>
          <w:p w:rsidR="006F7BC0" w:rsidRDefault="006F7BC0" w:rsidP="00EB0289">
            <w:r w:rsidRPr="007D399D">
              <w:t>Moving and positioning a graft into the intended place</w:t>
            </w:r>
          </w:p>
        </w:tc>
      </w:tr>
      <w:tr w:rsidR="006F7BC0" w:rsidTr="006F7BC0">
        <w:tc>
          <w:tcPr>
            <w:tcW w:w="9576" w:type="dxa"/>
          </w:tcPr>
          <w:p w:rsidR="006F7BC0" w:rsidRDefault="006F7BC0" w:rsidP="00EB0289"/>
        </w:tc>
      </w:tr>
    </w:tbl>
    <w:p w:rsidR="008B1AB6" w:rsidRDefault="008B1AB6" w:rsidP="00EB0289"/>
    <w:p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del w:id="28" w:author="Gavin le Nobel" w:date="2017-07-31T11:03:00Z">
        <w:r w:rsidR="008B1AB6" w:rsidDel="008B1AB6">
          <w:delText>of existing literature</w:delText>
        </w:r>
        <w:r w:rsidR="003E1D40" w:rsidDel="008B1AB6">
          <w:delText xml:space="preserve"> </w:delText>
        </w:r>
      </w:del>
      <w:r w:rsidR="003E1D40">
        <w:t>on challenges experienced during TEES and the clinical experience of the princ</w:t>
      </w:r>
      <w:r w:rsidR="003E21FE">
        <w:t>ipal author and his colleagues.</w:t>
      </w:r>
      <w:r w:rsidR="006F7BC0">
        <w:t xml:space="preserve"> </w:t>
      </w:r>
      <w:del w:id="29" w:author="Gavin le Nobel" w:date="2017-07-31T11:08:00Z">
        <w:r w:rsidR="00012C8A" w:rsidDel="00A25610">
          <w:rPr>
            <w:highlight w:val="yellow"/>
          </w:rPr>
          <w:delText>L</w:delText>
        </w:r>
        <w:r w:rsidR="006F7BC0" w:rsidRPr="00194BEB" w:rsidDel="00A25610">
          <w:rPr>
            <w:highlight w:val="yellow"/>
          </w:rPr>
          <w:delText xml:space="preserve">ocal </w:delText>
        </w:r>
        <w:r w:rsidR="00012C8A" w:rsidDel="00A25610">
          <w:rPr>
            <w:highlight w:val="yellow"/>
          </w:rPr>
          <w:delText>otologists</w:delText>
        </w:r>
        <w:r w:rsidR="006F7BC0" w:rsidRPr="00194BEB" w:rsidDel="00A25610">
          <w:rPr>
            <w:highlight w:val="yellow"/>
          </w:rPr>
          <w:delText xml:space="preserve"> with varying TEES experience</w:delText>
        </w:r>
        <w:r w:rsidR="00012C8A" w:rsidDel="00A25610">
          <w:rPr>
            <w:highlight w:val="yellow"/>
          </w:rPr>
          <w:delText xml:space="preserve"> were consulted about</w:delText>
        </w:r>
        <w:r w:rsidR="006F7BC0" w:rsidRPr="00194BEB" w:rsidDel="00A25610">
          <w:rPr>
            <w:highlight w:val="yellow"/>
          </w:rPr>
          <w:delText xml:space="preserve"> their thoughts </w:delText>
        </w:r>
        <w:r w:rsidR="00012C8A" w:rsidDel="00A25610">
          <w:rPr>
            <w:highlight w:val="yellow"/>
          </w:rPr>
          <w:delText xml:space="preserve">regarding TEES, namely </w:delText>
        </w:r>
        <w:r w:rsidR="006F7BC0" w:rsidRPr="00194BEB" w:rsidDel="00A25610">
          <w:rPr>
            <w:highlight w:val="yellow"/>
          </w:rPr>
          <w:delText xml:space="preserve">its advantages and disadvantages. </w:delText>
        </w:r>
      </w:del>
      <w:r w:rsidR="006F7BC0" w:rsidRPr="00194BEB">
        <w:rPr>
          <w:highlight w:val="yellow"/>
        </w:rPr>
        <w:t>Using this data, a preliminary questionnaire was developed and piloted amongst local otologists</w:t>
      </w:r>
      <w:ins w:id="30" w:author="Gavin le Nobel" w:date="2017-07-31T11:08:00Z">
        <w:r w:rsidR="00A25610">
          <w:rPr>
            <w:highlight w:val="yellow"/>
          </w:rPr>
          <w:t xml:space="preserve"> with varying degrees of </w:t>
        </w:r>
        <w:proofErr w:type="gramStart"/>
        <w:r w:rsidR="00A25610">
          <w:rPr>
            <w:highlight w:val="yellow"/>
          </w:rPr>
          <w:t>TEES</w:t>
        </w:r>
        <w:proofErr w:type="gramEnd"/>
        <w:r w:rsidR="00A25610">
          <w:rPr>
            <w:highlight w:val="yellow"/>
          </w:rPr>
          <w:t xml:space="preserve"> experience</w:t>
        </w:r>
      </w:ins>
      <w:r w:rsidR="006F7BC0" w:rsidRPr="00194BEB">
        <w:rPr>
          <w:highlight w:val="yellow"/>
        </w:rPr>
        <w:t>. The results of the pilot questionnaire were used to create the final concise and non-redundant questionnaire that was distributed internationally.</w:t>
      </w:r>
    </w:p>
    <w:p w:rsidR="003E1D40" w:rsidRDefault="003E1D40" w:rsidP="00EB0289"/>
    <w:p w:rsidR="00C07FCD" w:rsidRDefault="00C07FCD" w:rsidP="00EB0289"/>
    <w:p w:rsidR="00414B3A" w:rsidRDefault="00414B3A" w:rsidP="00EB0289">
      <w:pPr>
        <w:pStyle w:val="Heading3"/>
      </w:pPr>
      <w:r>
        <w:t xml:space="preserve">Participants and Data Collection: </w:t>
      </w:r>
    </w:p>
    <w:p w:rsidR="00414B3A" w:rsidRDefault="00507EE6" w:rsidP="00A25610">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31"/>
      <w:r w:rsidR="00414B3A">
        <w:t>T</w:t>
      </w:r>
      <w:r w:rsidR="00FB5D5E">
        <w:t>EES course in Japan</w:t>
      </w:r>
      <w:commentRangeEnd w:id="31"/>
      <w:r w:rsidR="00012C8A">
        <w:rPr>
          <w:rStyle w:val="CommentReference"/>
        </w:rPr>
        <w:commentReference w:id="31"/>
      </w:r>
      <w:r w:rsidR="00012C8A">
        <w:t xml:space="preserve">. </w:t>
      </w:r>
      <w:commentRangeStart w:id="32"/>
      <w:r>
        <w:t xml:space="preserve">After obtaining </w:t>
      </w:r>
      <w:r w:rsidR="00387C10">
        <w:t xml:space="preserve">REB </w:t>
      </w:r>
      <w:r>
        <w:t>approval</w:t>
      </w:r>
      <w:r w:rsidR="00387C10">
        <w:t>,</w:t>
      </w:r>
      <w:r>
        <w:t xml:space="preserve"> </w:t>
      </w:r>
      <w:r w:rsidR="00387C10">
        <w:t>these otologists</w:t>
      </w:r>
      <w:r>
        <w:t xml:space="preserve"> were invited to </w:t>
      </w:r>
      <w:r>
        <w:lastRenderedPageBreak/>
        <w:t>participate in the survey</w:t>
      </w:r>
      <w:commentRangeEnd w:id="32"/>
      <w:r w:rsidR="00387C10">
        <w:rPr>
          <w:rStyle w:val="CommentReference"/>
        </w:rPr>
        <w:commentReference w:id="32"/>
      </w:r>
      <w:r w:rsidR="00387C10">
        <w:t>. The beginning</w:t>
      </w:r>
      <w:r>
        <w:t xml:space="preserve"> of the online survey includes a letter of information and informed consent was assumed upon anonymous completion of the questionnaire. All information was </w:t>
      </w:r>
      <w:proofErr w:type="spellStart"/>
      <w:r>
        <w:t>stored</w:t>
      </w:r>
      <w:del w:id="33" w:author="Gavin le Nobel" w:date="2017-07-31T11:46:00Z">
        <w:r w:rsidDel="00387C10">
          <w:delText xml:space="preserve"> </w:delText>
        </w:r>
      </w:del>
      <w:proofErr w:type="gramStart"/>
      <w:ins w:id="34" w:author="Gavin le Nobel" w:date="2017-07-31T11:46:00Z">
        <w:r w:rsidR="00387C10">
          <w:t>anonymously</w:t>
        </w:r>
        <w:proofErr w:type="spellEnd"/>
        <w:r w:rsidR="00387C10">
          <w:t xml:space="preserve"> </w:t>
        </w:r>
      </w:ins>
      <w:proofErr w:type="gramEnd"/>
      <w:del w:id="35" w:author="Gavin le Nobel" w:date="2017-07-31T11:46:00Z">
        <w:r w:rsidDel="00387C10">
          <w:delText>confidentially</w:delText>
        </w:r>
      </w:del>
      <w:r>
        <w:t xml:space="preserve">. </w:t>
      </w:r>
    </w:p>
    <w:p w:rsidR="00507EE6" w:rsidRDefault="00507EE6" w:rsidP="00EB0289"/>
    <w:p w:rsidR="00507EE6" w:rsidRDefault="00507EE6" w:rsidP="00EB0289">
      <w:pPr>
        <w:pStyle w:val="Heading3"/>
      </w:pPr>
      <w:r>
        <w:t xml:space="preserve">Data Analysis: </w:t>
      </w:r>
    </w:p>
    <w:p w:rsidR="00414B3A" w:rsidRPr="00E405EC" w:rsidRDefault="00204EC7" w:rsidP="00EB0289">
      <w:r>
        <w:tab/>
      </w:r>
      <w:del w:id="36" w:author="Gavin le Nobel" w:date="2017-07-31T14:05:00Z">
        <w:r w:rsidDel="006D1198">
          <w:delText xml:space="preserve">Data were analyzed using </w:delText>
        </w:r>
        <w:r w:rsidR="007679DF" w:rsidDel="006D1198">
          <w:delText xml:space="preserve">a </w:delText>
        </w:r>
        <w:r w:rsidDel="006D1198">
          <w:delText>descri</w:delText>
        </w:r>
        <w:r w:rsidR="007679DF" w:rsidDel="006D1198">
          <w:delText xml:space="preserve">ptive format. </w:delText>
        </w:r>
      </w:del>
      <w:ins w:id="37" w:author="Gavin le Nobel" w:date="2017-07-31T13:52:00Z">
        <w:r w:rsidR="00ED3ADF">
          <w:t xml:space="preserve">Visual analog scales were quantified and the means </w:t>
        </w:r>
      </w:ins>
      <w:ins w:id="38" w:author="Gavin le Nobel" w:date="2017-07-31T13:58:00Z">
        <w:r w:rsidR="00ED3ADF">
          <w:t xml:space="preserve">as well as the 95% confidence intervals </w:t>
        </w:r>
      </w:ins>
      <w:ins w:id="39" w:author="Gavin le Nobel" w:date="2017-07-31T13:52:00Z">
        <w:r w:rsidR="00ED3ADF">
          <w:t>were established</w:t>
        </w:r>
      </w:ins>
      <w:ins w:id="40" w:author="Gavin le Nobel" w:date="2017-07-31T13:58:00Z">
        <w:r w:rsidR="00ED3ADF">
          <w:t xml:space="preserve">. </w:t>
        </w:r>
      </w:ins>
      <w:del w:id="41" w:author="Gavin le Nobel" w:date="2017-07-31T13:58:00Z">
        <w:r w:rsidR="008C5735" w:rsidDel="00ED3ADF">
          <w:delText xml:space="preserve">The quantitative data were analyzed by the means, </w:delText>
        </w:r>
      </w:del>
      <w:del w:id="42" w:author="Gavin le Nobel" w:date="2017-07-31T11:53:00Z">
        <w:r w:rsidR="008C5735" w:rsidDel="00FB722F">
          <w:delText>with a confi</w:delText>
        </w:r>
        <w:r w:rsidR="00611FC6" w:rsidDel="00FB722F">
          <w:delText>dence interval of 95% using JMP</w:delText>
        </w:r>
        <w:r w:rsidR="005832EC" w:rsidDel="00FB722F">
          <w:delText xml:space="preserve"> statistical</w:delText>
        </w:r>
        <w:r w:rsidR="0071589A" w:rsidDel="00FB722F">
          <w:delText xml:space="preserve"> </w:delText>
        </w:r>
        <w:r w:rsidR="005832EC" w:rsidDel="00FB722F">
          <w:delText xml:space="preserve">analysis software (JMP Version 13.0, SAS Institute Inc.) </w:delText>
        </w:r>
      </w:del>
      <w:ins w:id="43" w:author="Gavin le Nobel" w:date="2017-08-01T14:34:00Z">
        <w:r w:rsidR="00D21CAD">
          <w:t xml:space="preserve">ANOVA was used to determine which challenge presented the greatest degree of need. </w:t>
        </w:r>
      </w:ins>
      <w:commentRangeStart w:id="44"/>
      <w:del w:id="45" w:author="Gavin le Nobel" w:date="2017-08-01T14:34:00Z">
        <w:r w:rsidR="00FB5D5E" w:rsidDel="00D21CAD">
          <w:delText xml:space="preserve">ANOVA </w:delText>
        </w:r>
      </w:del>
      <w:ins w:id="46" w:author="Gavin le Nobel" w:date="2017-08-01T14:34:00Z">
        <w:r w:rsidR="00D21CAD">
          <w:t xml:space="preserve">The </w:t>
        </w:r>
        <w:proofErr w:type="spellStart"/>
        <w:r w:rsidR="00D21CAD">
          <w:t>Kruskall</w:t>
        </w:r>
        <w:proofErr w:type="spellEnd"/>
        <w:r w:rsidR="00D21CAD">
          <w:t xml:space="preserve">-Wallis H-test </w:t>
        </w:r>
      </w:ins>
      <w:r w:rsidR="00FB5D5E">
        <w:t xml:space="preserve">was used to determine if </w:t>
      </w:r>
      <w:ins w:id="47" w:author="Gavin le Nobel" w:date="2017-07-31T14:04:00Z">
        <w:r w:rsidR="006D1198">
          <w:t xml:space="preserve">percentage of cases done with TEES </w:t>
        </w:r>
      </w:ins>
      <w:del w:id="48" w:author="Gavin le Nobel" w:date="2017-07-31T14:04:00Z">
        <w:r w:rsidR="00FB5D5E" w:rsidDel="006D1198">
          <w:delText xml:space="preserve">surgeon experience </w:delText>
        </w:r>
      </w:del>
      <w:ins w:id="49" w:author="Gavin le Nobel" w:date="2017-08-01T14:35:00Z">
        <w:r w:rsidR="00D21CAD">
          <w:t xml:space="preserve"> influenced the degree of need for each challenge. </w:t>
        </w:r>
      </w:ins>
      <w:del w:id="50" w:author="Gavin le Nobel" w:date="2017-08-01T14:35:00Z">
        <w:r w:rsidR="00FB5D5E" w:rsidDel="00D21CAD">
          <w:delText>and</w:delText>
        </w:r>
      </w:del>
      <w:del w:id="51" w:author="Gavin le Nobel" w:date="2017-07-31T14:04:00Z">
        <w:r w:rsidR="00FB5D5E" w:rsidDel="006D1198">
          <w:delText xml:space="preserve"> the</w:delText>
        </w:r>
      </w:del>
      <w:r w:rsidR="00FB5D5E">
        <w:t xml:space="preserve"> </w:t>
      </w:r>
      <w:ins w:id="52" w:author="Gavin le Nobel" w:date="2017-08-01T14:35:00Z">
        <w:r w:rsidR="00D21CAD">
          <w:t xml:space="preserve">The </w:t>
        </w:r>
      </w:ins>
      <w:ins w:id="53" w:author="Gavin le Nobel" w:date="2017-08-01T15:04:00Z">
        <w:r w:rsidR="003C1CD3">
          <w:t>t</w:t>
        </w:r>
      </w:ins>
      <w:ins w:id="54" w:author="Gavin le Nobel" w:date="2017-08-01T14:35:00Z">
        <w:r w:rsidR="00D21CAD">
          <w:t xml:space="preserve">-test was used to determine if </w:t>
        </w:r>
      </w:ins>
      <w:r w:rsidR="00FB5D5E">
        <w:t xml:space="preserve">use of a specialized TEES instrument set affected the degree of need for each </w:t>
      </w:r>
      <w:del w:id="55" w:author="Arushri Swarup" w:date="2017-08-01T17:55:00Z">
        <w:r w:rsidR="00FB5D5E" w:rsidDel="009A190E">
          <w:delText>difficulty</w:delText>
        </w:r>
      </w:del>
      <w:ins w:id="56" w:author="Arushri Swarup" w:date="2017-08-01T17:55:00Z">
        <w:r w:rsidR="009A190E">
          <w:t>challenge</w:t>
        </w:r>
      </w:ins>
      <w:r w:rsidR="00FB5D5E">
        <w:t>.</w:t>
      </w:r>
      <w:r w:rsidR="0071589A">
        <w:t xml:space="preserve"> </w:t>
      </w:r>
      <w:commentRangeEnd w:id="44"/>
      <w:r w:rsidR="00D8737E">
        <w:rPr>
          <w:rStyle w:val="CommentReference"/>
        </w:rPr>
        <w:commentReference w:id="44"/>
      </w:r>
      <w:del w:id="57" w:author="Gavin le Nobel" w:date="2017-07-31T13:59:00Z">
        <w:r w:rsidR="00B41F34" w:rsidDel="00ED3ADF">
          <w:delText>The difficulties were ranked in order of greatest to least</w:delText>
        </w:r>
        <w:r w:rsidR="00FB5D5E" w:rsidDel="00ED3ADF">
          <w:delText xml:space="preserve"> degree of</w:delText>
        </w:r>
        <w:r w:rsidR="00B41F34" w:rsidDel="00ED3ADF">
          <w:delText xml:space="preserve"> need. </w:delText>
        </w:r>
      </w:del>
      <w:r w:rsidR="00E47714">
        <w:t xml:space="preserve">Qualitative data </w:t>
      </w:r>
      <w:r w:rsidR="00F822C7">
        <w:t>was</w:t>
      </w:r>
      <w:r w:rsidR="00E47714">
        <w:t xml:space="preserve"> analyzed by grouping the responses into themes/categories which would describe additional difficulties those tools would address. </w:t>
      </w:r>
      <w:ins w:id="58" w:author="Gavin le Nobel" w:date="2017-07-31T11:50:00Z">
        <w:r w:rsidR="00387C10">
          <w:t>Statistical analysis was performed using JPM statistical analysis s</w:t>
        </w:r>
        <w:r w:rsidR="00FB722F">
          <w:t>oftware (JMP version 13.0</w:t>
        </w:r>
      </w:ins>
      <w:ins w:id="59" w:author="Gavin le Nobel" w:date="2017-07-31T11:52:00Z">
        <w:r w:rsidR="00FB722F">
          <w:t>;</w:t>
        </w:r>
      </w:ins>
      <w:ins w:id="60" w:author="Gavin le Nobel" w:date="2017-07-31T11:50:00Z">
        <w:r w:rsidR="00FB722F">
          <w:t xml:space="preserve"> SAS I</w:t>
        </w:r>
        <w:r w:rsidR="00387C10">
          <w:t>nstitute</w:t>
        </w:r>
      </w:ins>
      <w:ins w:id="61" w:author="Gavin le Nobel" w:date="2017-07-31T11:52:00Z">
        <w:r w:rsidR="00FB722F">
          <w:t>; Cary, NC</w:t>
        </w:r>
      </w:ins>
      <w:ins w:id="62" w:author="Gavin le Nobel" w:date="2017-07-31T11:50:00Z">
        <w:r w:rsidR="00FB722F">
          <w:t>)</w:t>
        </w:r>
      </w:ins>
    </w:p>
    <w:p w:rsidR="00480BFD" w:rsidRDefault="00480BFD" w:rsidP="00EB0289">
      <w:pPr>
        <w:rPr>
          <w:lang w:val="en-CA"/>
        </w:rPr>
      </w:pPr>
    </w:p>
    <w:p w:rsidR="00903993" w:rsidRDefault="00015BCD" w:rsidP="00EB0289">
      <w:pPr>
        <w:pStyle w:val="Heading2"/>
      </w:pPr>
      <w:r>
        <w:t>Results:</w:t>
      </w:r>
    </w:p>
    <w:p w:rsidR="00903993" w:rsidRDefault="00903993" w:rsidP="00EB0289">
      <w:pPr>
        <w:pStyle w:val="Heading3"/>
      </w:pPr>
      <w:r>
        <w:t>Study Participants and Demographics</w:t>
      </w:r>
    </w:p>
    <w:p w:rsidR="00903993" w:rsidRDefault="00F667AA" w:rsidP="00EB0289">
      <w:del w:id="63" w:author="Gavin le Nobel" w:date="2017-07-31T14:08:00Z">
        <w:r w:rsidRPr="00012C8A" w:rsidDel="006D1198">
          <w:rPr>
            <w:highlight w:val="yellow"/>
          </w:rPr>
          <w:delText>4</w:delText>
        </w:r>
        <w:r w:rsidDel="006D1198">
          <w:delText xml:space="preserve">9 </w:delText>
        </w:r>
      </w:del>
      <w:ins w:id="64" w:author="Gavin le Nobel" w:date="2017-07-31T14:08:00Z">
        <w:r w:rsidR="006D1198">
          <w:t xml:space="preserve">The questionnaire was distributed to a total of _____ surgeons and </w:t>
        </w:r>
      </w:ins>
      <w:proofErr w:type="spellStart"/>
      <w:ins w:id="65" w:author="Gavin le Nobel" w:date="2017-07-31T14:09:00Z">
        <w:r w:rsidR="006D1198">
          <w:t>f</w:t>
        </w:r>
      </w:ins>
      <w:ins w:id="66" w:author="Gavin le Nobel" w:date="2017-07-31T14:08:00Z">
        <w:r w:rsidR="006D1198">
          <w:t>ourty</w:t>
        </w:r>
        <w:proofErr w:type="spellEnd"/>
        <w:r w:rsidR="006D1198">
          <w:t xml:space="preserve"> nine surgeons completed the questionnaire </w:t>
        </w:r>
      </w:ins>
      <w:del w:id="67" w:author="Gavin le Nobel" w:date="2017-07-31T14:09:00Z">
        <w:r w:rsidDel="006D1198">
          <w:delText>people responses were received, with</w:delText>
        </w:r>
      </w:del>
      <w:ins w:id="68" w:author="Gavin le Nobel" w:date="2017-07-31T14:09:00Z">
        <w:r w:rsidR="006D1198">
          <w:t>corresponding to</w:t>
        </w:r>
      </w:ins>
      <w:r>
        <w:t xml:space="preserve"> a</w:t>
      </w:r>
      <w:ins w:id="69" w:author="Gavin le Nobel" w:date="2017-07-31T14:09:00Z">
        <w:r w:rsidR="006D1198">
          <w:t>n overall</w:t>
        </w:r>
      </w:ins>
      <w:r>
        <w:t xml:space="preserve"> response rate of </w:t>
      </w:r>
      <w:r w:rsidRPr="00903993">
        <w:rPr>
          <w:highlight w:val="yellow"/>
        </w:rPr>
        <w:t>&lt;???&gt;.</w:t>
      </w:r>
      <w:r>
        <w:t xml:space="preserve"> </w:t>
      </w:r>
      <w:commentRangeStart w:id="70"/>
      <w:r w:rsidR="00903993">
        <w:t xml:space="preserve">The questionnaire was sent to </w:t>
      </w:r>
      <w:r w:rsidR="00903993" w:rsidRPr="00903993">
        <w:rPr>
          <w:highlight w:val="yellow"/>
        </w:rPr>
        <w:t>&lt;???&gt;</w:t>
      </w:r>
      <w:r w:rsidR="00903993">
        <w:t xml:space="preserve"> </w:t>
      </w:r>
      <w:proofErr w:type="gramStart"/>
      <w:r w:rsidR="00903993">
        <w:t>number</w:t>
      </w:r>
      <w:proofErr w:type="gramEnd"/>
      <w:r w:rsidR="00903993">
        <w:t xml:space="preserve"> of people. </w:t>
      </w:r>
      <w:r w:rsidR="00903993" w:rsidRPr="00903993">
        <w:rPr>
          <w:highlight w:val="yellow"/>
        </w:rPr>
        <w:t>(</w:t>
      </w:r>
      <w:proofErr w:type="gramStart"/>
      <w:r w:rsidR="00903993" w:rsidRPr="00903993">
        <w:rPr>
          <w:highlight w:val="yellow"/>
        </w:rPr>
        <w:t>attendees</w:t>
      </w:r>
      <w:proofErr w:type="gramEnd"/>
      <w:r w:rsidR="00903993" w:rsidRPr="00903993">
        <w:rPr>
          <w:highlight w:val="yellow"/>
        </w:rPr>
        <w:t xml:space="preserve"> of 2</w:t>
      </w:r>
      <w:r w:rsidR="00903993" w:rsidRPr="00903993">
        <w:rPr>
          <w:highlight w:val="yellow"/>
          <w:vertAlign w:val="superscript"/>
        </w:rPr>
        <w:t>nd</w:t>
      </w:r>
      <w:r w:rsidR="00903993" w:rsidRPr="00903993">
        <w:rPr>
          <w:highlight w:val="yellow"/>
        </w:rPr>
        <w:t xml:space="preserve"> world congress + Japan course participants + members of IWGEES).</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commentRangeEnd w:id="70"/>
      <w:r w:rsidR="006D1198">
        <w:rPr>
          <w:rStyle w:val="CommentReference"/>
        </w:rPr>
        <w:commentReference w:id="70"/>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rsidR="00012C8A">
        <w:t>2</w:t>
      </w:r>
      <w:r w:rsidR="00903993">
        <w:t xml:space="preserve"> and </w:t>
      </w:r>
      <w:r w:rsidR="00012C8A">
        <w:t>3</w:t>
      </w:r>
      <w:r w:rsidR="00903993">
        <w:t xml:space="preserve">. </w:t>
      </w:r>
      <w:ins w:id="71" w:author="Gavin le Nobel" w:date="2017-07-31T14:14:00Z">
        <w:r w:rsidR="00BB5E14">
          <w:t>Of the respondents, 4 (8</w:t>
        </w:r>
      </w:ins>
      <w:ins w:id="72" w:author="Gavin le Nobel" w:date="2017-07-31T14:16:00Z">
        <w:r w:rsidR="00BB5E14">
          <w:t>.1</w:t>
        </w:r>
      </w:ins>
      <w:ins w:id="73" w:author="Gavin le Nobel" w:date="2017-07-31T14:14:00Z">
        <w:r w:rsidR="00BB5E14">
          <w:t xml:space="preserve">%) do not perform any surgeries using TEES, </w:t>
        </w:r>
      </w:ins>
      <w:ins w:id="74" w:author="Gavin le Nobel" w:date="2017-07-31T14:16:00Z">
        <w:r w:rsidR="00BB5E14">
          <w:t xml:space="preserve">15 (30.6%) perform up to 50% of surgeries </w:t>
        </w:r>
      </w:ins>
      <w:ins w:id="75" w:author="Gavin le Nobel" w:date="2017-07-31T14:17:00Z">
        <w:r w:rsidR="00BB5E14">
          <w:t>using TEES, 20 (40.8%) perform 50-90% of surgeries using TEES, and 10 (20.4%) perform greater than 90% of surgeries using TEES.</w:t>
        </w:r>
      </w:ins>
      <w:ins w:id="76" w:author="Gavin le Nobel" w:date="2017-07-31T14:18:00Z">
        <w:r w:rsidR="00BB5E14">
          <w:t xml:space="preserve"> </w:t>
        </w:r>
      </w:ins>
      <w:ins w:id="77" w:author="Gavin le Nobel" w:date="2017-07-31T14:20:00Z">
        <w:r w:rsidR="00BB5E14">
          <w:t>Thirty eight (77.6%) of respondents use specialized TEES instrument set</w:t>
        </w:r>
      </w:ins>
      <w:ins w:id="78" w:author="Gavin le Nobel" w:date="2017-07-31T14:21:00Z">
        <w:r w:rsidR="00BB5E14">
          <w:t>s</w:t>
        </w:r>
      </w:ins>
      <w:ins w:id="79" w:author="Gavin le Nobel" w:date="2017-07-31T14:20:00Z">
        <w:r w:rsidR="00BB5E14">
          <w:t>.</w:t>
        </w:r>
      </w:ins>
    </w:p>
    <w:p w:rsidR="00E47AAD" w:rsidRDefault="00E47AAD" w:rsidP="00EB0289"/>
    <w:p w:rsidR="00903993" w:rsidRDefault="00903993" w:rsidP="00EB0289">
      <w:r>
        <w:t xml:space="preserve">Table </w:t>
      </w:r>
      <w:r w:rsidR="00012C8A">
        <w:t>2</w:t>
      </w:r>
      <w:r>
        <w:t>: Percent of surgeries performed totally endoscopically</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commentRangeStart w:id="80"/>
            <w:r>
              <w:t>Percent of Surgeries Performed Totally Endoscopically</w:t>
            </w:r>
          </w:p>
        </w:tc>
        <w:tc>
          <w:tcPr>
            <w:tcW w:w="2975" w:type="dxa"/>
            <w:shd w:val="clear" w:color="auto" w:fill="000000" w:themeFill="text1"/>
          </w:tcPr>
          <w:p w:rsidR="00E47714" w:rsidRDefault="00E47714" w:rsidP="00EB0289">
            <w:r>
              <w:t>Number of Respondents</w:t>
            </w:r>
          </w:p>
        </w:tc>
      </w:tr>
      <w:tr w:rsidR="00012C8A" w:rsidTr="00347A99">
        <w:tc>
          <w:tcPr>
            <w:tcW w:w="4788" w:type="dxa"/>
          </w:tcPr>
          <w:p w:rsidR="00012C8A" w:rsidRDefault="00012C8A" w:rsidP="00EB0289">
            <w:r>
              <w:t>0%</w:t>
            </w:r>
          </w:p>
        </w:tc>
        <w:tc>
          <w:tcPr>
            <w:tcW w:w="2975" w:type="dxa"/>
          </w:tcPr>
          <w:p w:rsidR="00012C8A" w:rsidRDefault="00012C8A" w:rsidP="00EB0289">
            <w:r>
              <w:t>4</w:t>
            </w:r>
          </w:p>
        </w:tc>
      </w:tr>
      <w:tr w:rsidR="00012C8A" w:rsidTr="0022082B">
        <w:trPr>
          <w:trHeight w:val="326"/>
        </w:trPr>
        <w:tc>
          <w:tcPr>
            <w:tcW w:w="4788" w:type="dxa"/>
          </w:tcPr>
          <w:p w:rsidR="00012C8A" w:rsidRDefault="00012C8A" w:rsidP="00EB0289">
            <w:r>
              <w:t>Up to 50%</w:t>
            </w:r>
          </w:p>
        </w:tc>
        <w:tc>
          <w:tcPr>
            <w:tcW w:w="2975" w:type="dxa"/>
          </w:tcPr>
          <w:p w:rsidR="00012C8A" w:rsidRDefault="00012C8A" w:rsidP="00EB0289">
            <w:r>
              <w:t>15</w:t>
            </w:r>
          </w:p>
        </w:tc>
      </w:tr>
      <w:tr w:rsidR="00012C8A" w:rsidTr="00347A99">
        <w:tc>
          <w:tcPr>
            <w:tcW w:w="4788" w:type="dxa"/>
          </w:tcPr>
          <w:p w:rsidR="00012C8A" w:rsidRDefault="00012C8A" w:rsidP="00EB0289">
            <w:r>
              <w:t>50%-90%</w:t>
            </w:r>
          </w:p>
        </w:tc>
        <w:tc>
          <w:tcPr>
            <w:tcW w:w="2975" w:type="dxa"/>
          </w:tcPr>
          <w:p w:rsidR="00012C8A" w:rsidRDefault="0022082B" w:rsidP="00EB0289">
            <w:r>
              <w:t>20</w:t>
            </w:r>
          </w:p>
        </w:tc>
      </w:tr>
      <w:tr w:rsidR="00012C8A" w:rsidTr="0022082B">
        <w:trPr>
          <w:trHeight w:val="256"/>
        </w:trPr>
        <w:tc>
          <w:tcPr>
            <w:tcW w:w="4788" w:type="dxa"/>
          </w:tcPr>
          <w:p w:rsidR="00012C8A" w:rsidRDefault="00012C8A" w:rsidP="00EB0289">
            <w:r>
              <w:t>More than 90%</w:t>
            </w:r>
          </w:p>
        </w:tc>
        <w:tc>
          <w:tcPr>
            <w:tcW w:w="2975" w:type="dxa"/>
          </w:tcPr>
          <w:p w:rsidR="00012C8A" w:rsidRDefault="0022082B" w:rsidP="00EB0289">
            <w:r>
              <w:t>10</w:t>
            </w:r>
          </w:p>
        </w:tc>
      </w:tr>
    </w:tbl>
    <w:p w:rsidR="00015BCD" w:rsidRDefault="00015BCD" w:rsidP="00EB0289"/>
    <w:p w:rsidR="00903993" w:rsidRDefault="00903993" w:rsidP="00EB0289">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r>
              <w:t>Use of TEES Instrument Set</w:t>
            </w:r>
          </w:p>
        </w:tc>
        <w:tc>
          <w:tcPr>
            <w:tcW w:w="2975" w:type="dxa"/>
            <w:shd w:val="clear" w:color="auto" w:fill="000000" w:themeFill="text1"/>
          </w:tcPr>
          <w:p w:rsidR="00E47714" w:rsidRDefault="00E47714" w:rsidP="00EB0289">
            <w:r>
              <w:t>Number of Respondents</w:t>
            </w:r>
          </w:p>
        </w:tc>
      </w:tr>
      <w:tr w:rsidR="00012C8A" w:rsidTr="00E47714">
        <w:tc>
          <w:tcPr>
            <w:tcW w:w="4788" w:type="dxa"/>
          </w:tcPr>
          <w:p w:rsidR="00012C8A" w:rsidRDefault="00012C8A" w:rsidP="00EB0289">
            <w:r>
              <w:lastRenderedPageBreak/>
              <w:t>Yes</w:t>
            </w:r>
          </w:p>
        </w:tc>
        <w:tc>
          <w:tcPr>
            <w:tcW w:w="2975" w:type="dxa"/>
          </w:tcPr>
          <w:p w:rsidR="00012C8A" w:rsidRDefault="00780B9C" w:rsidP="00EB0289">
            <w:r>
              <w:t>38</w:t>
            </w:r>
          </w:p>
        </w:tc>
      </w:tr>
      <w:tr w:rsidR="00012C8A" w:rsidTr="00E47714">
        <w:tc>
          <w:tcPr>
            <w:tcW w:w="4788" w:type="dxa"/>
          </w:tcPr>
          <w:p w:rsidR="00012C8A" w:rsidRDefault="00012C8A" w:rsidP="00EB0289">
            <w:r>
              <w:t>No</w:t>
            </w:r>
          </w:p>
        </w:tc>
        <w:tc>
          <w:tcPr>
            <w:tcW w:w="2975" w:type="dxa"/>
          </w:tcPr>
          <w:p w:rsidR="00012C8A" w:rsidRDefault="00012C8A" w:rsidP="00EB0289">
            <w:r>
              <w:t>1</w:t>
            </w:r>
            <w:r w:rsidR="00780B9C">
              <w:t>1</w:t>
            </w:r>
          </w:p>
        </w:tc>
      </w:tr>
    </w:tbl>
    <w:commentRangeEnd w:id="80"/>
    <w:p w:rsidR="00E47714" w:rsidRDefault="00ED3ADF" w:rsidP="00EB0289">
      <w:r>
        <w:rPr>
          <w:rStyle w:val="CommentReference"/>
        </w:rPr>
        <w:commentReference w:id="80"/>
      </w:r>
    </w:p>
    <w:p w:rsidR="00465EFD" w:rsidRDefault="00462FE5" w:rsidP="00EB0289">
      <w:pPr>
        <w:pStyle w:val="Heading2"/>
        <w:rPr>
          <w:ins w:id="81" w:author="Arushri Swarup" w:date="2017-08-02T16:01:00Z"/>
        </w:rPr>
      </w:pPr>
      <w:commentRangeStart w:id="82"/>
      <w:commentRangeStart w:id="83"/>
      <w:commentRangeStart w:id="84"/>
      <w:del w:id="85" w:author="Arushri Swarup" w:date="2017-08-02T16:01:00Z">
        <w:r w:rsidRPr="00462FE5" w:rsidDel="00465EFD">
          <w:rPr>
            <w:noProof/>
            <w:lang w:val="en-CA" w:eastAsia="en-CA"/>
          </w:rPr>
          <w:lastRenderedPageBreak/>
          <w:drawing>
            <wp:inline distT="0" distB="0" distL="0" distR="0">
              <wp:extent cx="5934076" cy="3495676"/>
              <wp:effectExtent l="19050" t="0" r="28574" b="9524"/>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commentRangeEnd w:id="82"/>
      <w:commentRangeEnd w:id="83"/>
      <w:commentRangeEnd w:id="84"/>
    </w:p>
    <w:p w:rsidR="00350E52" w:rsidRDefault="00465EFD" w:rsidP="00EB0289">
      <w:pPr>
        <w:pStyle w:val="Heading2"/>
      </w:pPr>
      <w:ins w:id="86" w:author="Arushri Swarup" w:date="2017-08-02T16:01:00Z">
        <w:r w:rsidRPr="00465EFD">
          <w:drawing>
            <wp:inline distT="0" distB="0" distL="0" distR="0">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r w:rsidR="00CB431D">
        <w:rPr>
          <w:rStyle w:val="CommentReference"/>
          <w:rFonts w:asciiTheme="minorHAnsi" w:eastAsiaTheme="minorHAnsi" w:hAnsiTheme="minorHAnsi" w:cstheme="minorBidi"/>
          <w:color w:val="auto"/>
        </w:rPr>
        <w:commentReference w:id="82"/>
      </w:r>
      <w:r w:rsidR="005F4612">
        <w:rPr>
          <w:rStyle w:val="CommentReference"/>
          <w:rFonts w:asciiTheme="minorHAnsi" w:eastAsiaTheme="minorHAnsi" w:hAnsiTheme="minorHAnsi" w:cstheme="minorBidi"/>
          <w:color w:val="auto"/>
        </w:rPr>
        <w:commentReference w:id="83"/>
      </w:r>
      <w:r w:rsidR="00ED3ADF">
        <w:rPr>
          <w:rStyle w:val="CommentReference"/>
          <w:rFonts w:asciiTheme="minorHAnsi" w:eastAsiaTheme="minorHAnsi" w:hAnsiTheme="minorHAnsi" w:cstheme="minorBidi"/>
          <w:color w:val="auto"/>
        </w:rPr>
        <w:commentReference w:id="84"/>
      </w:r>
    </w:p>
    <w:p w:rsidR="00350E52" w:rsidRDefault="00350E52" w:rsidP="00EB0289">
      <w:pPr>
        <w:pStyle w:val="Heading2"/>
      </w:pPr>
    </w:p>
    <w:p w:rsidR="000F119D" w:rsidRDefault="009C0B4A" w:rsidP="00EB0289">
      <w:r>
        <w:t xml:space="preserve">  </w:t>
      </w:r>
      <w:r w:rsidR="00353048">
        <w:t>Figure XXX. % Need to Facilitate the Difficulties During TEES</w:t>
      </w:r>
      <w:ins w:id="87" w:author="Arushri Swarup" w:date="2017-08-02T16:01:00Z">
        <w:r w:rsidR="00465EFD">
          <w:t xml:space="preserve">. The error bars show the standard error, n = 51. </w:t>
        </w:r>
      </w:ins>
    </w:p>
    <w:p w:rsidR="00395492" w:rsidRDefault="00395492" w:rsidP="00EB0289"/>
    <w:p w:rsidR="00FD4284" w:rsidRDefault="00FD4284" w:rsidP="00EB0289">
      <w:pPr>
        <w:pStyle w:val="Heading3"/>
      </w:pPr>
      <w:del w:id="88" w:author="Arushri Swarup" w:date="2017-08-01T17:55:00Z">
        <w:r w:rsidDel="009A190E">
          <w:lastRenderedPageBreak/>
          <w:delText xml:space="preserve">Difficulty </w:delText>
        </w:r>
      </w:del>
      <w:ins w:id="89" w:author="Arushri Swarup" w:date="2017-08-01T17:55:00Z">
        <w:r w:rsidR="009A190E">
          <w:t xml:space="preserve">Challenges </w:t>
        </w:r>
      </w:ins>
      <w:r>
        <w:t xml:space="preserve">during TEES that </w:t>
      </w:r>
      <w:del w:id="90" w:author="Arushri Swarup" w:date="2017-08-01T17:56:00Z">
        <w:r w:rsidDel="009A190E">
          <w:delText xml:space="preserve">exhibits </w:delText>
        </w:r>
      </w:del>
      <w:ins w:id="91" w:author="Arushri Swarup" w:date="2017-08-01T17:56:00Z">
        <w:r w:rsidR="009A190E">
          <w:t xml:space="preserve">exhibit </w:t>
        </w:r>
      </w:ins>
      <w:r>
        <w:t xml:space="preserve">the greatest </w:t>
      </w:r>
      <w:ins w:id="92" w:author="Arushri Swarup" w:date="2017-08-01T17:56:00Z">
        <w:r w:rsidR="009A190E">
          <w:t xml:space="preserve">degree of </w:t>
        </w:r>
      </w:ins>
      <w:r>
        <w:t xml:space="preserve">need by surgeons: </w:t>
      </w:r>
    </w:p>
    <w:p w:rsidR="000E6B39" w:rsidRDefault="000F119D" w:rsidP="00EB0289">
      <w:r>
        <w:t xml:space="preserve">The </w:t>
      </w:r>
      <w:r w:rsidR="005832EC">
        <w:t xml:space="preserve">average </w:t>
      </w:r>
      <w:r>
        <w:t xml:space="preserve">degree of need </w:t>
      </w:r>
      <w:r w:rsidR="005832EC">
        <w:t>for</w:t>
      </w:r>
      <w:r>
        <w:t xml:space="preserve"> each </w:t>
      </w:r>
      <w:del w:id="93" w:author="Arushri Swarup" w:date="2017-08-01T17:57:00Z">
        <w:r w:rsidDel="009A190E">
          <w:delText xml:space="preserve">difficulty </w:delText>
        </w:r>
      </w:del>
      <w:ins w:id="94" w:author="Arushri Swarup" w:date="2017-08-01T17:57:00Z">
        <w:r w:rsidR="009A190E">
          <w:t xml:space="preserve">challenge </w:t>
        </w:r>
      </w:ins>
      <w:r w:rsidR="00426049">
        <w:t>exceeded</w:t>
      </w:r>
      <w:r>
        <w:t xml:space="preserve"> 50%</w:t>
      </w:r>
      <w:ins w:id="95" w:author="Gavin le Nobel" w:date="2017-07-31T14:23:00Z">
        <w:r w:rsidR="005F4612">
          <w:t xml:space="preserve"> for all challenges</w:t>
        </w:r>
      </w:ins>
      <w:r>
        <w:t xml:space="preserve">, suggesting that </w:t>
      </w:r>
      <w:r w:rsidR="005832EC">
        <w:t>all challenges presented</w:t>
      </w:r>
      <w:r>
        <w:t xml:space="preserve"> are experienced significantly by the respondents. Reaching structures visualized by the endoscope </w:t>
      </w:r>
      <w:del w:id="96" w:author="Gavin le Nobel" w:date="2017-07-31T14:25:00Z">
        <w:r w:rsidDel="005F4612">
          <w:delText xml:space="preserve">and dissection and removal of cholesteatoma </w:delText>
        </w:r>
      </w:del>
      <w:r>
        <w:t xml:space="preserve">resulted in </w:t>
      </w:r>
      <w:r w:rsidR="00426049">
        <w:t>the highest degree of need</w:t>
      </w:r>
      <w:del w:id="97" w:author="Gavin le Nobel" w:date="2017-07-31T14:26:00Z">
        <w:r w:rsidR="00426049" w:rsidDel="005F4612">
          <w:delText xml:space="preserve"> at</w:delText>
        </w:r>
      </w:del>
      <w:r w:rsidR="00426049">
        <w:t xml:space="preserve"> </w:t>
      </w:r>
      <w:ins w:id="98" w:author="Gavin le Nobel" w:date="2017-07-31T14:26:00Z">
        <w:r w:rsidR="005F4612">
          <w:t>(mean 83%</w:t>
        </w:r>
      </w:ins>
      <w:ins w:id="99" w:author="Gavin le Nobel" w:date="2017-07-31T14:27:00Z">
        <w:r w:rsidR="005F4612">
          <w:t>, 95%CI __-__%, p=</w:t>
        </w:r>
        <w:proofErr w:type="gramStart"/>
        <w:r w:rsidR="005F4612">
          <w:t>)</w:t>
        </w:r>
      </w:ins>
      <w:r w:rsidR="00426049" w:rsidRPr="00012C8A">
        <w:rPr>
          <w:highlight w:val="yellow"/>
        </w:rPr>
        <w:t>83</w:t>
      </w:r>
      <w:proofErr w:type="gramEnd"/>
      <w:r w:rsidRPr="00012C8A">
        <w:rPr>
          <w:highlight w:val="yellow"/>
        </w:rPr>
        <w:t>%</w:t>
      </w:r>
      <w:r w:rsidRPr="00012C8A">
        <w:rPr>
          <w:highlight w:val="yellow"/>
        </w:rPr>
        <w:sym w:font="Symbol" w:char="F0B1"/>
      </w:r>
      <w:r w:rsidR="00462FE5">
        <w:rPr>
          <w:highlight w:val="yellow"/>
        </w:rPr>
        <w:t>3</w:t>
      </w:r>
      <w:r w:rsidR="00426049" w:rsidRPr="00012C8A">
        <w:rPr>
          <w:highlight w:val="yellow"/>
        </w:rPr>
        <w:t xml:space="preserve">% </w:t>
      </w:r>
      <w:ins w:id="100" w:author="Gavin le Nobel" w:date="2017-07-31T14:25:00Z">
        <w:r w:rsidR="005F4612">
          <w:rPr>
            <w:highlight w:val="yellow"/>
          </w:rPr>
          <w:t>(mean</w:t>
        </w:r>
      </w:ins>
      <w:del w:id="101" w:author="Gavin le Nobel" w:date="2017-07-31T14:25:00Z">
        <w:r w:rsidR="00426049" w:rsidRPr="00012C8A" w:rsidDel="005F4612">
          <w:rPr>
            <w:highlight w:val="yellow"/>
          </w:rPr>
          <w:delText>and 7</w:delText>
        </w:r>
        <w:r w:rsidR="00012C8A" w:rsidRPr="00012C8A" w:rsidDel="005F4612">
          <w:rPr>
            <w:highlight w:val="yellow"/>
          </w:rPr>
          <w:delText>8</w:delText>
        </w:r>
        <w:r w:rsidRPr="00012C8A" w:rsidDel="005F4612">
          <w:rPr>
            <w:highlight w:val="yellow"/>
          </w:rPr>
          <w:delText>%</w:delText>
        </w:r>
        <w:r w:rsidRPr="00012C8A" w:rsidDel="005F4612">
          <w:rPr>
            <w:highlight w:val="yellow"/>
          </w:rPr>
          <w:sym w:font="Symbol" w:char="F0B1"/>
        </w:r>
        <w:r w:rsidR="00462FE5" w:rsidDel="005F4612">
          <w:delText>3</w:delText>
        </w:r>
        <w:r w:rsidR="00051416" w:rsidDel="005F4612">
          <w:delText>%</w:delText>
        </w:r>
        <w:r w:rsidDel="005F4612">
          <w:delText>, respectively.</w:delText>
        </w:r>
      </w:del>
      <w:ins w:id="102" w:author="Gavin le Nobel" w:date="2017-07-31T14:27:00Z">
        <w:r w:rsidR="005F4612">
          <w:t xml:space="preserve"> Conversely, positioning the graft resulted in the lowest degree of need (mean; 95% CI, p= )</w:t>
        </w:r>
      </w:ins>
    </w:p>
    <w:p w:rsidR="00F56777" w:rsidRDefault="00F56777" w:rsidP="00EB0289"/>
    <w:p w:rsidR="00FD4284" w:rsidRDefault="00FD4284" w:rsidP="00EB0289">
      <w:pPr>
        <w:pStyle w:val="Heading3"/>
        <w:rPr>
          <w:ins w:id="103" w:author="Gavin le Nobel" w:date="2017-08-01T14:08:00Z"/>
        </w:rPr>
      </w:pPr>
      <w:r>
        <w:t xml:space="preserve">Effect of percent of surgeries performed totally </w:t>
      </w:r>
      <w:proofErr w:type="spellStart"/>
      <w:r>
        <w:t>endoscopically</w:t>
      </w:r>
      <w:proofErr w:type="spellEnd"/>
      <w:r>
        <w:t xml:space="preserve"> on </w:t>
      </w:r>
      <w:proofErr w:type="gramStart"/>
      <w:ins w:id="104" w:author="Arushri Swarup" w:date="2017-08-01T17:58:00Z">
        <w:r w:rsidR="009A190E">
          <w:t>TEES</w:t>
        </w:r>
        <w:proofErr w:type="gramEnd"/>
        <w:r w:rsidR="009A190E">
          <w:t xml:space="preserve"> </w:t>
        </w:r>
      </w:ins>
      <w:del w:id="105" w:author="Arushri Swarup" w:date="2017-08-01T17:57:00Z">
        <w:r w:rsidDel="009A190E">
          <w:delText xml:space="preserve">difficulties </w:delText>
        </w:r>
      </w:del>
      <w:ins w:id="106" w:author="Arushri Swarup" w:date="2017-08-01T17:57:00Z">
        <w:r w:rsidR="009A190E">
          <w:t>challenge</w:t>
        </w:r>
      </w:ins>
      <w:ins w:id="107" w:author="Arushri Swarup" w:date="2017-08-01T17:58:00Z">
        <w:r w:rsidR="009A190E">
          <w:t>s</w:t>
        </w:r>
      </w:ins>
      <w:del w:id="108" w:author="Arushri Swarup" w:date="2017-08-01T17:57:00Z">
        <w:r w:rsidDel="009A190E">
          <w:delText>experienced</w:delText>
        </w:r>
      </w:del>
      <w:r>
        <w:t xml:space="preserve">: </w:t>
      </w:r>
    </w:p>
    <w:p w:rsidR="001B7295" w:rsidRDefault="00CB431D" w:rsidP="001B7295">
      <w:pPr>
        <w:pPrChange w:id="109" w:author="Gavin le Nobel" w:date="2017-08-01T14:08:00Z">
          <w:pPr>
            <w:pStyle w:val="Heading3"/>
          </w:pPr>
        </w:pPrChange>
      </w:pPr>
      <w:ins w:id="110" w:author="Gavin le Nobel" w:date="2017-08-01T14:08:00Z">
        <w:r>
          <w:t>The percentage of surgeri</w:t>
        </w:r>
      </w:ins>
      <w:ins w:id="111" w:author="Gavin le Nobel" w:date="2017-08-01T14:09:00Z">
        <w:r>
          <w:t xml:space="preserve">es performed with TEES had a significant effect </w:t>
        </w:r>
      </w:ins>
    </w:p>
    <w:p w:rsidR="00426049" w:rsidRDefault="00426049" w:rsidP="00EB0289">
      <w:r>
        <w:t xml:space="preserve">ANOVA with an alpha of 0.05 showed that the percent of surgeries performed totally endoscopically had </w:t>
      </w:r>
      <w:r w:rsidR="00933020">
        <w:t>a</w:t>
      </w:r>
      <w:r>
        <w:t xml:space="preserve"> significant effect on the degree of need for </w:t>
      </w:r>
      <w:r w:rsidR="00933020">
        <w:t xml:space="preserve">the following </w:t>
      </w:r>
      <w:del w:id="112" w:author="Arushri Swarup" w:date="2017-08-01T17:58:00Z">
        <w:r w:rsidR="00933020" w:rsidDel="009A190E">
          <w:delText>difficulties</w:delText>
        </w:r>
      </w:del>
      <w:ins w:id="113" w:author="Arushri Swarup" w:date="2017-08-01T17:58:00Z">
        <w:r w:rsidR="009A190E">
          <w:t>challenges</w:t>
        </w:r>
      </w:ins>
      <w:r>
        <w:t>.</w:t>
      </w:r>
      <w:r w:rsidR="00933020">
        <w:t xml:space="preserve"> </w:t>
      </w:r>
    </w:p>
    <w:p w:rsidR="00997A73" w:rsidRDefault="00997A73" w:rsidP="00EB0289">
      <w:pPr>
        <w:rPr>
          <w:highlight w:val="red"/>
        </w:rPr>
      </w:pPr>
    </w:p>
    <w:p w:rsidR="00933020" w:rsidRDefault="00676630" w:rsidP="00EB0289">
      <w:r w:rsidRPr="00997A73">
        <w:rPr>
          <w:highlight w:val="red"/>
        </w:rPr>
        <w:t>Question: which percent level of TEES experience is the one that is different?</w:t>
      </w:r>
      <w:r>
        <w:t xml:space="preserve"> </w:t>
      </w:r>
    </w:p>
    <w:p w:rsidR="003145AA" w:rsidRDefault="003145AA" w:rsidP="00EB0289"/>
    <w:p w:rsidR="003145AA" w:rsidRDefault="003145AA" w:rsidP="00EB0289">
      <w:r>
        <w:t xml:space="preserve">Table XXX. This table reports the significant effect of TEES experience on the degree of need to facilitate </w:t>
      </w:r>
      <w:proofErr w:type="gramStart"/>
      <w:r>
        <w:t>TEES</w:t>
      </w:r>
      <w:proofErr w:type="gramEnd"/>
      <w:r>
        <w:t xml:space="preserve"> challenges.</w:t>
      </w:r>
    </w:p>
    <w:tbl>
      <w:tblPr>
        <w:tblStyle w:val="TableGrid"/>
        <w:tblW w:w="0" w:type="auto"/>
        <w:tblLook w:val="04A0"/>
      </w:tblPr>
      <w:tblGrid>
        <w:gridCol w:w="3192"/>
        <w:gridCol w:w="1452"/>
        <w:gridCol w:w="4932"/>
      </w:tblGrid>
      <w:tr w:rsidR="00567206" w:rsidTr="00942B06">
        <w:tc>
          <w:tcPr>
            <w:tcW w:w="3192" w:type="dxa"/>
            <w:shd w:val="clear" w:color="auto" w:fill="000000" w:themeFill="text1"/>
          </w:tcPr>
          <w:p w:rsidR="00567206" w:rsidRPr="00942B06" w:rsidRDefault="00567206" w:rsidP="00EB0289">
            <w:r w:rsidRPr="00942B06">
              <w:t>TEES Difficulty</w:t>
            </w:r>
            <w:r w:rsidR="003145AA" w:rsidRPr="00942B06">
              <w:t xml:space="preserve"> </w:t>
            </w:r>
          </w:p>
        </w:tc>
        <w:tc>
          <w:tcPr>
            <w:tcW w:w="1452" w:type="dxa"/>
            <w:shd w:val="clear" w:color="auto" w:fill="000000" w:themeFill="text1"/>
          </w:tcPr>
          <w:p w:rsidR="00567206" w:rsidRPr="00942B06" w:rsidRDefault="00567206" w:rsidP="00EB0289">
            <w:r w:rsidRPr="00942B06">
              <w:t xml:space="preserve">Significant ANOVA* </w:t>
            </w:r>
            <w:r w:rsidR="003145AA" w:rsidRPr="00942B06">
              <w:t>p-value</w:t>
            </w:r>
          </w:p>
        </w:tc>
        <w:tc>
          <w:tcPr>
            <w:tcW w:w="4932" w:type="dxa"/>
            <w:shd w:val="clear" w:color="auto" w:fill="000000" w:themeFill="text1"/>
          </w:tcPr>
          <w:p w:rsidR="00567206" w:rsidRPr="00942B06" w:rsidRDefault="00567206" w:rsidP="00EB0289">
            <w:r w:rsidRPr="00942B06">
              <w:t>Comparison of Means*</w:t>
            </w:r>
          </w:p>
        </w:tc>
      </w:tr>
      <w:tr w:rsidR="00567206" w:rsidTr="003145AA">
        <w:tc>
          <w:tcPr>
            <w:tcW w:w="3192" w:type="dxa"/>
          </w:tcPr>
          <w:p w:rsidR="00567206" w:rsidRDefault="003145AA" w:rsidP="00EB0289">
            <w:r>
              <w:t>Reaching structures</w:t>
            </w:r>
          </w:p>
        </w:tc>
        <w:tc>
          <w:tcPr>
            <w:tcW w:w="1452" w:type="dxa"/>
          </w:tcPr>
          <w:p w:rsidR="00567206" w:rsidRDefault="003145AA" w:rsidP="00EB0289">
            <w:r>
              <w:t>0.0336</w:t>
            </w:r>
          </w:p>
        </w:tc>
        <w:tc>
          <w:tcPr>
            <w:tcW w:w="4932" w:type="dxa"/>
          </w:tcPr>
          <w:p w:rsidR="00567206" w:rsidRDefault="003145AA" w:rsidP="00EB0289">
            <w:r>
              <w:t xml:space="preserve">Degree of need: </w:t>
            </w:r>
          </w:p>
          <w:p w:rsidR="003145AA" w:rsidRDefault="003145AA" w:rsidP="00EB0289">
            <w:r>
              <w:t>More than 90% &gt; Up to 50%, p-value = 0.0</w:t>
            </w:r>
            <w:ins w:id="114" w:author="Arushri Swarup" w:date="2017-08-02T15:16:00Z">
              <w:r w:rsidR="00772B90">
                <w:t>079</w:t>
              </w:r>
            </w:ins>
            <w:del w:id="115" w:author="Arushri Swarup" w:date="2017-08-02T15:16:00Z">
              <w:r w:rsidDel="00772B90">
                <w:delText>120</w:delText>
              </w:r>
            </w:del>
          </w:p>
          <w:p w:rsidR="003145AA" w:rsidRDefault="003145AA" w:rsidP="00EB0289">
            <w:r>
              <w:t>50%-90% &gt; Up to 50%, p-value = 0.0</w:t>
            </w:r>
            <w:ins w:id="116" w:author="Arushri Swarup" w:date="2017-08-02T15:16:00Z">
              <w:r w:rsidR="00772B90">
                <w:t>092</w:t>
              </w:r>
            </w:ins>
            <w:del w:id="117" w:author="Arushri Swarup" w:date="2017-08-02T15:16:00Z">
              <w:r w:rsidDel="00772B90">
                <w:delText>170</w:delText>
              </w:r>
            </w:del>
          </w:p>
        </w:tc>
      </w:tr>
      <w:tr w:rsidR="00567206" w:rsidTr="003145AA">
        <w:tc>
          <w:tcPr>
            <w:tcW w:w="3192" w:type="dxa"/>
          </w:tcPr>
          <w:p w:rsidR="00567206" w:rsidRDefault="003145AA" w:rsidP="00EB0289">
            <w:r>
              <w:t>Positioning a graft</w:t>
            </w:r>
          </w:p>
        </w:tc>
        <w:tc>
          <w:tcPr>
            <w:tcW w:w="1452" w:type="dxa"/>
          </w:tcPr>
          <w:p w:rsidR="00567206" w:rsidRDefault="003145AA" w:rsidP="00EB0289">
            <w:r>
              <w:t>0.0064</w:t>
            </w:r>
          </w:p>
        </w:tc>
        <w:tc>
          <w:tcPr>
            <w:tcW w:w="4932" w:type="dxa"/>
          </w:tcPr>
          <w:p w:rsidR="00567206" w:rsidRDefault="003D2BD1" w:rsidP="00EB0289">
            <w:r>
              <w:t>More than 90% &gt; Up to 50%, p-value = 0.000</w:t>
            </w:r>
            <w:ins w:id="118" w:author="Arushri Swarup" w:date="2017-08-02T15:18:00Z">
              <w:r w:rsidR="00E83F00">
                <w:t>7</w:t>
              </w:r>
            </w:ins>
            <w:del w:id="119" w:author="Arushri Swarup" w:date="2017-08-02T15:18:00Z">
              <w:r w:rsidDel="00E83F00">
                <w:delText>8</w:delText>
              </w:r>
            </w:del>
          </w:p>
          <w:p w:rsidR="003D2BD1" w:rsidRDefault="003D2BD1" w:rsidP="00EB0289">
            <w:r>
              <w:t>More than 90% &gt; 0, p-value = 0.03</w:t>
            </w:r>
            <w:ins w:id="120" w:author="Arushri Swarup" w:date="2017-08-02T15:18:00Z">
              <w:r w:rsidR="00E83F00">
                <w:t>81</w:t>
              </w:r>
            </w:ins>
            <w:del w:id="121" w:author="Arushri Swarup" w:date="2017-08-02T15:18:00Z">
              <w:r w:rsidDel="00E83F00">
                <w:delText>28</w:delText>
              </w:r>
            </w:del>
          </w:p>
          <w:p w:rsidR="003D2BD1" w:rsidRDefault="00E83F00" w:rsidP="00E83F00">
            <w:ins w:id="122" w:author="Arushri Swarup" w:date="2017-08-02T15:18:00Z">
              <w:r>
                <w:t>More than 90%</w:t>
              </w:r>
            </w:ins>
            <w:del w:id="123" w:author="Arushri Swarup" w:date="2017-08-02T15:18:00Z">
              <w:r w:rsidR="003D2BD1" w:rsidDel="00E83F00">
                <w:delText xml:space="preserve">50%-90% </w:delText>
              </w:r>
            </w:del>
            <w:r w:rsidR="003D2BD1">
              <w:t xml:space="preserve">&gt; </w:t>
            </w:r>
            <w:del w:id="124" w:author="Arushri Swarup" w:date="2017-08-02T15:18:00Z">
              <w:r w:rsidR="003D2BD1" w:rsidDel="00E83F00">
                <w:delText xml:space="preserve">Up to </w:delText>
              </w:r>
            </w:del>
            <w:r w:rsidR="003D2BD1">
              <w:t>50%</w:t>
            </w:r>
            <w:ins w:id="125" w:author="Arushri Swarup" w:date="2017-08-02T15:18:00Z">
              <w:r>
                <w:t>-90%</w:t>
              </w:r>
            </w:ins>
            <w:r w:rsidR="003D2BD1">
              <w:t>, p-value = 0.0</w:t>
            </w:r>
            <w:ins w:id="126" w:author="Arushri Swarup" w:date="2017-08-02T15:18:00Z">
              <w:r>
                <w:t>359</w:t>
              </w:r>
            </w:ins>
            <w:del w:id="127" w:author="Arushri Swarup" w:date="2017-08-02T15:18:00Z">
              <w:r w:rsidR="003D2BD1" w:rsidDel="00E83F00">
                <w:delText>415</w:delText>
              </w:r>
            </w:del>
          </w:p>
        </w:tc>
      </w:tr>
      <w:tr w:rsidR="00567206" w:rsidTr="003145AA">
        <w:tc>
          <w:tcPr>
            <w:tcW w:w="3192" w:type="dxa"/>
          </w:tcPr>
          <w:p w:rsidR="00567206" w:rsidRDefault="003145AA" w:rsidP="00EB0289">
            <w:commentRangeStart w:id="128"/>
            <w:del w:id="129" w:author="Arushri Swarup" w:date="2017-08-02T15:20:00Z">
              <w:r w:rsidDel="00E83F00">
                <w:delText xml:space="preserve">Dissection and removal of cholesteatoma </w:delText>
              </w:r>
            </w:del>
          </w:p>
        </w:tc>
        <w:tc>
          <w:tcPr>
            <w:tcW w:w="1452" w:type="dxa"/>
          </w:tcPr>
          <w:p w:rsidR="00567206" w:rsidRDefault="003145AA" w:rsidP="00EB0289">
            <w:del w:id="130" w:author="Arushri Swarup" w:date="2017-08-02T15:20:00Z">
              <w:r w:rsidDel="00E83F00">
                <w:delText>0.0463</w:delText>
              </w:r>
            </w:del>
          </w:p>
        </w:tc>
        <w:tc>
          <w:tcPr>
            <w:tcW w:w="4932" w:type="dxa"/>
          </w:tcPr>
          <w:p w:rsidR="00567206" w:rsidDel="00E83F00" w:rsidRDefault="003D2BD1" w:rsidP="00EB0289">
            <w:pPr>
              <w:rPr>
                <w:del w:id="131" w:author="Arushri Swarup" w:date="2017-08-02T15:20:00Z"/>
              </w:rPr>
            </w:pPr>
            <w:del w:id="132" w:author="Arushri Swarup" w:date="2017-08-02T15:20:00Z">
              <w:r w:rsidDel="00E83F00">
                <w:delText>50%-90% &gt; 0, p-value = 0.0173</w:delText>
              </w:r>
            </w:del>
          </w:p>
          <w:p w:rsidR="003D2BD1" w:rsidRDefault="003D2BD1" w:rsidP="00EB0289">
            <w:del w:id="133" w:author="Arushri Swarup" w:date="2017-08-02T15:20:00Z">
              <w:r w:rsidDel="00E83F00">
                <w:delText>More than 90% &gt; 0, p-value = 0.0329</w:delText>
              </w:r>
            </w:del>
            <w:commentRangeEnd w:id="128"/>
            <w:r w:rsidR="00E83F00">
              <w:rPr>
                <w:rStyle w:val="CommentReference"/>
              </w:rPr>
              <w:commentReference w:id="128"/>
            </w:r>
          </w:p>
        </w:tc>
      </w:tr>
    </w:tbl>
    <w:p w:rsidR="00426049" w:rsidRDefault="00567206" w:rsidP="00EB0289">
      <w:r>
        <w:t>*</w:t>
      </w:r>
      <w:proofErr w:type="spellStart"/>
      <w:ins w:id="134" w:author="Arushri Swarup" w:date="2017-08-02T15:21:00Z">
        <w:r w:rsidR="00E83F00">
          <w:t>oneway</w:t>
        </w:r>
        <w:proofErr w:type="spellEnd"/>
        <w:r w:rsidR="00E83F00">
          <w:t xml:space="preserve"> </w:t>
        </w:r>
      </w:ins>
      <w:r>
        <w:t xml:space="preserve">ANOVA </w:t>
      </w:r>
      <w:ins w:id="135" w:author="Arushri Swarup" w:date="2017-08-02T15:21:00Z">
        <w:r w:rsidR="00E83F00">
          <w:t xml:space="preserve">or the </w:t>
        </w:r>
        <w:proofErr w:type="spellStart"/>
        <w:r w:rsidR="00E83F00">
          <w:t>Kruskal</w:t>
        </w:r>
        <w:proofErr w:type="spellEnd"/>
        <w:r w:rsidR="00E83F00">
          <w:t xml:space="preserve"> Wallis test </w:t>
        </w:r>
      </w:ins>
      <w:r>
        <w:t>was performed</w:t>
      </w:r>
      <w:r w:rsidR="00997A73">
        <w:t xml:space="preserve"> and the p-value was calculated using the F-statistic,</w:t>
      </w:r>
      <w:r>
        <w:t xml:space="preserve"> and comparison of the means was calculated by comparing each pair </w:t>
      </w:r>
      <w:commentRangeStart w:id="136"/>
      <w:r>
        <w:t xml:space="preserve">using a one tailed </w:t>
      </w:r>
      <w:commentRangeEnd w:id="136"/>
      <w:r>
        <w:rPr>
          <w:rStyle w:val="CommentReference"/>
        </w:rPr>
        <w:commentReference w:id="136"/>
      </w:r>
      <w:r>
        <w:t xml:space="preserve">Student’s t test, </w:t>
      </w:r>
      <w:r>
        <w:sym w:font="Symbol" w:char="F061"/>
      </w:r>
      <w:r>
        <w:t xml:space="preserve"> = 0.05. </w:t>
      </w:r>
    </w:p>
    <w:p w:rsidR="00997A73" w:rsidRDefault="00997A73" w:rsidP="00EB0289"/>
    <w:p w:rsidR="007C6150" w:rsidRDefault="007C6150" w:rsidP="00EB0289">
      <w:r w:rsidRPr="007C6150">
        <w:rPr>
          <w:noProof/>
          <w:lang w:val="en-CA" w:eastAsia="en-CA"/>
        </w:rPr>
        <w:lastRenderedPageBreak/>
        <w:drawing>
          <wp:inline distT="0" distB="0" distL="0" distR="0">
            <wp:extent cx="4773288" cy="4101152"/>
            <wp:effectExtent l="19050" t="0" r="826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5539" cy="4103086"/>
                    </a:xfrm>
                    <a:prstGeom prst="rect">
                      <a:avLst/>
                    </a:prstGeom>
                  </pic:spPr>
                </pic:pic>
              </a:graphicData>
            </a:graphic>
          </wp:inline>
        </w:drawing>
      </w:r>
    </w:p>
    <w:p w:rsidR="007C6150" w:rsidRDefault="007C6150" w:rsidP="00EB0289">
      <w:r>
        <w:t xml:space="preserve">According to a one-tailed t-test with </w:t>
      </w:r>
      <w:r>
        <w:sym w:font="Symbol" w:char="F061"/>
      </w:r>
      <w:r>
        <w:t xml:space="preserve"> = 0.05, respondents who perform 50%-90% and more than 90% of TEES reported significantly greater need of dissection and removal of cholesteatoma than those who perform 0% of TEES, p=0.0173 and 0.0329, respectively. </w:t>
      </w:r>
    </w:p>
    <w:p w:rsidR="007C6150" w:rsidRPr="00426049" w:rsidRDefault="007C6150" w:rsidP="00EB0289"/>
    <w:p w:rsidR="00FD4284" w:rsidRPr="00FD4284" w:rsidRDefault="00FD4284" w:rsidP="00EB0289">
      <w:pPr>
        <w:pStyle w:val="Heading3"/>
      </w:pPr>
      <w:r>
        <w:t xml:space="preserve">Effect of using a specialized TEES instrument set on </w:t>
      </w:r>
      <w:del w:id="137" w:author="Arushri Swarup" w:date="2017-08-01T17:58:00Z">
        <w:r w:rsidDel="009A190E">
          <w:delText>difficulties</w:delText>
        </w:r>
      </w:del>
      <w:ins w:id="138" w:author="Arushri Swarup" w:date="2017-08-01T17:59:00Z">
        <w:r w:rsidR="009A190E">
          <w:t xml:space="preserve"> </w:t>
        </w:r>
        <w:proofErr w:type="spellStart"/>
        <w:proofErr w:type="gramStart"/>
        <w:r w:rsidR="009A190E">
          <w:t>TEES</w:t>
        </w:r>
      </w:ins>
      <w:proofErr w:type="gramEnd"/>
      <w:del w:id="139" w:author="Arushri Swarup" w:date="2017-08-01T17:58:00Z">
        <w:r w:rsidDel="009A190E">
          <w:delText xml:space="preserve"> </w:delText>
        </w:r>
      </w:del>
      <w:ins w:id="140" w:author="Arushri Swarup" w:date="2017-08-01T17:58:00Z">
        <w:r w:rsidR="009A190E">
          <w:t>challenges</w:t>
        </w:r>
        <w:proofErr w:type="spellEnd"/>
        <w:r w:rsidR="009A190E">
          <w:t xml:space="preserve"> </w:t>
        </w:r>
      </w:ins>
      <w:r>
        <w:t xml:space="preserve">experienced: </w:t>
      </w:r>
    </w:p>
    <w:p w:rsidR="00933020" w:rsidRDefault="00B5360D" w:rsidP="00EB0289">
      <w:commentRangeStart w:id="141"/>
      <w:r>
        <w:t xml:space="preserve">The effect of using a specialized TEES instrument set on reported need was tested using a </w:t>
      </w:r>
      <w:commentRangeStart w:id="142"/>
      <w:commentRangeStart w:id="143"/>
      <w:r w:rsidR="00B52404" w:rsidRPr="00B52404">
        <w:rPr>
          <w:highlight w:val="yellow"/>
        </w:rPr>
        <w:t xml:space="preserve">one tailed t-test </w:t>
      </w:r>
      <w:commentRangeEnd w:id="142"/>
      <w:r w:rsidR="00B52404" w:rsidRPr="00B52404">
        <w:rPr>
          <w:rStyle w:val="CommentReference"/>
        </w:rPr>
        <w:commentReference w:id="142"/>
      </w:r>
      <w:commentRangeEnd w:id="143"/>
      <w:r w:rsidR="003E21FE">
        <w:rPr>
          <w:rStyle w:val="CommentReference"/>
        </w:rPr>
        <w:commentReference w:id="143"/>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commentRangeEnd w:id="141"/>
      <w:r w:rsidR="003C1CD3">
        <w:rPr>
          <w:rStyle w:val="CommentReference"/>
        </w:rPr>
        <w:commentReference w:id="141"/>
      </w:r>
    </w:p>
    <w:p w:rsidR="00AE0867" w:rsidRDefault="00AE0867" w:rsidP="00EB0289">
      <w:r w:rsidRPr="00AE0867">
        <w:rPr>
          <w:noProof/>
          <w:lang w:val="en-CA" w:eastAsia="en-CA"/>
        </w:rPr>
        <w:lastRenderedPageBreak/>
        <w:drawing>
          <wp:inline distT="0" distB="0" distL="0" distR="0">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10413" cy="2627235"/>
                    </a:xfrm>
                    <a:prstGeom prst="rect">
                      <a:avLst/>
                    </a:prstGeom>
                  </pic:spPr>
                </pic:pic>
              </a:graphicData>
            </a:graphic>
          </wp:inline>
        </w:drawing>
      </w:r>
    </w:p>
    <w:p w:rsidR="00AE0867" w:rsidRDefault="00AE0867" w:rsidP="00EB0289">
      <w:pPr>
        <w:pStyle w:val="ListParagraph"/>
      </w:pPr>
    </w:p>
    <w:p w:rsidR="00F56777" w:rsidRDefault="00F56777" w:rsidP="00EB0289"/>
    <w:p w:rsidR="00833647" w:rsidRDefault="00833647" w:rsidP="00EB0289">
      <w:pPr>
        <w:pStyle w:val="Heading3"/>
      </w:pPr>
      <w:r>
        <w:t xml:space="preserve">Qualitative Results: </w:t>
      </w:r>
    </w:p>
    <w:p w:rsidR="00833647" w:rsidRDefault="00833647" w:rsidP="00EB0289">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415610" w:rsidTr="006D67B8">
        <w:trPr>
          <w:trHeight w:val="227"/>
        </w:trPr>
        <w:tc>
          <w:tcPr>
            <w:tcW w:w="1701" w:type="dxa"/>
            <w:shd w:val="clear" w:color="auto" w:fill="000000" w:themeFill="text1"/>
          </w:tcPr>
          <w:p w:rsidR="004F2557" w:rsidRPr="00415610" w:rsidRDefault="004F2557" w:rsidP="00EB0289">
            <w:pPr>
              <w:rPr>
                <w:sz w:val="16"/>
              </w:rPr>
            </w:pPr>
            <w:r w:rsidRPr="00415610">
              <w:rPr>
                <w:sz w:val="16"/>
              </w:rPr>
              <w:t>Endoscope</w:t>
            </w:r>
          </w:p>
        </w:tc>
        <w:tc>
          <w:tcPr>
            <w:tcW w:w="8647" w:type="dxa"/>
            <w:gridSpan w:val="5"/>
            <w:shd w:val="clear" w:color="auto" w:fill="000000" w:themeFill="text1"/>
          </w:tcPr>
          <w:p w:rsidR="004F2557" w:rsidRPr="00415610" w:rsidRDefault="004F2557" w:rsidP="00EB0289">
            <w:pPr>
              <w:rPr>
                <w:sz w:val="16"/>
              </w:rPr>
            </w:pPr>
            <w:r w:rsidRPr="00415610">
              <w:rPr>
                <w:sz w:val="16"/>
              </w:rPr>
              <w:t>Instrument</w:t>
            </w:r>
          </w:p>
        </w:tc>
      </w:tr>
      <w:tr w:rsidR="004F2557" w:rsidRPr="00415610" w:rsidTr="006D67B8">
        <w:tc>
          <w:tcPr>
            <w:tcW w:w="1701" w:type="dxa"/>
            <w:shd w:val="clear" w:color="auto" w:fill="BFBFBF" w:themeFill="background1" w:themeFillShade="BF"/>
          </w:tcPr>
          <w:p w:rsidR="004F2557" w:rsidRPr="00415610" w:rsidRDefault="004F2557" w:rsidP="00EB0289">
            <w:pPr>
              <w:rPr>
                <w:sz w:val="16"/>
              </w:rPr>
            </w:pPr>
          </w:p>
        </w:tc>
        <w:tc>
          <w:tcPr>
            <w:tcW w:w="2410" w:type="dxa"/>
            <w:shd w:val="clear" w:color="auto" w:fill="BFBFBF" w:themeFill="background1" w:themeFillShade="BF"/>
          </w:tcPr>
          <w:p w:rsidR="004F2557" w:rsidRPr="00415610" w:rsidRDefault="004F2557" w:rsidP="00EB0289">
            <w:pPr>
              <w:rPr>
                <w:sz w:val="16"/>
              </w:rPr>
            </w:pPr>
            <w:r w:rsidRPr="00415610">
              <w:rPr>
                <w:sz w:val="16"/>
              </w:rPr>
              <w:t>Suction</w:t>
            </w:r>
          </w:p>
        </w:tc>
        <w:tc>
          <w:tcPr>
            <w:tcW w:w="2020" w:type="dxa"/>
            <w:shd w:val="clear" w:color="auto" w:fill="BFBFBF" w:themeFill="background1" w:themeFillShade="BF"/>
          </w:tcPr>
          <w:p w:rsidR="004F2557" w:rsidRPr="00415610" w:rsidRDefault="004F2557" w:rsidP="00EB0289">
            <w:pPr>
              <w:rPr>
                <w:sz w:val="16"/>
              </w:rPr>
            </w:pPr>
            <w:r w:rsidRPr="00415610">
              <w:rPr>
                <w:sz w:val="16"/>
              </w:rPr>
              <w:t>Cutting Bone</w:t>
            </w:r>
          </w:p>
        </w:tc>
        <w:tc>
          <w:tcPr>
            <w:tcW w:w="1697" w:type="dxa"/>
            <w:shd w:val="clear" w:color="auto" w:fill="BFBFBF" w:themeFill="background1" w:themeFillShade="BF"/>
          </w:tcPr>
          <w:p w:rsidR="004F2557" w:rsidRPr="00415610" w:rsidRDefault="004F2557" w:rsidP="00EB0289">
            <w:pPr>
              <w:rPr>
                <w:sz w:val="16"/>
              </w:rPr>
            </w:pPr>
            <w:r w:rsidRPr="00415610">
              <w:rPr>
                <w:sz w:val="16"/>
              </w:rPr>
              <w:t>Reaching areas</w:t>
            </w:r>
          </w:p>
        </w:tc>
        <w:tc>
          <w:tcPr>
            <w:tcW w:w="1455" w:type="dxa"/>
            <w:shd w:val="clear" w:color="auto" w:fill="BFBFBF" w:themeFill="background1" w:themeFillShade="BF"/>
          </w:tcPr>
          <w:p w:rsidR="004F2557" w:rsidRPr="00415610" w:rsidRDefault="004F2557" w:rsidP="00EB0289">
            <w:pPr>
              <w:rPr>
                <w:sz w:val="16"/>
              </w:rPr>
            </w:pPr>
          </w:p>
        </w:tc>
        <w:tc>
          <w:tcPr>
            <w:tcW w:w="1065" w:type="dxa"/>
            <w:shd w:val="clear" w:color="auto" w:fill="BFBFBF" w:themeFill="background1" w:themeFillShade="BF"/>
          </w:tcPr>
          <w:p w:rsidR="004F2557" w:rsidRPr="00415610" w:rsidRDefault="004F2557" w:rsidP="00EB0289">
            <w:pPr>
              <w:rPr>
                <w:sz w:val="16"/>
              </w:rPr>
            </w:pPr>
            <w:r w:rsidRPr="00415610">
              <w:rPr>
                <w:sz w:val="16"/>
              </w:rPr>
              <w:t>cutting</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flexible</w:t>
            </w:r>
          </w:p>
        </w:tc>
        <w:tc>
          <w:tcPr>
            <w:tcW w:w="2410" w:type="dxa"/>
          </w:tcPr>
          <w:p w:rsidR="004F2557" w:rsidRPr="00415610" w:rsidRDefault="004F2557" w:rsidP="00EB0289">
            <w:pPr>
              <w:rPr>
                <w:sz w:val="16"/>
              </w:rPr>
            </w:pPr>
            <w:r w:rsidRPr="00415610">
              <w:rPr>
                <w:sz w:val="16"/>
                <w:lang w:val="en-CA" w:eastAsia="en-CA"/>
              </w:rPr>
              <w:t>suction elevators to control amount of suction</w:t>
            </w:r>
          </w:p>
        </w:tc>
        <w:tc>
          <w:tcPr>
            <w:tcW w:w="2020" w:type="dxa"/>
          </w:tcPr>
          <w:p w:rsidR="004F2557" w:rsidRPr="00415610" w:rsidRDefault="004F2557" w:rsidP="00EB0289">
            <w:pPr>
              <w:rPr>
                <w:sz w:val="16"/>
              </w:rPr>
            </w:pPr>
            <w:r w:rsidRPr="00415610">
              <w:rPr>
                <w:sz w:val="16"/>
                <w:lang w:val="en-CA" w:eastAsia="en-CA"/>
              </w:rPr>
              <w:t>single handed drilling - irrigation and suction at the same time</w:t>
            </w:r>
          </w:p>
        </w:tc>
        <w:tc>
          <w:tcPr>
            <w:tcW w:w="1697" w:type="dxa"/>
          </w:tcPr>
          <w:p w:rsidR="004F2557" w:rsidRPr="00415610" w:rsidRDefault="004F2557" w:rsidP="00EB0289">
            <w:pPr>
              <w:rPr>
                <w:sz w:val="16"/>
              </w:rPr>
            </w:pPr>
            <w:r w:rsidRPr="00415610">
              <w:rPr>
                <w:sz w:val="16"/>
              </w:rPr>
              <w:t>Reach disease in the mastoid through the canal (</w:t>
            </w:r>
            <w:proofErr w:type="spellStart"/>
            <w:r w:rsidRPr="00415610">
              <w:rPr>
                <w:sz w:val="16"/>
              </w:rPr>
              <w:t>retractible</w:t>
            </w:r>
            <w:proofErr w:type="spellEnd"/>
            <w:r w:rsidRPr="00415610">
              <w:rPr>
                <w:sz w:val="16"/>
              </w:rPr>
              <w:t>)</w:t>
            </w:r>
          </w:p>
        </w:tc>
        <w:tc>
          <w:tcPr>
            <w:tcW w:w="1455" w:type="dxa"/>
          </w:tcPr>
          <w:p w:rsidR="004F2557" w:rsidRPr="00415610" w:rsidRDefault="004F2557" w:rsidP="00EB0289">
            <w:pPr>
              <w:rPr>
                <w:sz w:val="16"/>
              </w:rPr>
            </w:pPr>
            <w:r w:rsidRPr="00415610">
              <w:rPr>
                <w:sz w:val="16"/>
                <w:lang w:val="en-CA" w:eastAsia="en-CA"/>
              </w:rPr>
              <w:t>angled shaft to keep hands from bumping into each other</w:t>
            </w:r>
          </w:p>
        </w:tc>
        <w:tc>
          <w:tcPr>
            <w:tcW w:w="1065" w:type="dxa"/>
          </w:tcPr>
          <w:p w:rsidR="004F2557" w:rsidRPr="00415610" w:rsidRDefault="004F2557" w:rsidP="00EB0289">
            <w:pPr>
              <w:rPr>
                <w:sz w:val="16"/>
                <w:lang w:val="en-CA" w:eastAsia="en-CA"/>
              </w:rPr>
            </w:pPr>
            <w:r w:rsidRPr="00415610">
              <w:rPr>
                <w:sz w:val="16"/>
                <w:lang w:val="en-CA" w:eastAsia="en-CA"/>
              </w:rPr>
              <w:t>Curved round knife for better incision of the skin in first step of any middle ear surgery</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Endoscope holder to facilitate 2-handed surgery</w:t>
            </w:r>
          </w:p>
        </w:tc>
        <w:tc>
          <w:tcPr>
            <w:tcW w:w="2410" w:type="dxa"/>
          </w:tcPr>
          <w:p w:rsidR="004F2557" w:rsidRPr="00415610" w:rsidRDefault="004F2557" w:rsidP="00EB0289">
            <w:pPr>
              <w:rPr>
                <w:sz w:val="16"/>
              </w:rPr>
            </w:pPr>
            <w:r w:rsidRPr="00415610">
              <w:rPr>
                <w:sz w:val="16"/>
                <w:lang w:val="en-CA" w:eastAsia="en-CA"/>
              </w:rPr>
              <w:t>bipolar with suction</w:t>
            </w:r>
          </w:p>
        </w:tc>
        <w:tc>
          <w:tcPr>
            <w:tcW w:w="2020" w:type="dxa"/>
          </w:tcPr>
          <w:p w:rsidR="004F2557" w:rsidRPr="00415610" w:rsidRDefault="004F2557" w:rsidP="00EB0289">
            <w:pPr>
              <w:rPr>
                <w:sz w:val="16"/>
              </w:rPr>
            </w:pPr>
            <w:r w:rsidRPr="00415610">
              <w:rPr>
                <w:sz w:val="16"/>
                <w:lang w:val="en-CA" w:eastAsia="en-CA"/>
              </w:rPr>
              <w:t>Bone cutting – piezoelectric</w:t>
            </w:r>
          </w:p>
        </w:tc>
        <w:tc>
          <w:tcPr>
            <w:tcW w:w="1697" w:type="dxa"/>
          </w:tcPr>
          <w:p w:rsidR="004F2557" w:rsidRPr="00415610" w:rsidRDefault="004F2557" w:rsidP="00EB0289">
            <w:pPr>
              <w:rPr>
                <w:sz w:val="16"/>
              </w:rPr>
            </w:pPr>
            <w:r w:rsidRPr="00415610">
              <w:rPr>
                <w:sz w:val="16"/>
                <w:lang w:val="en-CA" w:eastAsia="en-CA"/>
              </w:rPr>
              <w:t xml:space="preserve">Bent and longer instruments to reach </w:t>
            </w:r>
            <w:proofErr w:type="spellStart"/>
            <w:r w:rsidRPr="00415610">
              <w:rPr>
                <w:sz w:val="16"/>
                <w:lang w:val="en-CA" w:eastAsia="en-CA"/>
              </w:rPr>
              <w:t>supratubal</w:t>
            </w:r>
            <w:proofErr w:type="spellEnd"/>
            <w:r w:rsidRPr="00415610">
              <w:rPr>
                <w:sz w:val="16"/>
                <w:lang w:val="en-CA" w:eastAsia="en-CA"/>
              </w:rPr>
              <w:t xml:space="preserve"> recess or deep sinus tympani</w:t>
            </w:r>
          </w:p>
        </w:tc>
        <w:tc>
          <w:tcPr>
            <w:tcW w:w="1455" w:type="dxa"/>
          </w:tcPr>
          <w:p w:rsidR="004F2557" w:rsidRPr="00415610" w:rsidRDefault="004F2557" w:rsidP="00EB0289">
            <w:pPr>
              <w:rPr>
                <w:sz w:val="16"/>
              </w:rPr>
            </w:pPr>
            <w:r w:rsidRPr="00415610">
              <w:rPr>
                <w:sz w:val="16"/>
                <w:lang w:val="en-CA" w:eastAsia="en-CA"/>
              </w:rPr>
              <w:t>Remove vascular lesions without causing bleeding</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Continuously cleaning lens</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disposable curved and angled suckers</w:t>
            </w:r>
          </w:p>
        </w:tc>
        <w:tc>
          <w:tcPr>
            <w:tcW w:w="2020" w:type="dxa"/>
          </w:tcPr>
          <w:p w:rsidR="004F2557" w:rsidRPr="00415610" w:rsidRDefault="004F2557" w:rsidP="00EB0289">
            <w:pPr>
              <w:rPr>
                <w:sz w:val="16"/>
              </w:rPr>
            </w:pPr>
            <w:r w:rsidRPr="00415610">
              <w:rPr>
                <w:sz w:val="16"/>
                <w:lang w:val="en-CA" w:eastAsia="en-CA"/>
              </w:rPr>
              <w:t>Piezoelectric drill is quite useful</w:t>
            </w:r>
          </w:p>
        </w:tc>
        <w:tc>
          <w:tcPr>
            <w:tcW w:w="1697" w:type="dxa"/>
          </w:tcPr>
          <w:p w:rsidR="004F2557" w:rsidRPr="00415610" w:rsidRDefault="004F2557" w:rsidP="00EB0289">
            <w:pPr>
              <w:rPr>
                <w:sz w:val="16"/>
              </w:rPr>
            </w:pPr>
            <w:r w:rsidRPr="00415610">
              <w:rPr>
                <w:sz w:val="16"/>
                <w:lang w:val="en-CA" w:eastAsia="en-CA"/>
              </w:rPr>
              <w:t>Instruments with working angles that can be adjusted</w:t>
            </w:r>
          </w:p>
        </w:tc>
        <w:tc>
          <w:tcPr>
            <w:tcW w:w="1455" w:type="dxa"/>
          </w:tcPr>
          <w:p w:rsidR="004F2557" w:rsidRPr="00415610" w:rsidRDefault="004F2557" w:rsidP="00EB0289">
            <w:pPr>
              <w:rPr>
                <w:sz w:val="16"/>
              </w:rPr>
            </w:pPr>
            <w:r w:rsidRPr="00415610">
              <w:rPr>
                <w:sz w:val="16"/>
                <w:lang w:val="en-CA" w:eastAsia="en-CA"/>
              </w:rPr>
              <w:t>Specialized for coagulations</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Feasible endoscope holder</w:t>
            </w:r>
          </w:p>
        </w:tc>
        <w:tc>
          <w:tcPr>
            <w:tcW w:w="2410" w:type="dxa"/>
          </w:tcPr>
          <w:p w:rsidR="004F2557" w:rsidRPr="00415610" w:rsidRDefault="004F2557" w:rsidP="00EB0289">
            <w:pPr>
              <w:rPr>
                <w:sz w:val="16"/>
              </w:rPr>
            </w:pPr>
            <w:r w:rsidRPr="00415610">
              <w:rPr>
                <w:sz w:val="16"/>
                <w:lang w:val="en-CA" w:eastAsia="en-CA"/>
              </w:rPr>
              <w:t>Suction  + blunt dissector</w:t>
            </w:r>
          </w:p>
        </w:tc>
        <w:tc>
          <w:tcPr>
            <w:tcW w:w="2020" w:type="dxa"/>
          </w:tcPr>
          <w:p w:rsidR="004F2557" w:rsidRPr="00415610" w:rsidRDefault="004F2557" w:rsidP="00EB0289">
            <w:pPr>
              <w:rPr>
                <w:sz w:val="16"/>
              </w:rPr>
            </w:pPr>
            <w:r w:rsidRPr="00415610">
              <w:rPr>
                <w:sz w:val="16"/>
                <w:lang w:val="en-CA" w:eastAsia="en-CA"/>
              </w:rPr>
              <w:t>Drill that can remove bone without obscuring vision</w:t>
            </w:r>
          </w:p>
        </w:tc>
        <w:tc>
          <w:tcPr>
            <w:tcW w:w="1697" w:type="dxa"/>
          </w:tcPr>
          <w:p w:rsidR="004F2557" w:rsidRPr="00415610" w:rsidRDefault="004F2557" w:rsidP="00EB0289">
            <w:pPr>
              <w:rPr>
                <w:sz w:val="16"/>
              </w:rPr>
            </w:pPr>
            <w:r w:rsidRPr="00415610">
              <w:rPr>
                <w:sz w:val="16"/>
                <w:lang w:val="en-CA" w:eastAsia="en-CA"/>
              </w:rPr>
              <w:t>Tool that can reach structures and disease that are visible by the endoscope</w:t>
            </w:r>
          </w:p>
        </w:tc>
        <w:tc>
          <w:tcPr>
            <w:tcW w:w="1455" w:type="dxa"/>
          </w:tcPr>
          <w:p w:rsidR="004F2557" w:rsidRPr="00415610" w:rsidRDefault="00D75B61" w:rsidP="00EB0289">
            <w:pPr>
              <w:rPr>
                <w:sz w:val="16"/>
              </w:rPr>
            </w:pPr>
            <w:ins w:id="144" w:author="Arushri Swarup" w:date="2017-08-02T15:22:00Z">
              <w:r>
                <w:rPr>
                  <w:sz w:val="16"/>
                </w:rPr>
                <w:t>Mechanical scalpel and/or curette</w:t>
              </w:r>
            </w:ins>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 xml:space="preserve">Flexible joint by </w:t>
            </w:r>
            <w:proofErr w:type="spellStart"/>
            <w:r w:rsidRPr="00415610">
              <w:rPr>
                <w:sz w:val="16"/>
                <w:lang w:val="en-CA" w:eastAsia="en-CA"/>
              </w:rPr>
              <w:t>storz</w:t>
            </w:r>
            <w:proofErr w:type="spellEnd"/>
            <w:r w:rsidRPr="00415610">
              <w:rPr>
                <w:sz w:val="16"/>
                <w:lang w:val="en-CA" w:eastAsia="en-CA"/>
              </w:rPr>
              <w:t xml:space="preserve"> to fix endoscope to allow bimanual work is useful but too thick </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Curved suction</w:t>
            </w:r>
          </w:p>
        </w:tc>
        <w:tc>
          <w:tcPr>
            <w:tcW w:w="2020" w:type="dxa"/>
          </w:tcPr>
          <w:p w:rsidR="004F2557" w:rsidRPr="00415610" w:rsidRDefault="004F2557" w:rsidP="00EB0289">
            <w:pPr>
              <w:rPr>
                <w:sz w:val="16"/>
              </w:rPr>
            </w:pPr>
          </w:p>
        </w:tc>
        <w:tc>
          <w:tcPr>
            <w:tcW w:w="1697" w:type="dxa"/>
          </w:tcPr>
          <w:p w:rsidR="004F2557" w:rsidRPr="00415610" w:rsidRDefault="00240277" w:rsidP="00EB0289">
            <w:pPr>
              <w:rPr>
                <w:sz w:val="16"/>
              </w:rPr>
            </w:pPr>
            <w:r w:rsidRPr="00415610">
              <w:rPr>
                <w:sz w:val="16"/>
              </w:rPr>
              <w:t>Modify the whirly bird instrument (from Bausch and Lomb) as they are too short to dissect cholesteatoma in deep sinus tympani.</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240277" w:rsidP="00EB0289">
            <w:pPr>
              <w:rPr>
                <w:sz w:val="16"/>
                <w:lang w:val="en-CA" w:eastAsia="en-CA"/>
              </w:rPr>
            </w:pPr>
            <w:r w:rsidRPr="00415610">
              <w:rPr>
                <w:sz w:val="16"/>
                <w:lang w:val="en-CA" w:eastAsia="en-CA"/>
              </w:rPr>
              <w:t>Endoscope holder to help the two-handed technique</w:t>
            </w: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Suction with different angles to suction </w:t>
            </w:r>
            <w:proofErr w:type="spellStart"/>
            <w:r w:rsidRPr="00415610">
              <w:rPr>
                <w:sz w:val="16"/>
                <w:lang w:val="en-CA" w:eastAsia="en-CA"/>
              </w:rPr>
              <w:t>cholesteatomatous</w:t>
            </w:r>
            <w:proofErr w:type="spellEnd"/>
            <w:r w:rsidRPr="00415610">
              <w:rPr>
                <w:sz w:val="16"/>
                <w:lang w:val="en-CA" w:eastAsia="en-CA"/>
              </w:rPr>
              <w:t xml:space="preserve"> matrix at different sites</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Dissection + suction simultaneously</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Improved curved suctions able to reach and aspirate cholesteatoma matrix from attic and sinus tympani (difficult to </w:t>
            </w:r>
            <w:r w:rsidRPr="00415610">
              <w:rPr>
                <w:sz w:val="16"/>
                <w:lang w:val="en-CA" w:eastAsia="en-CA"/>
              </w:rPr>
              <w:lastRenderedPageBreak/>
              <w:t xml:space="preserve">reach areas) current </w:t>
            </w:r>
            <w:proofErr w:type="spellStart"/>
            <w:r w:rsidRPr="00415610">
              <w:rPr>
                <w:sz w:val="16"/>
                <w:lang w:val="en-CA" w:eastAsia="en-CA"/>
              </w:rPr>
              <w:t>Storz</w:t>
            </w:r>
            <w:proofErr w:type="spellEnd"/>
            <w:r w:rsidRPr="00415610">
              <w:rPr>
                <w:sz w:val="16"/>
                <w:lang w:val="en-CA" w:eastAsia="en-CA"/>
              </w:rPr>
              <w:t xml:space="preserve"> curved suctions are too flimsy, thin and long</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Suction smoke during laser surgery (separate or or mounted on the laser tip)</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D75B61" w:rsidRPr="00415610" w:rsidTr="006D67B8">
        <w:trPr>
          <w:ins w:id="145" w:author="Arushri Swarup" w:date="2017-08-02T15:23:00Z"/>
        </w:trPr>
        <w:tc>
          <w:tcPr>
            <w:tcW w:w="1701" w:type="dxa"/>
            <w:vAlign w:val="bottom"/>
          </w:tcPr>
          <w:p w:rsidR="00D75B61" w:rsidRPr="00415610" w:rsidRDefault="00D75B61" w:rsidP="00EB0289">
            <w:pPr>
              <w:rPr>
                <w:ins w:id="146" w:author="Arushri Swarup" w:date="2017-08-02T15:23:00Z"/>
                <w:sz w:val="16"/>
                <w:lang w:val="en-CA" w:eastAsia="en-CA"/>
              </w:rPr>
            </w:pPr>
          </w:p>
        </w:tc>
        <w:tc>
          <w:tcPr>
            <w:tcW w:w="2410" w:type="dxa"/>
            <w:shd w:val="clear" w:color="auto" w:fill="auto"/>
          </w:tcPr>
          <w:p w:rsidR="00D75B61" w:rsidRPr="00415610" w:rsidRDefault="00D75B61" w:rsidP="00EB0289">
            <w:pPr>
              <w:rPr>
                <w:ins w:id="147" w:author="Arushri Swarup" w:date="2017-08-02T15:23:00Z"/>
                <w:sz w:val="16"/>
                <w:lang w:val="en-CA" w:eastAsia="en-CA"/>
              </w:rPr>
            </w:pPr>
            <w:ins w:id="148" w:author="Arushri Swarup" w:date="2017-08-02T15:23:00Z">
              <w:r>
                <w:rPr>
                  <w:sz w:val="16"/>
                  <w:lang w:val="en-CA" w:eastAsia="en-CA"/>
                </w:rPr>
                <w:t>Suction specifically designed for sinus tympani</w:t>
              </w:r>
            </w:ins>
          </w:p>
        </w:tc>
        <w:tc>
          <w:tcPr>
            <w:tcW w:w="2020" w:type="dxa"/>
          </w:tcPr>
          <w:p w:rsidR="00D75B61" w:rsidRPr="00415610" w:rsidRDefault="00D75B61" w:rsidP="00EB0289">
            <w:pPr>
              <w:rPr>
                <w:ins w:id="149" w:author="Arushri Swarup" w:date="2017-08-02T15:23:00Z"/>
                <w:sz w:val="16"/>
              </w:rPr>
            </w:pPr>
          </w:p>
        </w:tc>
        <w:tc>
          <w:tcPr>
            <w:tcW w:w="1697" w:type="dxa"/>
          </w:tcPr>
          <w:p w:rsidR="00D75B61" w:rsidRPr="00415610" w:rsidRDefault="00D75B61" w:rsidP="00EB0289">
            <w:pPr>
              <w:rPr>
                <w:ins w:id="150" w:author="Arushri Swarup" w:date="2017-08-02T15:23:00Z"/>
                <w:sz w:val="16"/>
              </w:rPr>
            </w:pPr>
          </w:p>
        </w:tc>
        <w:tc>
          <w:tcPr>
            <w:tcW w:w="1455" w:type="dxa"/>
          </w:tcPr>
          <w:p w:rsidR="00D75B61" w:rsidRPr="00415610" w:rsidRDefault="00D75B61" w:rsidP="00EB0289">
            <w:pPr>
              <w:rPr>
                <w:ins w:id="151" w:author="Arushri Swarup" w:date="2017-08-02T15:23:00Z"/>
                <w:sz w:val="16"/>
              </w:rPr>
            </w:pPr>
          </w:p>
        </w:tc>
        <w:tc>
          <w:tcPr>
            <w:tcW w:w="1065" w:type="dxa"/>
          </w:tcPr>
          <w:p w:rsidR="00D75B61" w:rsidRPr="00415610" w:rsidRDefault="00D75B61" w:rsidP="00EB0289">
            <w:pPr>
              <w:rPr>
                <w:ins w:id="152" w:author="Arushri Swarup" w:date="2017-08-02T15:23:00Z"/>
                <w:sz w:val="16"/>
              </w:rPr>
            </w:pPr>
          </w:p>
        </w:tc>
      </w:tr>
    </w:tbl>
    <w:p w:rsidR="00736DC5" w:rsidRDefault="004F2557" w:rsidP="00EB0289">
      <w:r>
        <w:t xml:space="preserve">*yellow = both reaching and suction </w:t>
      </w:r>
    </w:p>
    <w:p w:rsidR="009C0B4A" w:rsidRPr="00E86552" w:rsidRDefault="009C0B4A" w:rsidP="00EB0289">
      <w:pPr>
        <w:rPr>
          <w:lang w:val="en-CA"/>
        </w:rPr>
      </w:pPr>
      <w:r>
        <w:rPr>
          <w:lang w:val="en-CA"/>
        </w:rPr>
        <w:t xml:space="preserve">From the comments regarding instrumentation to facilitate TEES, </w:t>
      </w:r>
      <w:del w:id="153" w:author="Arushri Swarup" w:date="2017-08-02T15:40:00Z">
        <w:r w:rsidDel="00F31850">
          <w:rPr>
            <w:lang w:val="en-CA"/>
          </w:rPr>
          <w:delText xml:space="preserve">nine </w:delText>
        </w:r>
      </w:del>
      <w:ins w:id="154" w:author="Arushri Swarup" w:date="2017-08-02T15:40:00Z">
        <w:r w:rsidR="00F31850">
          <w:rPr>
            <w:lang w:val="en-CA"/>
          </w:rPr>
          <w:t>10</w:t>
        </w:r>
        <w:r w:rsidR="00F31850">
          <w:rPr>
            <w:lang w:val="en-CA"/>
          </w:rPr>
          <w:t xml:space="preserve"> </w:t>
        </w:r>
      </w:ins>
      <w:r>
        <w:rPr>
          <w:lang w:val="en-CA"/>
        </w:rPr>
        <w:t xml:space="preserve">out of </w:t>
      </w:r>
      <w:del w:id="155" w:author="Arushri Swarup" w:date="2017-08-02T15:40:00Z">
        <w:r w:rsidDel="00F31850">
          <w:rPr>
            <w:lang w:val="en-CA"/>
          </w:rPr>
          <w:delText xml:space="preserve">seventeen </w:delText>
        </w:r>
      </w:del>
      <w:ins w:id="156" w:author="Arushri Swarup" w:date="2017-08-02T15:40:00Z">
        <w:r w:rsidR="00F31850">
          <w:rPr>
            <w:lang w:val="en-CA"/>
          </w:rPr>
          <w:t>21</w:t>
        </w:r>
        <w:r w:rsidR="00F31850">
          <w:rPr>
            <w:lang w:val="en-CA"/>
          </w:rPr>
          <w:t xml:space="preserve"> </w:t>
        </w:r>
      </w:ins>
      <w:r>
        <w:rPr>
          <w:lang w:val="en-CA"/>
        </w:rPr>
        <w:t xml:space="preserve">responses described an instrument that combines suction with </w:t>
      </w:r>
      <w:proofErr w:type="gramStart"/>
      <w:r>
        <w:rPr>
          <w:lang w:val="en-CA"/>
        </w:rPr>
        <w:t>another functionality</w:t>
      </w:r>
      <w:proofErr w:type="gramEnd"/>
      <w:r>
        <w:rPr>
          <w:lang w:val="en-CA"/>
        </w:rPr>
        <w:t xml:space="preserve">, such as dissection, cautery and reach via shaft shape. </w:t>
      </w:r>
      <w:del w:id="157" w:author="Arushri Swarup" w:date="2017-08-02T15:40:00Z">
        <w:r w:rsidDel="00F31850">
          <w:rPr>
            <w:lang w:val="en-CA"/>
          </w:rPr>
          <w:delText xml:space="preserve">Nine </w:delText>
        </w:r>
      </w:del>
      <w:ins w:id="158" w:author="Arushri Swarup" w:date="2017-08-02T15:40:00Z">
        <w:r w:rsidR="00F31850">
          <w:rPr>
            <w:lang w:val="en-CA"/>
          </w:rPr>
          <w:t>10</w:t>
        </w:r>
        <w:r w:rsidR="00F31850">
          <w:rPr>
            <w:lang w:val="en-CA"/>
          </w:rPr>
          <w:t xml:space="preserve"> </w:t>
        </w:r>
      </w:ins>
      <w:del w:id="159" w:author="Arushri Swarup" w:date="2017-08-02T15:40:00Z">
        <w:r w:rsidDel="00F31850">
          <w:rPr>
            <w:lang w:val="en-CA"/>
          </w:rPr>
          <w:delText xml:space="preserve">out of seventeen </w:delText>
        </w:r>
      </w:del>
      <w:r>
        <w:rPr>
          <w:lang w:val="en-CA"/>
        </w:rPr>
        <w:t xml:space="preserve">comments described an instrument that could reach areas better and four </w:t>
      </w:r>
      <w:del w:id="160" w:author="Arushri Swarup" w:date="2017-08-02T15:41:00Z">
        <w:r w:rsidDel="00F31850">
          <w:rPr>
            <w:lang w:val="en-CA"/>
          </w:rPr>
          <w:delText xml:space="preserve">out of seventeen </w:delText>
        </w:r>
      </w:del>
      <w:r>
        <w:rPr>
          <w:lang w:val="en-CA"/>
        </w:rPr>
        <w:t xml:space="preserve">comments mentioned a tool that combined reach and suction. Four </w:t>
      </w:r>
      <w:del w:id="161" w:author="Arushri Swarup" w:date="2017-08-02T15:41:00Z">
        <w:r w:rsidDel="00F31850">
          <w:rPr>
            <w:lang w:val="en-CA"/>
          </w:rPr>
          <w:delText xml:space="preserve">out of seventeen comments </w:delText>
        </w:r>
      </w:del>
      <w:r>
        <w:rPr>
          <w:lang w:val="en-CA"/>
        </w:rPr>
        <w:t xml:space="preserve">described an instrument to hold the endoscope and four comments described an instrument that could drill bone while combining irrigation and suction or with better visualization. </w:t>
      </w:r>
    </w:p>
    <w:p w:rsidR="00833647" w:rsidRDefault="00833647" w:rsidP="00EB0289"/>
    <w:p w:rsidR="00833647" w:rsidRDefault="00833647" w:rsidP="00EB0289"/>
    <w:p w:rsidR="00490FD1" w:rsidRDefault="00015BCD" w:rsidP="00EB0289">
      <w:pPr>
        <w:pStyle w:val="Heading2"/>
      </w:pPr>
      <w:r>
        <w:t xml:space="preserve">Discussion: </w:t>
      </w:r>
    </w:p>
    <w:p w:rsidR="00E326E5" w:rsidRDefault="00E326E5" w:rsidP="00EB0289">
      <w:pPr>
        <w:rPr>
          <w:lang w:val="en-CA"/>
        </w:rPr>
      </w:pPr>
      <w:r>
        <w:t xml:space="preserve">We have conducted a cross-sectional mixed-methods survey to identify, </w:t>
      </w:r>
      <w:r w:rsidR="00235968">
        <w:rPr>
          <w:i/>
        </w:rPr>
        <w:t>quantify</w:t>
      </w:r>
      <w:r>
        <w:t xml:space="preserve"> and describe the </w:t>
      </w:r>
      <w:del w:id="162" w:author="Arushri Swarup" w:date="2017-08-01T17:59:00Z">
        <w:r w:rsidDel="009A190E">
          <w:delText xml:space="preserve">difficulties </w:delText>
        </w:r>
      </w:del>
      <w:ins w:id="163" w:author="Arushri Swarup" w:date="2017-08-01T17:59:00Z">
        <w:r w:rsidR="009A190E">
          <w:t xml:space="preserve">challenges </w:t>
        </w:r>
      </w:ins>
      <w:r>
        <w:t>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1B729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sidRPr="00B55125">
        <w:rPr>
          <w:lang w:val="en-CA"/>
        </w:rPr>
        <w:fldChar w:fldCharType="separate"/>
      </w:r>
      <w:r w:rsidRPr="00866A1C">
        <w:rPr>
          <w:noProof/>
          <w:lang w:val="en-CA"/>
        </w:rPr>
        <w:t>[6]</w:t>
      </w:r>
      <w:r w:rsidR="001B729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del w:id="164" w:author="Arushri Swarup" w:date="2017-08-01T17:59:00Z">
        <w:r w:rsidRPr="00B55125" w:rsidDel="009A190E">
          <w:rPr>
            <w:lang w:val="en-CA"/>
          </w:rPr>
          <w:delText xml:space="preserve">difficulties </w:delText>
        </w:r>
      </w:del>
      <w:ins w:id="165" w:author="Arushri Swarup" w:date="2017-08-01T17:59:00Z">
        <w:r w:rsidR="009A190E">
          <w:rPr>
            <w:lang w:val="en-CA"/>
          </w:rPr>
          <w:t>challenges</w:t>
        </w:r>
        <w:r w:rsidR="009A190E" w:rsidRPr="00B55125">
          <w:rPr>
            <w:lang w:val="en-CA"/>
          </w:rPr>
          <w:t xml:space="preserve"> </w:t>
        </w:r>
      </w:ins>
      <w:r w:rsidRPr="00B55125">
        <w:rPr>
          <w:lang w:val="en-CA"/>
        </w:rPr>
        <w:t xml:space="preserve">during surgery </w:t>
      </w:r>
      <w:r>
        <w:rPr>
          <w:lang w:val="en-CA"/>
        </w:rPr>
        <w:t xml:space="preserve">and whether </w:t>
      </w:r>
      <w:del w:id="166" w:author="Arushri Swarup" w:date="2017-08-01T17:59:00Z">
        <w:r w:rsidDel="009A190E">
          <w:rPr>
            <w:lang w:val="en-CA"/>
          </w:rPr>
          <w:delText xml:space="preserve">these </w:delText>
        </w:r>
      </w:del>
      <w:proofErr w:type="spellStart"/>
      <w:ins w:id="167" w:author="Arushri Swarup" w:date="2017-08-01T17:59:00Z">
        <w:r w:rsidR="009A190E">
          <w:rPr>
            <w:lang w:val="en-CA"/>
          </w:rPr>
          <w:t>they</w:t>
        </w:r>
      </w:ins>
      <w:del w:id="168" w:author="Arushri Swarup" w:date="2017-08-01T17:59:00Z">
        <w:r w:rsidDel="009A190E">
          <w:rPr>
            <w:lang w:val="en-CA"/>
          </w:rPr>
          <w:delText xml:space="preserve">difficulties </w:delText>
        </w:r>
      </w:del>
      <w:r>
        <w:rPr>
          <w:lang w:val="en-CA"/>
        </w:rPr>
        <w:t>could</w:t>
      </w:r>
      <w:proofErr w:type="spellEnd"/>
      <w:r w:rsidRPr="00B55125">
        <w:rPr>
          <w:lang w:val="en-CA"/>
        </w:rPr>
        <w:t xml:space="preserve"> be addressed by a specialized surgical tool</w:t>
      </w:r>
      <w:r>
        <w:rPr>
          <w:lang w:val="en-CA"/>
        </w:rPr>
        <w:t xml:space="preserve">. </w:t>
      </w:r>
      <w:r w:rsidR="00951D1E">
        <w:rPr>
          <w:lang w:val="en-CA"/>
        </w:rPr>
        <w:t xml:space="preserve"> </w:t>
      </w:r>
      <w:commentRangeStart w:id="169"/>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169"/>
      <w:r w:rsidR="00235968">
        <w:rPr>
          <w:rStyle w:val="CommentReference"/>
        </w:rPr>
        <w:commentReference w:id="169"/>
      </w:r>
      <w:r w:rsidR="00951D1E">
        <w:rPr>
          <w:lang w:val="en-CA"/>
        </w:rPr>
        <w:t xml:space="preserve">. This survey included respondents internationally to get a world-wide response on what challenges during TEES require instrumentation. </w:t>
      </w:r>
    </w:p>
    <w:p w:rsidR="0069326C" w:rsidRDefault="0069326C" w:rsidP="00EB0289">
      <w:pPr>
        <w:rPr>
          <w:lang w:val="en-CA"/>
        </w:rPr>
      </w:pPr>
    </w:p>
    <w:p w:rsidR="0069326C" w:rsidRDefault="00415610" w:rsidP="00415610">
      <w:pPr>
        <w:pStyle w:val="Heading3"/>
        <w:rPr>
          <w:lang w:val="en-CA"/>
        </w:rPr>
      </w:pPr>
      <w:r>
        <w:rPr>
          <w:lang w:val="en-CA"/>
        </w:rPr>
        <w:t>Main Findings</w:t>
      </w:r>
    </w:p>
    <w:p w:rsidR="00CA7B96" w:rsidRPr="00CA7B96" w:rsidRDefault="00CA7B96" w:rsidP="00EB0289">
      <w:pPr>
        <w:rPr>
          <w:lang w:val="en-CA"/>
        </w:rPr>
      </w:pPr>
      <w:commentRangeStart w:id="170"/>
      <w:r>
        <w:rPr>
          <w:lang w:val="en-CA"/>
        </w:rPr>
        <w:t xml:space="preserve">Reaching structures visualized by the endoscope and dissection and removal of cholesteatoma were the TEES </w:t>
      </w:r>
      <w:del w:id="171" w:author="Arushri Swarup" w:date="2017-08-01T17:59:00Z">
        <w:r w:rsidDel="009A190E">
          <w:rPr>
            <w:lang w:val="en-CA"/>
          </w:rPr>
          <w:delText xml:space="preserve">difficulties </w:delText>
        </w:r>
      </w:del>
      <w:ins w:id="172" w:author="Arushri Swarup" w:date="2017-08-01T17:59:00Z">
        <w:r w:rsidR="009A190E">
          <w:rPr>
            <w:lang w:val="en-CA"/>
          </w:rPr>
          <w:t xml:space="preserve">challenges </w:t>
        </w:r>
      </w:ins>
      <w:r>
        <w:rPr>
          <w:lang w:val="en-CA"/>
        </w:rPr>
        <w:t xml:space="preserve">that exhibited the greatest need by respondents. More than 50% of the comments by respondents mentioned the need of instruments with suction and to reach structures. </w:t>
      </w:r>
      <w:r w:rsidR="00F340DB">
        <w:rPr>
          <w:lang w:val="en-CA"/>
        </w:rPr>
        <w:t xml:space="preserve">Experience with TEES resulted in a greater need for instruments to facilitate reaching structures, positioning a graft and dissection and removal of cholesteatoma. </w:t>
      </w:r>
      <w:commentRangeEnd w:id="170"/>
      <w:r w:rsidR="00364FE4">
        <w:rPr>
          <w:rStyle w:val="CommentReference"/>
        </w:rPr>
        <w:commentReference w:id="170"/>
      </w:r>
    </w:p>
    <w:p w:rsidR="0069326C" w:rsidRPr="00F420DC" w:rsidRDefault="0069326C" w:rsidP="00EB0289">
      <w:pPr>
        <w:rPr>
          <w:lang w:val="en-CA"/>
        </w:rPr>
      </w:pPr>
    </w:p>
    <w:p w:rsidR="00715121" w:rsidRDefault="004327B4" w:rsidP="00EB0289">
      <w:commentRangeStart w:id="173"/>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1B7295"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rsidRPr="00AC1CBF">
        <w:fldChar w:fldCharType="separate"/>
      </w:r>
      <w:r w:rsidR="003E1D40" w:rsidRPr="00876325">
        <w:rPr>
          <w:noProof/>
        </w:rPr>
        <w:t>[11]</w:t>
      </w:r>
      <w:r w:rsidR="001B7295" w:rsidRPr="00AC1CBF">
        <w:fldChar w:fldCharType="end"/>
      </w:r>
      <w:r w:rsidR="001B7295"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1B7295" w:rsidRPr="00AC1CBF">
        <w:fldChar w:fldCharType="separate"/>
      </w:r>
      <w:r w:rsidR="003E1D40" w:rsidRPr="00876325">
        <w:rPr>
          <w:noProof/>
        </w:rPr>
        <w:t>[12]</w:t>
      </w:r>
      <w:r w:rsidR="001B7295" w:rsidRPr="00AC1CBF">
        <w:fldChar w:fldCharType="end"/>
      </w:r>
      <w:r w:rsidR="003E1D40" w:rsidRPr="00AC1CBF">
        <w:t xml:space="preserve">. </w:t>
      </w:r>
      <w:commentRangeStart w:id="174"/>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lastRenderedPageBreak/>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1B7295">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fldChar w:fldCharType="separate"/>
      </w:r>
      <w:r w:rsidR="003E1D40" w:rsidRPr="00876325">
        <w:rPr>
          <w:noProof/>
        </w:rPr>
        <w:t>[11]</w:t>
      </w:r>
      <w:r w:rsidR="001B7295">
        <w:fldChar w:fldCharType="end"/>
      </w:r>
      <w:r w:rsidR="001B7295">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1B7295">
        <w:fldChar w:fldCharType="separate"/>
      </w:r>
      <w:r w:rsidR="003E1D40" w:rsidRPr="00876325">
        <w:rPr>
          <w:noProof/>
        </w:rPr>
        <w:t>[13]</w:t>
      </w:r>
      <w:r w:rsidR="001B7295">
        <w:fldChar w:fldCharType="end"/>
      </w:r>
      <w:r w:rsidR="003E1D40" w:rsidRPr="00AC1CBF">
        <w:t xml:space="preserve">. </w:t>
      </w:r>
      <w:commentRangeEnd w:id="174"/>
      <w:r w:rsidR="00B90E0D">
        <w:rPr>
          <w:rStyle w:val="CommentReference"/>
        </w:rPr>
        <w:commentReference w:id="174"/>
      </w:r>
      <w:commentRangeEnd w:id="173"/>
      <w:r>
        <w:rPr>
          <w:rStyle w:val="CommentReference"/>
        </w:rPr>
        <w:commentReference w:id="173"/>
      </w:r>
    </w:p>
    <w:p w:rsidR="003E1D40" w:rsidRDefault="003E1D40" w:rsidP="00EB0289"/>
    <w:p w:rsidR="00F340DB" w:rsidRDefault="00F340DB" w:rsidP="00EB0289"/>
    <w:p w:rsidR="00415610" w:rsidRDefault="00415610" w:rsidP="00415610">
      <w:pPr>
        <w:rPr>
          <w:lang w:val="en-CA"/>
        </w:rPr>
      </w:pPr>
      <w:r>
        <w:t xml:space="preserve">The following discusses the different </w:t>
      </w:r>
      <w:del w:id="175" w:author="Arushri Swarup" w:date="2017-08-01T17:59:00Z">
        <w:r w:rsidDel="009A190E">
          <w:delText xml:space="preserve">difficulties </w:delText>
        </w:r>
      </w:del>
      <w:ins w:id="176" w:author="Arushri Swarup" w:date="2017-08-01T17:59:00Z">
        <w:r w:rsidR="009A190E">
          <w:t xml:space="preserve">challenges </w:t>
        </w:r>
      </w:ins>
      <w:r>
        <w:t>outlined in the questionnaire.</w:t>
      </w:r>
    </w:p>
    <w:p w:rsidR="00F340DB" w:rsidRPr="003E1D40" w:rsidRDefault="00F340DB" w:rsidP="00EB0289"/>
    <w:p w:rsidR="000B67EC" w:rsidRDefault="008D0425" w:rsidP="00EB0289">
      <w:pPr>
        <w:pStyle w:val="Heading3"/>
        <w:rPr>
          <w:lang w:val="en-CA"/>
        </w:rPr>
      </w:pPr>
      <w:r>
        <w:rPr>
          <w:lang w:val="en-CA"/>
        </w:rPr>
        <w:t>Bleeding c</w:t>
      </w:r>
      <w:r w:rsidR="000B67EC">
        <w:rPr>
          <w:lang w:val="en-CA"/>
        </w:rPr>
        <w:t xml:space="preserve">ontrol </w:t>
      </w:r>
    </w:p>
    <w:p w:rsidR="00E0401A" w:rsidRDefault="00E0401A" w:rsidP="00EB0289"/>
    <w:p w:rsidR="00731421" w:rsidRDefault="00731421" w:rsidP="00EB0289">
      <w:commentRangeStart w:id="177"/>
      <w:r>
        <w:t>-discuss the nature of the challenge</w:t>
      </w:r>
    </w:p>
    <w:p w:rsidR="00E0401A" w:rsidRDefault="00E0401A" w:rsidP="00EB0289">
      <w:r>
        <w:t>-identified this as a challenge</w:t>
      </w:r>
      <w:r w:rsidR="00731421">
        <w:t xml:space="preserve"> (can also cite an excellent paper by le Nobel et al.!!)</w:t>
      </w:r>
    </w:p>
    <w:p w:rsidR="00E0401A" w:rsidRDefault="00E0401A" w:rsidP="00EB0289">
      <w:r>
        <w:t>-compare this to existing literature on the topic</w:t>
      </w:r>
      <w:r w:rsidR="001711A9">
        <w:t xml:space="preserve"> (i.e. did we identify this as being a greater concern? Subgroup analyses?)</w:t>
      </w:r>
    </w:p>
    <w:p w:rsidR="00E0401A" w:rsidRDefault="00E0401A" w:rsidP="00EB0289">
      <w:r>
        <w:t xml:space="preserve">-discuss </w:t>
      </w:r>
      <w:r w:rsidR="00731421">
        <w:t>existing methods managing bleeding</w:t>
      </w:r>
    </w:p>
    <w:p w:rsidR="00731421" w:rsidRDefault="00731421" w:rsidP="00EB0289">
      <w:r>
        <w:t>-discuss potential future ways of managing</w:t>
      </w:r>
    </w:p>
    <w:commentRangeEnd w:id="177"/>
    <w:p w:rsidR="00731421" w:rsidRDefault="00731421" w:rsidP="00EB0289">
      <w:r>
        <w:rPr>
          <w:rStyle w:val="CommentReference"/>
        </w:rPr>
        <w:commentReference w:id="177"/>
      </w:r>
    </w:p>
    <w:p w:rsidR="003744AF" w:rsidRDefault="003744AF" w:rsidP="00EB0289">
      <w:pPr>
        <w:rPr>
          <w:ins w:id="178" w:author="Gavin le Nobel" w:date="2017-07-31T14:35:00Z"/>
          <w:rStyle w:val="normaltextrun"/>
          <w:rFonts w:ascii="Calibri" w:hAnsi="Calibri"/>
          <w:color w:val="000000"/>
          <w:shd w:val="clear" w:color="auto" w:fill="FFFFFF"/>
        </w:rPr>
      </w:pPr>
      <w:ins w:id="179" w:author="Gavin le Nobel" w:date="2017-07-31T14:35:00Z">
        <w:r>
          <w:rPr>
            <w:rStyle w:val="normaltextrun"/>
            <w:rFonts w:ascii="Calibri" w:hAnsi="Calibri"/>
            <w:color w:val="000000"/>
            <w:shd w:val="clear" w:color="auto" w:fill="FFFFFF"/>
          </w:rPr>
          <w:t>Management of intraoperative bleeding represents a significant challenge when performing TEES. Intraoperative bleeding may impair surgical field clarity and obscure target tissues and this may lead to increased rates of residual cholesteatoma [15]</w:t>
        </w:r>
      </w:ins>
      <w:ins w:id="180" w:author="Gavin le Nobel" w:date="2017-07-31T14:36:00Z">
        <w:r>
          <w:rPr>
            <w:rStyle w:val="normaltextrun"/>
            <w:rFonts w:ascii="Calibri" w:hAnsi="Calibri"/>
            <w:color w:val="000000"/>
            <w:shd w:val="clear" w:color="auto" w:fill="FFFFFF"/>
          </w:rPr>
          <w:t xml:space="preserve">. To manage this, techniques such as hypotensive anesthesia, patient positioning, local vasoconstrictors, and atraumatic surgical techniques have been </w:t>
        </w:r>
        <w:proofErr w:type="gramStart"/>
        <w:r>
          <w:rPr>
            <w:rStyle w:val="normaltextrun"/>
            <w:rFonts w:ascii="Calibri" w:hAnsi="Calibri"/>
            <w:color w:val="000000"/>
            <w:shd w:val="clear" w:color="auto" w:fill="FFFFFF"/>
          </w:rPr>
          <w:t>employed</w:t>
        </w:r>
      </w:ins>
      <w:ins w:id="181" w:author="Gavin le Nobel" w:date="2017-07-31T14:37:00Z">
        <w:r>
          <w:rPr>
            <w:rStyle w:val="normaltextrun"/>
            <w:rFonts w:ascii="Calibri" w:hAnsi="Calibri"/>
            <w:color w:val="000000"/>
            <w:shd w:val="clear" w:color="auto" w:fill="FFFFFF"/>
          </w:rPr>
          <w:t>[</w:t>
        </w:r>
        <w:proofErr w:type="gramEnd"/>
        <w:r>
          <w:rPr>
            <w:rStyle w:val="normaltextrun"/>
            <w:rFonts w:ascii="Calibri" w:hAnsi="Calibri"/>
            <w:color w:val="000000"/>
            <w:shd w:val="clear" w:color="auto" w:fill="FFFFFF"/>
          </w:rPr>
          <w:t>8][14][15]</w:t>
        </w:r>
      </w:ins>
      <w:ins w:id="182" w:author="Gavin le Nobel" w:date="2017-07-31T14:36:00Z">
        <w:r>
          <w:rPr>
            <w:rStyle w:val="normaltextrun"/>
            <w:rFonts w:ascii="Calibri" w:hAnsi="Calibri"/>
            <w:color w:val="000000"/>
            <w:shd w:val="clear" w:color="auto" w:fill="FFFFFF"/>
          </w:rPr>
          <w:t xml:space="preserve">. In addition, specialized instrument sets have been developed to improve bleeding management in TEES </w:t>
        </w:r>
      </w:ins>
      <w:ins w:id="183" w:author="Gavin le Nobel" w:date="2017-07-31T14:39:00Z">
        <w:r>
          <w:rPr>
            <w:rStyle w:val="normaltextrun"/>
            <w:rFonts w:ascii="Calibri" w:hAnsi="Calibri"/>
            <w:color w:val="000000"/>
            <w:shd w:val="clear" w:color="auto" w:fill="FFFFFF"/>
          </w:rPr>
          <w:t>[3]</w:t>
        </w:r>
      </w:ins>
      <w:ins w:id="184" w:author="Gavin le Nobel" w:date="2017-07-31T14:36:00Z">
        <w:r>
          <w:rPr>
            <w:rStyle w:val="normaltextrun"/>
            <w:rFonts w:ascii="Calibri" w:hAnsi="Calibri"/>
            <w:color w:val="000000"/>
            <w:shd w:val="clear" w:color="auto" w:fill="FFFFFF"/>
          </w:rPr>
          <w:t xml:space="preserve">. These instruments incorporate a functional tip with a suction shaft to allow for cutting, dissecting or elevating tissues while </w:t>
        </w:r>
        <w:proofErr w:type="gramStart"/>
        <w:r>
          <w:rPr>
            <w:rStyle w:val="normaltextrun"/>
            <w:rFonts w:ascii="Calibri" w:hAnsi="Calibri"/>
            <w:color w:val="000000"/>
            <w:shd w:val="clear" w:color="auto" w:fill="FFFFFF"/>
          </w:rPr>
          <w:t>suctioning</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w:t>
        </w:r>
      </w:ins>
      <w:ins w:id="185" w:author="Gavin le Nobel" w:date="2017-07-31T14:43:00Z">
        <w:r>
          <w:rPr>
            <w:rStyle w:val="normaltextrun"/>
            <w:rFonts w:ascii="Calibri" w:hAnsi="Calibri"/>
            <w:color w:val="000000"/>
            <w:shd w:val="clear" w:color="auto" w:fill="FFFFFF"/>
          </w:rPr>
          <w:t xml:space="preserve"> Previous studies have identified management of intraoperative bleeding as a significant challenge faced by otologists when performing TEES (by 24% of Canadian Otologist respondents in Lea et al.’s survey</w:t>
        </w:r>
        <w:proofErr w:type="gramStart"/>
        <w:r>
          <w:rPr>
            <w:rStyle w:val="normaltextrun"/>
            <w:rFonts w:ascii="Calibri" w:hAnsi="Calibri"/>
            <w:color w:val="000000"/>
            <w:shd w:val="clear" w:color="auto" w:fill="FFFFFF"/>
          </w:rPr>
          <w:t>)</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ins>
    </w:p>
    <w:p w:rsidR="003744AF" w:rsidRDefault="003744AF" w:rsidP="00EB0289">
      <w:pPr>
        <w:rPr>
          <w:ins w:id="186" w:author="Gavin le Nobel" w:date="2017-07-31T14:35:00Z"/>
          <w:rStyle w:val="normaltextrun"/>
          <w:rFonts w:ascii="Calibri" w:hAnsi="Calibri"/>
          <w:color w:val="000000"/>
          <w:shd w:val="clear" w:color="auto" w:fill="FFFFFF"/>
        </w:rPr>
      </w:pPr>
    </w:p>
    <w:p w:rsidR="00B61F40" w:rsidRDefault="000B67EC" w:rsidP="00EB0289">
      <w:pPr>
        <w:rPr>
          <w:ins w:id="187" w:author="Gavin le Nobel" w:date="2017-07-31T14:44:00Z"/>
        </w:rPr>
      </w:pPr>
      <w:del w:id="188" w:author="Gavin le Nobel" w:date="2017-07-31T14:43:00Z">
        <w:r w:rsidDel="003744AF">
          <w:delText>Managing bleeding has been reported</w:delText>
        </w:r>
        <w:r w:rsidR="001A0FFB" w:rsidDel="003744AF">
          <w:delText xml:space="preserve"> many times as a challenge during TEES in various papers regarding teaching TEES, instrumentation and a survey of Canadian otologists where 24% of respondents reported bleeding as a challenge during TEES </w:delText>
        </w:r>
        <w:r w:rsidR="001B7295" w:rsidDel="003744AF">
          <w:fldChar w:fldCharType="begin" w:fldLock="1"/>
        </w:r>
        <w:r w:rsidR="00D272CC" w:rsidDel="003744AF">
          <w:del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delInstrText>
        </w:r>
        <w:r w:rsidR="001B7295" w:rsidDel="003744AF">
          <w:fldChar w:fldCharType="separate"/>
        </w:r>
        <w:r w:rsidR="00866A1C" w:rsidRPr="00866A1C" w:rsidDel="003744AF">
          <w:rPr>
            <w:noProof/>
          </w:rPr>
          <w:delText>[5]</w:delText>
        </w:r>
        <w:r w:rsidR="001B7295" w:rsidDel="003744AF">
          <w:fldChar w:fldCharType="end"/>
        </w:r>
        <w:r w:rsidR="001B7295" w:rsidDel="003744AF">
          <w:fldChar w:fldCharType="begin" w:fldLock="1"/>
        </w:r>
        <w:r w:rsidR="00866A1C" w:rsidDel="003744AF">
          <w:del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delInstrText>
        </w:r>
        <w:r w:rsidR="001B7295" w:rsidDel="003744AF">
          <w:fldChar w:fldCharType="separate"/>
        </w:r>
        <w:r w:rsidR="00866A1C" w:rsidRPr="00866A1C" w:rsidDel="003744AF">
          <w:rPr>
            <w:noProof/>
          </w:rPr>
          <w:delText>[6]</w:delText>
        </w:r>
        <w:r w:rsidR="001B7295" w:rsidDel="003744AF">
          <w:fldChar w:fldCharType="end"/>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R="001B7295" w:rsidDel="003744AF">
          <w:fldChar w:fldCharType="begin" w:fldLock="1"/>
        </w:r>
        <w:r w:rsidR="00D272CC" w:rsidDel="003744AF">
          <w:del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delInstrText>
        </w:r>
        <w:r w:rsidR="001B7295" w:rsidDel="003744AF">
          <w:fldChar w:fldCharType="separate"/>
        </w:r>
        <w:r w:rsidR="00866A1C" w:rsidRPr="00866A1C" w:rsidDel="003744AF">
          <w:rPr>
            <w:noProof/>
          </w:rPr>
          <w:delText>[4]</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Del="003744AF">
          <w:delText xml:space="preserve">. </w:delText>
        </w:r>
      </w:del>
      <w:del w:id="189" w:author="Gavin le Nobel" w:date="2017-07-31T14:36:00Z">
        <w:r w:rsidR="001A0FFB" w:rsidDel="003744AF">
          <w:delText xml:space="preserve">As well, a study by le Nobel et al. reported that impaired surgical field clarity due to intraoperative bleeding is associated with increased risk of residual cholesteatoma for meso/epitympanic cholesteatoma </w:delText>
        </w:r>
        <w:r w:rsidR="001B7295" w:rsidDel="003744AF">
          <w:fldChar w:fldCharType="begin" w:fldLock="1"/>
        </w:r>
        <w:r w:rsidR="001A0FFB" w:rsidDel="003744AF">
          <w:del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delInstrText>
        </w:r>
        <w:r w:rsidR="001B7295" w:rsidDel="003744AF">
          <w:fldChar w:fldCharType="separate"/>
        </w:r>
        <w:r w:rsidR="001A0FFB" w:rsidRPr="001A0FFB" w:rsidDel="003744AF">
          <w:rPr>
            <w:noProof/>
          </w:rPr>
          <w:delText>[15]</w:delText>
        </w:r>
        <w:r w:rsidR="001B7295" w:rsidDel="003744AF">
          <w:fldChar w:fldCharType="end"/>
        </w:r>
        <w:r w:rsidR="001A0FFB" w:rsidDel="003744AF">
          <w:delText xml:space="preserve">. </w:delText>
        </w:r>
      </w:del>
      <w:del w:id="190" w:author="Gavin le Nobel" w:date="2017-07-31T14:43:00Z">
        <w:r w:rsidR="00B61F40" w:rsidDel="003744AF">
          <w:delText>Specialized instruments are being developed to mitigate the problem of bleeding control. Instruments that incorporate a functional tip with a suction shaft allow for cutting, dissecting or elevating tissues while suctioning</w:delText>
        </w:r>
        <w:r w:rsidR="001A0FFB" w:rsidDel="003744AF">
          <w:delText xml:space="preserve"> </w:delText>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Del="003744AF">
          <w:delText xml:space="preserve">. </w:delText>
        </w:r>
        <w:r w:rsidR="00B61F40" w:rsidDel="003744AF">
          <w:delText xml:space="preserve">As well, there are techniques to maintain hemostastis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tympanomeatal flap </w:delText>
        </w:r>
        <w:r w:rsidR="001B7295" w:rsidDel="003744AF">
          <w:fldChar w:fldCharType="begin" w:fldLock="1"/>
        </w:r>
        <w:r w:rsidR="00B61F40" w:rsidDel="003744AF">
          <w:del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delInstrText>
        </w:r>
        <w:r w:rsidR="001B7295" w:rsidDel="003744AF">
          <w:fldChar w:fldCharType="separate"/>
        </w:r>
        <w:r w:rsidR="00B61F40" w:rsidRPr="001C12A0" w:rsidDel="003744AF">
          <w:rPr>
            <w:noProof/>
          </w:rPr>
          <w:delText>[8]</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R="00B61F40" w:rsidDel="003744AF">
          <w:delText xml:space="preserve">. </w:delText>
        </w:r>
      </w:del>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rsidR="003744AF" w:rsidRDefault="003744AF" w:rsidP="00EB0289">
      <w:pPr>
        <w:rPr>
          <w:ins w:id="191" w:author="Gavin le Nobel" w:date="2017-07-31T14:44:00Z"/>
        </w:rPr>
      </w:pPr>
    </w:p>
    <w:p w:rsidR="003744AF" w:rsidRDefault="003744AF" w:rsidP="00EB0289">
      <w:pPr>
        <w:rPr>
          <w:ins w:id="192" w:author="Gavin le Nobel" w:date="2017-07-31T14:47:00Z"/>
          <w:rStyle w:val="normaltextrun"/>
          <w:rFonts w:ascii="Calibri" w:hAnsi="Calibri"/>
          <w:color w:val="000000"/>
          <w:shd w:val="clear" w:color="auto" w:fill="FFFFFF"/>
        </w:rPr>
      </w:pPr>
      <w:ins w:id="193" w:author="Gavin le Nobel" w:date="2017-07-31T14:44:00Z">
        <w:r>
          <w:rPr>
            <w:rStyle w:val="normaltextrun"/>
            <w:rFonts w:ascii="Calibri" w:hAnsi="Calibri"/>
            <w:color w:val="000000"/>
            <w:shd w:val="clear" w:color="auto" w:fill="FFFFFF"/>
          </w:rPr>
          <w:lastRenderedPageBreak/>
          <w:t>By contrast, our study identified bleeding management to be an issue in ______. ----- </w:t>
        </w:r>
        <w:proofErr w:type="gramStart"/>
        <w:r>
          <w:rPr>
            <w:rStyle w:val="normaltextrun"/>
            <w:rFonts w:ascii="Calibri" w:hAnsi="Calibri"/>
            <w:color w:val="000000"/>
            <w:shd w:val="clear" w:color="auto" w:fill="FFFFFF"/>
          </w:rPr>
          <w:t>subgroup</w:t>
        </w:r>
        <w:proofErr w:type="gramEnd"/>
        <w:r>
          <w:rPr>
            <w:rStyle w:val="normaltextrun"/>
            <w:rFonts w:ascii="Calibri" w:hAnsi="Calibri"/>
            <w:color w:val="000000"/>
            <w:shd w:val="clear" w:color="auto" w:fill="FFFFFF"/>
          </w:rPr>
          <w:t> analysis and comments on this -------. ----- </w:t>
        </w:r>
        <w:proofErr w:type="gramStart"/>
        <w:r>
          <w:rPr>
            <w:rStyle w:val="normaltextrun"/>
            <w:rFonts w:ascii="Calibri" w:hAnsi="Calibri"/>
            <w:color w:val="000000"/>
            <w:shd w:val="clear" w:color="auto" w:fill="FFFFFF"/>
          </w:rPr>
          <w:t>potentially</w:t>
        </w:r>
        <w:proofErr w:type="gramEnd"/>
        <w:r>
          <w:rPr>
            <w:rStyle w:val="normaltextrun"/>
            <w:rFonts w:ascii="Calibri" w:hAnsi="Calibri"/>
            <w:color w:val="000000"/>
            <w:shd w:val="clear" w:color="auto" w:fill="FFFFFF"/>
          </w:rPr>
          <w:t> novel instruments to facilitate management of intraoperative bleeding identified in this study -----</w:t>
        </w:r>
      </w:ins>
    </w:p>
    <w:p w:rsidR="00364FE4" w:rsidRPr="00B90E0D" w:rsidRDefault="00364FE4" w:rsidP="00EB0289"/>
    <w:p w:rsidR="00B61F40" w:rsidRDefault="00B61F40" w:rsidP="00EB0289"/>
    <w:p w:rsidR="000B67EC" w:rsidRDefault="00414708" w:rsidP="00EB0289">
      <w:pPr>
        <w:pStyle w:val="Heading3"/>
        <w:rPr>
          <w:lang w:val="en-CA"/>
        </w:rPr>
      </w:pPr>
      <w:r>
        <w:rPr>
          <w:lang w:val="en-CA"/>
        </w:rPr>
        <w:t>R</w:t>
      </w:r>
      <w:r w:rsidR="000B67EC">
        <w:rPr>
          <w:lang w:val="en-CA"/>
        </w:rPr>
        <w:t>eaching structures visualized by the endoscope and dissection and removal of cholesteatoma</w:t>
      </w:r>
    </w:p>
    <w:p w:rsidR="000B67EC" w:rsidDel="00364FE4" w:rsidRDefault="000B67EC" w:rsidP="00EB0289">
      <w:pPr>
        <w:rPr>
          <w:del w:id="194" w:author="Gavin le Nobel" w:date="2017-07-31T14:54:00Z"/>
        </w:rPr>
      </w:pPr>
      <w:del w:id="195" w:author="Gavin le Nobel" w:date="2017-07-31T14:54:00Z">
        <w:r w:rsidDel="00364FE4">
          <w:delText xml:space="preserve">Difficult to reach anatomical recesses include the sinus tympani, facial recess and anterior epitympanic recess  </w:delText>
        </w:r>
        <w:r w:rsidR="001B7295" w:rsidDel="00364FE4">
          <w:fldChar w:fldCharType="begin" w:fldLock="1"/>
        </w:r>
        <w:r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Pr="00A440DB" w:rsidDel="00364FE4">
          <w:rPr>
            <w:noProof/>
          </w:rPr>
          <w:delText>[3]</w:delText>
        </w:r>
        <w:r w:rsidR="001B7295" w:rsidDel="00364FE4">
          <w:fldChar w:fldCharType="end"/>
        </w:r>
        <w:r w:rsidDel="00364FE4">
          <w:delText xml:space="preserve">. As well, residual cholesteatoma occurs if cholesteatoma is found in inaccessible areas </w:delText>
        </w:r>
        <w:r w:rsidR="001B7295" w:rsidDel="00364FE4">
          <w:fldChar w:fldCharType="begin" w:fldLock="1"/>
        </w:r>
        <w:r w:rsidR="001A0FFB" w:rsidDel="00364FE4">
          <w:del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delInstrText>
        </w:r>
        <w:r w:rsidR="001B7295" w:rsidDel="00364FE4">
          <w:fldChar w:fldCharType="separate"/>
        </w:r>
        <w:r w:rsidR="001A0FFB" w:rsidRPr="001A0FFB" w:rsidDel="00364FE4">
          <w:rPr>
            <w:noProof/>
          </w:rPr>
          <w:delText>[16]</w:delText>
        </w:r>
        <w:r w:rsidR="001B7295" w:rsidDel="00364FE4">
          <w:fldChar w:fldCharType="end"/>
        </w:r>
        <w:r w:rsidR="001B7295" w:rsidDel="00364FE4">
          <w:fldChar w:fldCharType="begin" w:fldLock="1"/>
        </w:r>
        <w:r w:rsidR="001A0FFB" w:rsidDel="00364FE4">
          <w:del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delInstrText>
        </w:r>
        <w:r w:rsidR="001B7295" w:rsidDel="00364FE4">
          <w:fldChar w:fldCharType="separate"/>
        </w:r>
        <w:r w:rsidR="001A0FFB" w:rsidRPr="001A0FFB" w:rsidDel="00364FE4">
          <w:rPr>
            <w:noProof/>
          </w:rPr>
          <w:delText>[17]</w:delText>
        </w:r>
        <w:r w:rsidR="001B7295" w:rsidDel="00364FE4">
          <w:fldChar w:fldCharType="end"/>
        </w:r>
        <w:r w:rsidDel="00364FE4">
          <w:delText xml:space="preserve">.  </w:delText>
        </w:r>
        <w:r w:rsidR="000F119D" w:rsidDel="00364FE4">
          <w:delTex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delText>
        </w:r>
        <w:r w:rsidR="00EE3C40" w:rsidDel="00364FE4">
          <w:delText xml:space="preserve">Specialized instruments that have a curved tip in order to reach structures visualized by the endoscope have also being developed, particularly instruments to reach the sinus tympani </w:delText>
        </w:r>
        <w:r w:rsidR="001B7295" w:rsidDel="00364FE4">
          <w:fldChar w:fldCharType="begin" w:fldLock="1"/>
        </w:r>
        <w:r w:rsidR="00EE3C40"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00EE3C40" w:rsidRPr="00A440DB" w:rsidDel="00364FE4">
          <w:rPr>
            <w:noProof/>
          </w:rPr>
          <w:delText>[3]</w:delText>
        </w:r>
        <w:r w:rsidR="001B7295" w:rsidDel="00364FE4">
          <w:fldChar w:fldCharType="end"/>
        </w:r>
        <w:r w:rsidR="00EE3C40" w:rsidDel="00364FE4">
          <w:delText>. However, the curve in the shaft is fixed and there are areas where the tip cannot reach, which would require bone removal.</w:delText>
        </w:r>
      </w:del>
    </w:p>
    <w:p w:rsidR="00364FE4" w:rsidRDefault="00364FE4" w:rsidP="00EB0289">
      <w:pPr>
        <w:rPr>
          <w:ins w:id="196" w:author="Gavin le Nobel" w:date="2017-07-31T14:54:00Z"/>
        </w:rPr>
      </w:pPr>
    </w:p>
    <w:p w:rsidR="00364FE4" w:rsidRPr="00FF1426" w:rsidRDefault="00364FE4" w:rsidP="00EB0289">
      <w:pPr>
        <w:rPr>
          <w:ins w:id="197" w:author="Gavin le Nobel" w:date="2017-07-31T14:54:00Z"/>
        </w:rPr>
      </w:pPr>
      <w:ins w:id="198" w:author="Gavin le Nobel" w:date="2017-07-31T14:54:00Z">
        <w:r>
          <w:rPr>
            <w:rStyle w:val="normaltextrun"/>
            <w:rFonts w:ascii="Calibri" w:hAnsi="Calibri"/>
            <w:i/>
            <w:iCs/>
            <w:color w:val="000000"/>
            <w:shd w:val="clear" w:color="auto" w:fill="FFFFFF"/>
          </w:rPr>
          <w:t>While straight and angled endoscopes allow for excellent visualization of the recesses of the middle ear and mastoid, reaching these areas with current instruments remains a challenge.</w:t>
        </w:r>
        <w:r>
          <w:rPr>
            <w:rStyle w:val="normaltextrun"/>
            <w:rFonts w:ascii="Calibri" w:hAnsi="Calibri"/>
            <w:color w:val="000000"/>
            <w:shd w:val="clear" w:color="auto" w:fill="FFFFFF"/>
          </w:rPr>
          <w:t> Difficult to reach anatomical recesses include the sinus tympani, facial recess, and anterior epitympanic recess</w:t>
        </w:r>
        <w:proofErr w:type="gramStart"/>
        <w:r>
          <w:rPr>
            <w:rStyle w:val="normaltextrun"/>
            <w:rFonts w:ascii="Calibri" w:hAnsi="Calibri"/>
            <w:color w:val="000000"/>
            <w:shd w:val="clear" w:color="auto" w:fill="FFFFFF"/>
          </w:rPr>
          <w:t>  </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As a result of inadequate access, patients may be at increased risk of residual disease if these areas are involved with </w:t>
        </w:r>
        <w:proofErr w:type="gramStart"/>
        <w:r>
          <w:rPr>
            <w:rStyle w:val="normaltextrun"/>
            <w:rFonts w:ascii="Calibri" w:hAnsi="Calibri"/>
            <w:color w:val="000000"/>
            <w:shd w:val="clear" w:color="auto" w:fill="FFFFFF"/>
          </w:rPr>
          <w:t>cholesteatoma[</w:t>
        </w:r>
        <w:proofErr w:type="gramEnd"/>
        <w:r>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Reaching structures visualized by the endoscope for dissection and removal of cholesteatoma was identified in our study as the challenge with the highest degree of need. --- </w:t>
        </w:r>
        <w:proofErr w:type="gramStart"/>
        <w:r>
          <w:rPr>
            <w:rStyle w:val="normaltextrun"/>
            <w:rFonts w:ascii="Calibri" w:hAnsi="Calibri"/>
            <w:color w:val="000000"/>
            <w:shd w:val="clear" w:color="auto" w:fill="FFFFFF"/>
          </w:rPr>
          <w:t>amongst</w:t>
        </w:r>
        <w:proofErr w:type="gramEnd"/>
        <w:r>
          <w:rPr>
            <w:rStyle w:val="normaltextrun"/>
            <w:rFonts w:ascii="Calibri" w:hAnsi="Calibri"/>
            <w:color w:val="000000"/>
            <w:shd w:val="clear" w:color="auto" w:fill="FFFFFF"/>
          </w:rPr>
          <w:t> surgeons with specialized sets ----? ---- </w:t>
        </w:r>
        <w:proofErr w:type="gramStart"/>
        <w:r>
          <w:rPr>
            <w:rStyle w:val="normaltextrun"/>
            <w:rFonts w:ascii="Calibri" w:hAnsi="Calibri"/>
            <w:color w:val="000000"/>
            <w:shd w:val="clear" w:color="auto" w:fill="FFFFFF"/>
          </w:rPr>
          <w:t>novice</w:t>
        </w:r>
        <w:proofErr w:type="gramEnd"/>
        <w:r>
          <w:rPr>
            <w:rStyle w:val="normaltextrun"/>
            <w:rFonts w:ascii="Calibri" w:hAnsi="Calibri"/>
            <w:color w:val="000000"/>
            <w:shd w:val="clear" w:color="auto" w:fill="FFFFFF"/>
          </w:rPr>
          <w:t> vs. advanced surgeons? ----. ----- </w:t>
        </w:r>
        <w:proofErr w:type="gramStart"/>
        <w:r>
          <w:rPr>
            <w:rStyle w:val="normaltextrun"/>
            <w:rFonts w:ascii="Calibri" w:hAnsi="Calibri"/>
            <w:color w:val="000000"/>
            <w:shd w:val="clear" w:color="auto" w:fill="FFFFFF"/>
          </w:rPr>
          <w:t>techniques</w:t>
        </w:r>
        <w:proofErr w:type="gramEnd"/>
        <w:r>
          <w:rPr>
            <w:rStyle w:val="normaltextrun"/>
            <w:rFonts w:ascii="Calibri" w:hAnsi="Calibri"/>
            <w:color w:val="000000"/>
            <w:shd w:val="clear" w:color="auto" w:fill="FFFFFF"/>
          </w:rPr>
          <w:t> to address this?----</w:t>
        </w:r>
      </w:ins>
    </w:p>
    <w:p w:rsidR="00414708" w:rsidRDefault="00414708" w:rsidP="00EB0289">
      <w:pPr>
        <w:pStyle w:val="Heading2"/>
        <w:rPr>
          <w:lang w:val="en-CA"/>
        </w:rPr>
      </w:pPr>
    </w:p>
    <w:p w:rsidR="000B67EC" w:rsidRDefault="008D0425" w:rsidP="00EB0289">
      <w:pPr>
        <w:pStyle w:val="Heading3"/>
        <w:rPr>
          <w:lang w:val="en-CA"/>
        </w:rPr>
      </w:pPr>
      <w:r>
        <w:rPr>
          <w:lang w:val="en-CA"/>
        </w:rPr>
        <w:t>C</w:t>
      </w:r>
      <w:r w:rsidR="000B67EC">
        <w:rPr>
          <w:lang w:val="en-CA"/>
        </w:rPr>
        <w:t>utting and removing bone</w:t>
      </w:r>
    </w:p>
    <w:p w:rsidR="00EA53E0" w:rsidRPr="00EA53E0" w:rsidRDefault="00EA53E0" w:rsidP="00EB0289">
      <w:r>
        <w:t>Cutting and removing bone allows visualization of and access to areas within the middle ear that cannot be seen by the endoscope or reached by existing instruments.</w:t>
      </w:r>
    </w:p>
    <w:p w:rsidR="000B67EC" w:rsidRPr="00344911" w:rsidRDefault="000B67EC" w:rsidP="00EB0289">
      <w:proofErr w:type="gramStart"/>
      <w:r w:rsidRPr="000B67EC">
        <w:rPr>
          <w:highlight w:val="yellow"/>
        </w:rPr>
        <w:t>need</w:t>
      </w:r>
      <w:proofErr w:type="gramEnd"/>
      <w:r w:rsidRPr="000B67EC">
        <w:rPr>
          <w:highlight w:val="yellow"/>
        </w:rPr>
        <w:t xml:space="preserve"> a source for this</w:t>
      </w:r>
    </w:p>
    <w:p w:rsidR="008D0425" w:rsidRDefault="008D0425" w:rsidP="00EB0289">
      <w:pPr>
        <w:pStyle w:val="Heading2"/>
        <w:rPr>
          <w:lang w:val="en-CA"/>
        </w:rPr>
      </w:pPr>
    </w:p>
    <w:p w:rsidR="000B67EC" w:rsidRDefault="008D0425" w:rsidP="00EB0289">
      <w:pPr>
        <w:pStyle w:val="Heading3"/>
        <w:rPr>
          <w:lang w:val="en-CA"/>
        </w:rPr>
      </w:pPr>
      <w:r>
        <w:rPr>
          <w:lang w:val="en-CA"/>
        </w:rPr>
        <w:t>K</w:t>
      </w:r>
      <w:r w:rsidR="000B67EC">
        <w:rPr>
          <w:lang w:val="en-CA"/>
        </w:rPr>
        <w:t xml:space="preserve">eeping the endoscope lens clean </w:t>
      </w:r>
    </w:p>
    <w:p w:rsidR="000B67EC" w:rsidRPr="00A440DB" w:rsidRDefault="00EE3C40" w:rsidP="00EB0289">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1B729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B7295">
        <w:fldChar w:fldCharType="separate"/>
      </w:r>
      <w:r w:rsidR="000B67EC" w:rsidRPr="00A440DB">
        <w:rPr>
          <w:noProof/>
        </w:rPr>
        <w:t>[3]</w:t>
      </w:r>
      <w:r w:rsidR="001B7295">
        <w:fldChar w:fldCharType="end"/>
      </w:r>
      <w:r w:rsidR="001B7295">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B7295">
        <w:fldChar w:fldCharType="separate"/>
      </w:r>
      <w:r w:rsidRPr="00EE3C40">
        <w:rPr>
          <w:noProof/>
        </w:rPr>
        <w:t>[14]</w:t>
      </w:r>
      <w:r w:rsidR="001B7295">
        <w:fldChar w:fldCharType="end"/>
      </w:r>
      <w:r w:rsidR="000B67EC">
        <w:t xml:space="preserve">. This </w:t>
      </w:r>
      <w:r w:rsidR="00F72A2B">
        <w:t>can be time consuming during surgery.</w:t>
      </w:r>
      <w:r w:rsidR="000B67EC">
        <w:t xml:space="preserve">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EB0289">
      <w:pPr>
        <w:pStyle w:val="Heading2"/>
        <w:rPr>
          <w:lang w:val="en-CA"/>
        </w:rPr>
      </w:pPr>
    </w:p>
    <w:p w:rsidR="000B67EC" w:rsidRDefault="008D0425" w:rsidP="00EB0289">
      <w:pPr>
        <w:pStyle w:val="Heading3"/>
        <w:rPr>
          <w:lang w:val="en-CA"/>
        </w:rPr>
      </w:pPr>
      <w:r>
        <w:rPr>
          <w:lang w:val="en-CA"/>
        </w:rPr>
        <w:t>M</w:t>
      </w:r>
      <w:r w:rsidR="000B67EC">
        <w:rPr>
          <w:lang w:val="en-CA"/>
        </w:rPr>
        <w:t xml:space="preserve">oving and positioning a graft into the intended place </w:t>
      </w:r>
    </w:p>
    <w:p w:rsidR="000B67EC" w:rsidRDefault="000B67EC" w:rsidP="00EB0289">
      <w:r>
        <w:t xml:space="preserve">In tympanoplasty surgery, the approach, graft material and graft placement technique vary depending on the training, case load, resources and experience available to the surgeon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1B729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fldChar w:fldCharType="separate"/>
      </w:r>
      <w:r w:rsidR="00333E83" w:rsidRPr="00333E83">
        <w:rPr>
          <w:noProof/>
        </w:rPr>
        <w:t>[8]</w:t>
      </w:r>
      <w:r w:rsidR="001B7295">
        <w:fldChar w:fldCharType="end"/>
      </w:r>
    </w:p>
    <w:p w:rsidR="00715121" w:rsidRDefault="00715121" w:rsidP="00EB0289"/>
    <w:p w:rsidR="00715121" w:rsidRDefault="00715121" w:rsidP="00EB0289">
      <w:pPr>
        <w:pStyle w:val="Heading3"/>
      </w:pPr>
      <w:r>
        <w:t xml:space="preserve">Qualitative results: </w:t>
      </w:r>
    </w:p>
    <w:p w:rsidR="00715121" w:rsidRPr="00715121" w:rsidRDefault="00715121" w:rsidP="00EB0289">
      <w:r w:rsidRPr="00850058">
        <w:rPr>
          <w:highlight w:val="red"/>
        </w:rPr>
        <w:t>Insert qualitative results – open ended responses with themes/categories.</w:t>
      </w:r>
    </w:p>
    <w:p w:rsidR="00015BCD" w:rsidRDefault="00850058" w:rsidP="00EB0289">
      <w:r>
        <w:t xml:space="preserve">The comments compliment the results of the degree of need for instruments to facilitate </w:t>
      </w:r>
      <w:proofErr w:type="gramStart"/>
      <w:r>
        <w:t>TEES</w:t>
      </w:r>
      <w:proofErr w:type="gramEnd"/>
      <w:r>
        <w:t xml:space="preserve"> </w:t>
      </w:r>
      <w:del w:id="199" w:author="Arushri Swarup" w:date="2017-08-01T18:00:00Z">
        <w:r w:rsidDel="009A190E">
          <w:delText xml:space="preserve">difficulties </w:delText>
        </w:r>
      </w:del>
      <w:ins w:id="200" w:author="Arushri Swarup" w:date="2017-08-01T18:00:00Z">
        <w:r w:rsidR="009A190E">
          <w:t xml:space="preserve">challenges </w:t>
        </w:r>
      </w:ins>
      <w:r>
        <w:t xml:space="preserve">where more than 50% of the comments expressed the need for a tool to reach areas visualized by the endoscope, which also exhibited the greatest degree of need. As well, the need for a combined suction tool had the same number of responses which coincides with dissection and removal of </w:t>
      </w:r>
      <w:commentRangeStart w:id="201"/>
      <w:r>
        <w:t xml:space="preserve">cholesteatoma that requires </w:t>
      </w:r>
      <w:proofErr w:type="gramStart"/>
      <w:r>
        <w:t>suction(</w:t>
      </w:r>
      <w:proofErr w:type="gramEnd"/>
      <w:r>
        <w:t>???).</w:t>
      </w:r>
      <w:commentRangeEnd w:id="201"/>
      <w:r>
        <w:rPr>
          <w:rStyle w:val="CommentReference"/>
        </w:rPr>
        <w:commentReference w:id="201"/>
      </w:r>
    </w:p>
    <w:p w:rsidR="00850058" w:rsidRDefault="00850058" w:rsidP="00EB0289"/>
    <w:p w:rsidR="0069326C" w:rsidRDefault="00557FE9" w:rsidP="00557FE9">
      <w:pPr>
        <w:pStyle w:val="Heading3"/>
      </w:pPr>
      <w:r>
        <w:t>Implications of the Findings</w:t>
      </w:r>
    </w:p>
    <w:p w:rsidR="002442CD" w:rsidRPr="002442CD" w:rsidRDefault="002442CD" w:rsidP="00EB0289">
      <w:r>
        <w:t>The findings from this needs analysis study can be used for future development of tools to facilitate TEES or to develop training/teaching models.</w:t>
      </w:r>
      <w:commentRangeStart w:id="202"/>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202"/>
      <w:r>
        <w:rPr>
          <w:rStyle w:val="CommentReference"/>
        </w:rPr>
        <w:commentReference w:id="202"/>
      </w:r>
    </w:p>
    <w:p w:rsidR="0069326C" w:rsidRDefault="0069326C" w:rsidP="00EB0289"/>
    <w:p w:rsidR="00415610" w:rsidRPr="00F340DB" w:rsidRDefault="00415610" w:rsidP="00415610">
      <w:pPr>
        <w:pStyle w:val="Heading3"/>
      </w:pPr>
      <w:r>
        <w:t>Limitations</w:t>
      </w:r>
    </w:p>
    <w:p w:rsidR="00415610" w:rsidRPr="00EB0289" w:rsidRDefault="00415610" w:rsidP="00415610">
      <w:r>
        <w:t xml:space="preserve">The questionnaire was sent to otologists who are interested in endoscopic ear surgery as the questionnaire asked participants to rate their experience on TEES. There is a low representation of surgeons who perform 0% of surgeries totally endoscopically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del w:id="203" w:author="Arushri Swarup" w:date="2017-08-01T18:00:00Z">
        <w:r w:rsidDel="009A190E">
          <w:delText>difficulties</w:delText>
        </w:r>
      </w:del>
      <w:ins w:id="204" w:author="Arushri Swarup" w:date="2017-08-01T18:00:00Z">
        <w:r w:rsidR="009A190E">
          <w:t>challenges</w:t>
        </w:r>
      </w:ins>
      <w:r>
        <w:t xml:space="preserve">,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and are therefore interested in TEES. It would be interesting to see how/if the challenges between microscopic otologists and TEES otologists vary. The questions asked </w:t>
      </w:r>
      <w:r>
        <w:lastRenderedPageBreak/>
        <w:t xml:space="preserve">before the comments section may have prompted specific responses as many of the responses were related to the TEES </w:t>
      </w:r>
      <w:del w:id="205" w:author="Arushri Swarup" w:date="2017-08-01T18:00:00Z">
        <w:r w:rsidDel="009A190E">
          <w:delText xml:space="preserve">difficulties </w:delText>
        </w:r>
      </w:del>
      <w:ins w:id="206" w:author="Arushri Swarup" w:date="2017-08-01T18:00:00Z">
        <w:r w:rsidR="009A190E">
          <w:t xml:space="preserve">challenges </w:t>
        </w:r>
      </w:ins>
      <w:r>
        <w:t xml:space="preserve">presented. </w:t>
      </w:r>
    </w:p>
    <w:p w:rsidR="00415610" w:rsidRDefault="00415610" w:rsidP="00EB0289"/>
    <w:p w:rsidR="00015BCD" w:rsidRPr="00015BCD" w:rsidRDefault="00015BCD" w:rsidP="00EB0289">
      <w:pPr>
        <w:pStyle w:val="Heading2"/>
      </w:pPr>
      <w:r>
        <w:t xml:space="preserve">Conclusion: </w:t>
      </w:r>
    </w:p>
    <w:p w:rsidR="00015BCD" w:rsidRDefault="00A40CE7" w:rsidP="00EB0289">
      <w:pPr>
        <w:pStyle w:val="ListParagraph"/>
      </w:pPr>
      <w:r>
        <w:t>key findings</w:t>
      </w:r>
    </w:p>
    <w:p w:rsidR="00A40CE7" w:rsidRDefault="00A40CE7" w:rsidP="00EB0289">
      <w:pPr>
        <w:pStyle w:val="ListParagraph"/>
      </w:pPr>
      <w:r>
        <w:t>review main outcome measures</w:t>
      </w:r>
    </w:p>
    <w:p w:rsidR="00A40CE7" w:rsidRDefault="00A40CE7" w:rsidP="00EB0289">
      <w:pPr>
        <w:pStyle w:val="ListParagraph"/>
      </w:pPr>
      <w:r>
        <w:t xml:space="preserve">compare key </w:t>
      </w:r>
      <w:r w:rsidR="00783D5A">
        <w:t>findings with other literature</w:t>
      </w:r>
    </w:p>
    <w:p w:rsidR="00783D5A" w:rsidRDefault="00783D5A" w:rsidP="00EB0289">
      <w:pPr>
        <w:pStyle w:val="ListParagraph"/>
      </w:pPr>
      <w:r>
        <w:t>limitations of study</w:t>
      </w:r>
    </w:p>
    <w:p w:rsidR="00A40CE7" w:rsidRDefault="00A40CE7" w:rsidP="00EB0289">
      <w:r>
        <w:br w:type="page"/>
      </w:r>
    </w:p>
    <w:p w:rsidR="005163DD" w:rsidRPr="00FB5D5E" w:rsidRDefault="005163DD" w:rsidP="00EB0289">
      <w:pPr>
        <w:rPr>
          <w:lang w:val="en-CA"/>
        </w:rPr>
      </w:pPr>
      <w:r>
        <w:rPr>
          <w:lang w:val="en-CA"/>
        </w:rPr>
        <w:lastRenderedPageBreak/>
        <w:t xml:space="preserve">Notes: </w:t>
      </w:r>
    </w:p>
    <w:p w:rsidR="005163DD" w:rsidRDefault="005163DD" w:rsidP="00EB0289">
      <w:pPr>
        <w:pStyle w:val="ListParagraph"/>
      </w:pPr>
      <w:r>
        <w:t>Why are we doing a needs analysis?</w:t>
      </w:r>
    </w:p>
    <w:p w:rsidR="005163DD" w:rsidRDefault="005163DD" w:rsidP="00EB0289">
      <w:r>
        <w:t>To identify, describe and rank the difficulties experienced during TEES and if developing new instruments to address these challenges would be beneficial to TEES.</w:t>
      </w:r>
    </w:p>
    <w:p w:rsidR="005163DD" w:rsidRDefault="005163DD" w:rsidP="00EB0289">
      <w:pPr>
        <w:pStyle w:val="ListParagraph"/>
      </w:pPr>
      <w:r>
        <w:t>What do we want to learn from the needs analysis?</w:t>
      </w:r>
    </w:p>
    <w:p w:rsidR="005163DD" w:rsidRDefault="005163DD" w:rsidP="00EB0289">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EB0289">
      <w:pPr>
        <w:pStyle w:val="ListParagraph"/>
      </w:pPr>
      <w:r>
        <w:t>What context does the reader need in order to understand this study?</w:t>
      </w:r>
    </w:p>
    <w:p w:rsidR="005163DD" w:rsidRDefault="005163DD" w:rsidP="00EB0289">
      <w:pPr>
        <w:pStyle w:val="ListParagraph"/>
      </w:pPr>
      <w:r>
        <w:t xml:space="preserve">TEES, endoscopes used </w:t>
      </w:r>
    </w:p>
    <w:p w:rsidR="005163DD" w:rsidRDefault="005163DD" w:rsidP="00EB0289">
      <w:pPr>
        <w:pStyle w:val="ListParagraph"/>
      </w:pPr>
      <w:r>
        <w:t xml:space="preserve">Clinical implications, and say that this method is still contended because of…. The problems of TEES </w:t>
      </w:r>
    </w:p>
    <w:p w:rsidR="00A40CE7" w:rsidRDefault="00A40CE7" w:rsidP="00EB0289"/>
    <w:p w:rsidR="00743726" w:rsidRDefault="00743726" w:rsidP="00EB0289"/>
    <w:p w:rsidR="00743726" w:rsidRDefault="00743726" w:rsidP="00EB0289">
      <w:r>
        <w:t>Notes from “</w:t>
      </w:r>
      <w:r w:rsidRPr="00743726">
        <w:t>Endoscopic and keyhole endoscope-assisted neurosurgical approaches: A qualitative survey on technical challenges and technological solutions”</w:t>
      </w:r>
      <w:r w:rsidR="001B7295">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1B7295">
        <w:fldChar w:fldCharType="separate"/>
      </w:r>
      <w:r w:rsidR="001A0FFB" w:rsidRPr="001A0FFB">
        <w:rPr>
          <w:noProof/>
        </w:rPr>
        <w:t>[19]</w:t>
      </w:r>
      <w:r w:rsidR="001B7295">
        <w:fldChar w:fldCharType="end"/>
      </w:r>
    </w:p>
    <w:p w:rsidR="00B33A05" w:rsidRDefault="00B33A05" w:rsidP="00EB0289">
      <w:r>
        <w:t xml:space="preserve">Methods: </w:t>
      </w:r>
    </w:p>
    <w:p w:rsidR="00743726" w:rsidRDefault="00C472E4" w:rsidP="00EB0289">
      <w:pPr>
        <w:pStyle w:val="ListParagraph"/>
      </w:pPr>
      <w:r>
        <w:t xml:space="preserve">asked: name, surgical unit, subspecialty </w:t>
      </w:r>
      <w:r w:rsidR="001C0E70">
        <w:t>interests</w:t>
      </w:r>
    </w:p>
    <w:p w:rsidR="001C0E70" w:rsidRDefault="00B33A05" w:rsidP="00EB0289">
      <w:pPr>
        <w:pStyle w:val="ListParagraph"/>
      </w:pPr>
      <w:r>
        <w:t>survey</w:t>
      </w:r>
      <w:r w:rsidR="001C0E70">
        <w:t xml:space="preserve">: </w:t>
      </w:r>
    </w:p>
    <w:p w:rsidR="001C0E70" w:rsidRDefault="001C0E70" w:rsidP="00EB0289">
      <w:pPr>
        <w:pStyle w:val="ListParagraph"/>
      </w:pPr>
      <w:r>
        <w:t>whether surgeon presently uses endoscopic/endoscopic assisted approaches</w:t>
      </w:r>
    </w:p>
    <w:p w:rsidR="001C0E70" w:rsidRDefault="001C0E70" w:rsidP="00EB0289">
      <w:pPr>
        <w:pStyle w:val="ListParagraph"/>
      </w:pPr>
      <w:r>
        <w:t>what they consider to be major technical barriers to adopting such approaches</w:t>
      </w:r>
    </w:p>
    <w:p w:rsidR="00B33A05" w:rsidRDefault="001C0E70" w:rsidP="00EB0289">
      <w:pPr>
        <w:pStyle w:val="ListParagraph"/>
      </w:pPr>
      <w:r>
        <w:t>technological advances they foresee improving safety and efficacy in the field</w:t>
      </w:r>
    </w:p>
    <w:p w:rsidR="006E6BEC" w:rsidRDefault="00B33A05" w:rsidP="00EB0289">
      <w:pPr>
        <w:pStyle w:val="ListParagraph"/>
      </w:pPr>
      <w:r>
        <w:t xml:space="preserve">three authors </w:t>
      </w:r>
      <w:proofErr w:type="spellStart"/>
      <w:r>
        <w:t>analysed</w:t>
      </w:r>
      <w:proofErr w:type="spellEnd"/>
      <w:r>
        <w:t xml:space="preserve"> the survey </w:t>
      </w:r>
    </w:p>
    <w:p w:rsidR="00B33A05" w:rsidRDefault="00BE7A8C" w:rsidP="00EB0289">
      <w:r>
        <w:t>Results:</w:t>
      </w:r>
    </w:p>
    <w:p w:rsidR="00B33A05" w:rsidRDefault="00B33A05" w:rsidP="00EB0289">
      <w:pPr>
        <w:pStyle w:val="ListParagraph"/>
      </w:pPr>
      <w:r>
        <w:t>40 neurosurgeons (16% response rate within the first week)</w:t>
      </w:r>
    </w:p>
    <w:p w:rsidR="00B33A05" w:rsidRDefault="00B33A05" w:rsidP="00EB0289">
      <w:pPr>
        <w:pStyle w:val="ListParagraph"/>
      </w:pPr>
      <w:r>
        <w:t>reported the percent of surgeons that did xyz types of surgery</w:t>
      </w:r>
    </w:p>
    <w:p w:rsidR="00B33A05" w:rsidRDefault="00B33A05" w:rsidP="00EB0289">
      <w:pPr>
        <w:pStyle w:val="ListParagraph"/>
      </w:pPr>
      <w:r>
        <w:t xml:space="preserve">detailed opinions on technical challenges: </w:t>
      </w:r>
    </w:p>
    <w:p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EB0289">
      <w:pPr>
        <w:pStyle w:val="ListParagraph"/>
      </w:pPr>
      <w:r>
        <w:t>subthemes outlined in a figure e.g. for approach: integrated IGS, flexible access subthemes</w:t>
      </w:r>
    </w:p>
    <w:p w:rsidR="00B33A05" w:rsidRDefault="00B33A05" w:rsidP="00EB0289">
      <w:pPr>
        <w:pStyle w:val="ListParagraph"/>
      </w:pPr>
      <w:r>
        <w:t>paragraphs outlining the results of the themes</w:t>
      </w:r>
    </w:p>
    <w:p w:rsidR="00B33A05" w:rsidRDefault="00B33A05" w:rsidP="00EB0289">
      <w:pPr>
        <w:pStyle w:val="ListParagraph"/>
      </w:pPr>
      <w:proofErr w:type="gramStart"/>
      <w:r>
        <w:t>how</w:t>
      </w:r>
      <w:proofErr w:type="gramEnd"/>
      <w:r>
        <w:t xml:space="preserve"> many respondents suggested that theme?</w:t>
      </w:r>
    </w:p>
    <w:p w:rsidR="006E6BEC" w:rsidRDefault="006E6BEC" w:rsidP="00EB0289">
      <w:pPr>
        <w:pStyle w:val="ListParagraph"/>
      </w:pPr>
      <w:r>
        <w:t xml:space="preserve">E.g. </w:t>
      </w:r>
      <w:proofErr w:type="gramStart"/>
      <w:r>
        <w:t>How</w:t>
      </w:r>
      <w:proofErr w:type="gramEnd"/>
      <w:r>
        <w:t xml:space="preserve"> many respondents said endoscope image quality was a problem in the visualization theme?</w:t>
      </w:r>
    </w:p>
    <w:p w:rsidR="006E6BEC" w:rsidRDefault="006E6BEC" w:rsidP="00EB0289">
      <w:pPr>
        <w:pStyle w:val="ListParagraph"/>
      </w:pPr>
      <w:r>
        <w:t>Table outlining the subspecialties of the neurosurgeon respondents</w:t>
      </w:r>
    </w:p>
    <w:p w:rsidR="001E2875" w:rsidRDefault="001E2875" w:rsidP="00EB0289"/>
    <w:p w:rsidR="009D26E4" w:rsidRDefault="00BE7A8C" w:rsidP="00EB0289">
      <w:r>
        <w:br w:type="page"/>
      </w:r>
      <w:r>
        <w:lastRenderedPageBreak/>
        <w:t>Bibliography:</w:t>
      </w:r>
    </w:p>
    <w:p w:rsidR="001A0FFB" w:rsidRPr="001A0FFB" w:rsidRDefault="001B7295"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rsidR="00DC50B3" w:rsidRPr="00743726" w:rsidRDefault="001B7295"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Gavin le Nobel" w:date="2017-07-31T14:00:00Z" w:initials="GlN">
    <w:p w:rsidR="00ED3ADF" w:rsidRDefault="00ED3ADF">
      <w:pPr>
        <w:pStyle w:val="CommentText"/>
      </w:pPr>
      <w:r>
        <w:rPr>
          <w:rStyle w:val="CommentReference"/>
        </w:rPr>
        <w:annotationRef/>
      </w:r>
      <w:r>
        <w:t>Need to come up with a standard notation for “difficulty”</w:t>
      </w:r>
    </w:p>
  </w:comment>
  <w:comment w:id="10" w:author="Gavin le Nobel" w:date="2017-08-01T14:59:00Z" w:initials="GlN">
    <w:p w:rsidR="003C1CD3" w:rsidRDefault="003C1CD3">
      <w:pPr>
        <w:pStyle w:val="CommentText"/>
      </w:pPr>
      <w:r>
        <w:rPr>
          <w:rStyle w:val="CommentReference"/>
        </w:rPr>
        <w:annotationRef/>
      </w:r>
      <w:r>
        <w:t>Greatest degree of need for each challenge, least degree of need for each challenge… etc.</w:t>
      </w:r>
    </w:p>
  </w:comment>
  <w:comment w:id="14" w:author="Gavin le Nobel" w:date="2017-07-31T11:38:00Z" w:initials="GlN">
    <w:p w:rsidR="00E47AAD" w:rsidRDefault="00E47AAD">
      <w:pPr>
        <w:pStyle w:val="CommentText"/>
      </w:pPr>
      <w:r>
        <w:rPr>
          <w:rStyle w:val="CommentReference"/>
        </w:rPr>
        <w:annotationRef/>
      </w:r>
      <w:r>
        <w:t xml:space="preserve">We should get a the REB numbers. They sometimes ask for these. </w:t>
      </w:r>
    </w:p>
  </w:comment>
  <w:comment w:id="17" w:author="Gavin le Nobel" w:date="2017-07-31T14:17:00Z" w:initials="GlN">
    <w:p w:rsidR="00BB5E14" w:rsidRDefault="00BB5E14">
      <w:pPr>
        <w:pStyle w:val="CommentText"/>
      </w:pPr>
      <w:r>
        <w:rPr>
          <w:rStyle w:val="CommentReference"/>
        </w:rPr>
        <w:annotationRef/>
      </w:r>
      <w:r>
        <w:t>Is it cholesteatoma surgeries? Or middle ear surgeries?</w:t>
      </w:r>
    </w:p>
  </w:comment>
  <w:comment w:id="18" w:author="Gavin le Nobel" w:date="2017-08-01T14:54:00Z" w:initials="GlN">
    <w:p w:rsidR="00FE2E72" w:rsidRDefault="00FE2E72">
      <w:pPr>
        <w:pStyle w:val="CommentText"/>
      </w:pPr>
      <w:r>
        <w:rPr>
          <w:rStyle w:val="CommentReference"/>
        </w:rPr>
        <w:annotationRef/>
      </w:r>
      <w:r>
        <w:t>Any middle ear surgery!</w:t>
      </w:r>
    </w:p>
  </w:comment>
  <w:comment w:id="31" w:author="Arushri Swarup" w:date="2017-07-27T11:42:00Z" w:initials="AS">
    <w:p w:rsidR="00012C8A" w:rsidRDefault="00012C8A" w:rsidP="00EB0289">
      <w:pPr>
        <w:pStyle w:val="CommentText"/>
      </w:pPr>
      <w:r>
        <w:rPr>
          <w:rStyle w:val="CommentReference"/>
        </w:rPr>
        <w:annotationRef/>
      </w:r>
      <w:r>
        <w:t>What was the more formal name of this course?</w:t>
      </w:r>
    </w:p>
  </w:comment>
  <w:comment w:id="32" w:author="Gavin le Nobel" w:date="2017-07-31T11:43:00Z" w:initials="GlN">
    <w:p w:rsidR="00387C10" w:rsidRDefault="00387C10">
      <w:pPr>
        <w:pStyle w:val="CommentText"/>
      </w:pPr>
      <w:r>
        <w:rPr>
          <w:rStyle w:val="CommentReference"/>
        </w:rPr>
        <w:annotationRef/>
      </w:r>
      <w:r>
        <w:t>Edited this a little</w:t>
      </w:r>
    </w:p>
  </w:comment>
  <w:comment w:id="44" w:author="Gavin le Nobel" w:date="2017-08-01T14:27:00Z" w:initials="GlN">
    <w:p w:rsidR="00D8737E" w:rsidRDefault="00D8737E">
      <w:pPr>
        <w:pStyle w:val="CommentText"/>
      </w:pPr>
      <w:r>
        <w:rPr>
          <w:rStyle w:val="CommentReference"/>
        </w:rPr>
        <w:annotationRef/>
      </w:r>
      <w:r>
        <w:t xml:space="preserve">We should be using </w:t>
      </w:r>
      <w:proofErr w:type="spellStart"/>
      <w:r>
        <w:t>Kruskall</w:t>
      </w:r>
      <w:proofErr w:type="spellEnd"/>
      <w:r>
        <w:t>-Wallis H-test</w:t>
      </w:r>
      <w:r w:rsidR="00D21CAD">
        <w:t xml:space="preserve"> when looking at the influence of TEES experience</w:t>
      </w:r>
      <w:r>
        <w:t xml:space="preserve">. ANOVA is inappropriate as our independent variable is ordinal (as opposed to just categorical). </w:t>
      </w:r>
    </w:p>
    <w:p w:rsidR="00D21CAD" w:rsidRDefault="00D21CAD">
      <w:pPr>
        <w:pStyle w:val="CommentText"/>
      </w:pPr>
    </w:p>
    <w:p w:rsidR="00D21CAD" w:rsidRDefault="00D21CAD">
      <w:pPr>
        <w:pStyle w:val="CommentText"/>
      </w:pPr>
      <w:r>
        <w:t xml:space="preserve">When we are looking at the influence of use of TEES set, we should be using </w:t>
      </w:r>
      <w:r w:rsidR="003C1CD3">
        <w:t>t-test</w:t>
      </w:r>
      <w:r>
        <w:t>.</w:t>
      </w:r>
    </w:p>
  </w:comment>
  <w:comment w:id="70" w:author="Gavin le Nobel" w:date="2017-07-31T14:12:00Z" w:initials="GlN">
    <w:p w:rsidR="006D1198" w:rsidRDefault="006D1198">
      <w:pPr>
        <w:pStyle w:val="CommentText"/>
      </w:pPr>
      <w:r>
        <w:rPr>
          <w:rStyle w:val="CommentReference"/>
        </w:rPr>
        <w:annotationRef/>
      </w:r>
      <w:r>
        <w:t>Do we have these date? If so, would be good to include!</w:t>
      </w:r>
    </w:p>
  </w:comment>
  <w:comment w:id="80" w:author="Gavin le Nobel" w:date="2017-07-31T13:57:00Z" w:initials="GlN">
    <w:p w:rsidR="00ED3ADF" w:rsidRDefault="00ED3ADF">
      <w:pPr>
        <w:pStyle w:val="CommentText"/>
      </w:pPr>
      <w:r>
        <w:rPr>
          <w:rStyle w:val="CommentReference"/>
        </w:rPr>
        <w:annotationRef/>
      </w:r>
      <w:r>
        <w:t>Probably best to present this data in text form due to limitations on the number of tables &amp; figures in many articles</w:t>
      </w:r>
    </w:p>
  </w:comment>
  <w:comment w:id="82" w:author="Gavin le Nobel" w:date="2017-08-01T14:07:00Z" w:initials="GlN">
    <w:p w:rsidR="00CB431D" w:rsidRDefault="00CB431D">
      <w:pPr>
        <w:pStyle w:val="CommentText"/>
      </w:pPr>
      <w:r>
        <w:rPr>
          <w:rStyle w:val="CommentReference"/>
        </w:rPr>
        <w:annotationRef/>
      </w:r>
      <w:r>
        <w:t>Should also reformat with 0-100% y-axis</w:t>
      </w:r>
    </w:p>
  </w:comment>
  <w:comment w:id="83" w:author="Gavin le Nobel" w:date="2017-07-31T14:23:00Z" w:initials="GlN">
    <w:p w:rsidR="005F4612" w:rsidRDefault="005F4612">
      <w:pPr>
        <w:pStyle w:val="CommentText"/>
      </w:pPr>
      <w:r>
        <w:rPr>
          <w:rStyle w:val="CommentReference"/>
        </w:rPr>
        <w:annotationRef/>
      </w:r>
      <w:r>
        <w:t>Would be ideal to organize from most to least difficult</w:t>
      </w:r>
    </w:p>
  </w:comment>
  <w:comment w:id="84" w:author="Gavin le Nobel" w:date="2017-07-31T13:53:00Z" w:initials="GlN">
    <w:p w:rsidR="00ED3ADF" w:rsidRDefault="00ED3ADF">
      <w:pPr>
        <w:pStyle w:val="CommentText"/>
      </w:pPr>
      <w:r>
        <w:rPr>
          <w:rStyle w:val="CommentReference"/>
        </w:rPr>
        <w:annotationRef/>
      </w:r>
      <w:r>
        <w:t>What do the error bars represent? Standard dev? 95% CI?</w:t>
      </w:r>
    </w:p>
  </w:comment>
  <w:comment w:id="128" w:author="Arushri Swarup" w:date="2017-08-02T15:21:00Z" w:initials="AS">
    <w:p w:rsidR="00E83F00" w:rsidRDefault="00E83F00">
      <w:pPr>
        <w:pStyle w:val="CommentText"/>
      </w:pPr>
      <w:r>
        <w:rPr>
          <w:rStyle w:val="CommentReference"/>
        </w:rPr>
        <w:annotationRef/>
      </w:r>
      <w:r>
        <w:t xml:space="preserve">No longer significant according to </w:t>
      </w:r>
      <w:proofErr w:type="spellStart"/>
      <w:r>
        <w:t>oneway</w:t>
      </w:r>
      <w:proofErr w:type="spellEnd"/>
      <w:r>
        <w:t xml:space="preserve"> ANOVA – p=0.0547, 50-90&gt;0 p=0.0408; 50-90&gt;upto50 p=0.0464</w:t>
      </w:r>
    </w:p>
  </w:comment>
  <w:comment w:id="136" w:author="Arushri Swarup" w:date="2017-07-30T15:02:00Z" w:initials="AS">
    <w:p w:rsidR="00567206" w:rsidRDefault="00567206" w:rsidP="00EB0289">
      <w:pPr>
        <w:pStyle w:val="CommentText"/>
      </w:pPr>
      <w:r>
        <w:rPr>
          <w:rStyle w:val="CommentReference"/>
        </w:rPr>
        <w:annotationRef/>
      </w:r>
      <w:r>
        <w:t>Please look at the screenshot of the comparison of means and see if this makes sense</w:t>
      </w:r>
    </w:p>
  </w:comment>
  <w:comment w:id="142" w:author="Arushri Swarup" w:date="2017-07-08T22:54:00Z" w:initials="AS">
    <w:p w:rsidR="00B52404" w:rsidRDefault="00B52404" w:rsidP="00EB0289">
      <w:pPr>
        <w:pStyle w:val="CommentText"/>
      </w:pPr>
      <w:r>
        <w:rPr>
          <w:rStyle w:val="CommentReference"/>
        </w:rPr>
        <w:annotationRef/>
      </w:r>
      <w:r>
        <w:t>What does one-tailed mean? Only one tailed is significant – figure out what that means to ensure this is an okay test to use</w:t>
      </w:r>
    </w:p>
  </w:comment>
  <w:comment w:id="143" w:author="Gavib le Nobel" w:date="2017-07-25T22:06:00Z" w:initials="GlN">
    <w:p w:rsidR="003E21FE" w:rsidRPr="003E21FE" w:rsidRDefault="003E21FE" w:rsidP="00EB0289">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141" w:author="Gavin le Nobel" w:date="2017-08-01T15:06:00Z" w:initials="GlN">
    <w:p w:rsidR="003C1CD3" w:rsidRDefault="003C1CD3">
      <w:pPr>
        <w:pStyle w:val="CommentText"/>
      </w:pPr>
      <w:r>
        <w:rPr>
          <w:rStyle w:val="CommentReference"/>
        </w:rPr>
        <w:annotationRef/>
      </w:r>
      <w:r>
        <w:t>Look at this later, Gavin!!</w:t>
      </w:r>
    </w:p>
  </w:comment>
  <w:comment w:id="169" w:author="Gavib le Nobel" w:date="2017-07-26T22:02:00Z" w:initials="GlN">
    <w:p w:rsidR="00235968" w:rsidRDefault="00235968" w:rsidP="00EB0289">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70" w:author="Gavin le Nobel" w:date="2017-07-31T14:52:00Z" w:initials="GlN">
    <w:p w:rsidR="00364FE4" w:rsidRDefault="00364FE4">
      <w:pPr>
        <w:pStyle w:val="CommentText"/>
      </w:pPr>
      <w:r>
        <w:rPr>
          <w:rStyle w:val="CommentReference"/>
        </w:rPr>
        <w:annotationRef/>
      </w:r>
      <w:r>
        <w:t>Come back to this!</w:t>
      </w:r>
    </w:p>
  </w:comment>
  <w:comment w:id="174" w:author="Arushri Swarup" w:date="2017-07-10T11:18:00Z" w:initials="AS">
    <w:p w:rsidR="00B90E0D" w:rsidRDefault="00B90E0D" w:rsidP="00EB0289">
      <w:pPr>
        <w:pStyle w:val="CommentText"/>
      </w:pPr>
      <w:r>
        <w:rPr>
          <w:rStyle w:val="CommentReference"/>
        </w:rPr>
        <w:annotationRef/>
      </w:r>
      <w:r>
        <w:t>Not sure if this is relevant or necessary to include?</w:t>
      </w:r>
    </w:p>
  </w:comment>
  <w:comment w:id="173" w:author="Gavib le Nobel" w:date="2017-07-26T21:18:00Z" w:initials="GlN">
    <w:p w:rsidR="004327B4" w:rsidRDefault="004327B4" w:rsidP="00EB0289">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77" w:author="Gavib le Nobel" w:date="2017-07-26T22:01:00Z" w:initials="GlN">
    <w:p w:rsidR="00731421" w:rsidRDefault="00731421" w:rsidP="00EB0289">
      <w:pPr>
        <w:pStyle w:val="CommentText"/>
      </w:pPr>
      <w:r>
        <w:rPr>
          <w:rStyle w:val="CommentReference"/>
        </w:rPr>
        <w:annotationRef/>
      </w:r>
      <w:r>
        <w:t>I think this structure can be used for each of the sections below.</w:t>
      </w:r>
    </w:p>
  </w:comment>
  <w:comment w:id="201" w:author="Arushri Swarup" w:date="2017-07-30T17:18:00Z" w:initials="AS">
    <w:p w:rsidR="00850058" w:rsidRDefault="00850058">
      <w:pPr>
        <w:pStyle w:val="CommentText"/>
      </w:pPr>
      <w:r>
        <w:rPr>
          <w:rStyle w:val="CommentReference"/>
        </w:rPr>
        <w:annotationRef/>
      </w:r>
      <w:r>
        <w:t>Is this a valid thing to say?</w:t>
      </w:r>
    </w:p>
  </w:comment>
  <w:comment w:id="202" w:author="Arushri Swarup" w:date="2017-07-30T16:54:00Z" w:initials="AS">
    <w:p w:rsidR="002442CD" w:rsidRDefault="002442CD"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128D4" w15:done="0"/>
  <w15:commentEx w15:paraId="0A8F76F2" w15:paraIdParent="03B128D4" w15:done="0"/>
  <w15:commentEx w15:paraId="46ACB5A8" w15:done="0"/>
  <w15:commentEx w15:paraId="67589303" w15:done="0"/>
  <w15:commentEx w15:paraId="23561FB3" w15:paraIdParent="67589303" w15:done="0"/>
  <w15:commentEx w15:paraId="5DA80C8E" w15:done="0"/>
  <w15:commentEx w15:paraId="6E0F5309" w15:done="0"/>
  <w15:commentEx w15:paraId="7BFF6274" w15:done="0"/>
  <w15:commentEx w15:paraId="5BA58AA8" w15:done="0"/>
  <w15:commentEx w15:paraId="2036B534" w15:done="0"/>
  <w15:commentEx w15:paraId="0645822A" w15:done="0"/>
  <w15:commentEx w15:paraId="3FBFE89C" w15:done="0"/>
  <w15:commentEx w15:paraId="626EF922" w15:done="0"/>
  <w15:commentEx w15:paraId="12F682BF" w15:done="0"/>
  <w15:commentEx w15:paraId="1602A717" w15:done="0"/>
  <w15:commentEx w15:paraId="7ED0DEB0" w15:done="0"/>
  <w15:commentEx w15:paraId="0C4C162B" w15:done="0"/>
  <w15:commentEx w15:paraId="2DFC1520" w15:done="0"/>
  <w15:commentEx w15:paraId="2AF97830" w15:done="0"/>
  <w15:commentEx w15:paraId="3AC34AF6" w15:done="0"/>
  <w15:commentEx w15:paraId="711F8D24" w15:done="0"/>
  <w15:commentEx w15:paraId="62768CBF" w15:done="0"/>
  <w15:commentEx w15:paraId="7902602A" w15:done="0"/>
  <w15:commentEx w15:paraId="6B3010DC"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9"/>
  </w:num>
  <w:num w:numId="13">
    <w:abstractNumId w:val="6"/>
  </w:num>
  <w:num w:numId="14">
    <w:abstractNumId w:val="13"/>
  </w:num>
  <w:num w:numId="15">
    <w:abstractNumId w:val="18"/>
  </w:num>
  <w:num w:numId="16">
    <w:abstractNumId w:val="5"/>
  </w:num>
  <w:num w:numId="17">
    <w:abstractNumId w:val="15"/>
  </w:num>
  <w:num w:numId="18">
    <w:abstractNumId w:val="16"/>
  </w:num>
  <w:num w:numId="19">
    <w:abstractNumId w:val="10"/>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in le Nobel">
    <w15:presenceInfo w15:providerId="AD" w15:userId="S-1-5-21-602162358-602609370-839522115-112271"/>
  </w15:person>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52119"/>
    <w:rsid w:val="00012C8A"/>
    <w:rsid w:val="00015BCD"/>
    <w:rsid w:val="00030BDD"/>
    <w:rsid w:val="00041A9F"/>
    <w:rsid w:val="00051416"/>
    <w:rsid w:val="0006438F"/>
    <w:rsid w:val="00064C29"/>
    <w:rsid w:val="00073080"/>
    <w:rsid w:val="00086F3F"/>
    <w:rsid w:val="00096AC0"/>
    <w:rsid w:val="000B67EC"/>
    <w:rsid w:val="000C07E1"/>
    <w:rsid w:val="000E3BD6"/>
    <w:rsid w:val="000E6B39"/>
    <w:rsid w:val="000F119D"/>
    <w:rsid w:val="000F2E0C"/>
    <w:rsid w:val="000F60F4"/>
    <w:rsid w:val="00131523"/>
    <w:rsid w:val="00131681"/>
    <w:rsid w:val="00131720"/>
    <w:rsid w:val="00132782"/>
    <w:rsid w:val="00141609"/>
    <w:rsid w:val="0014467C"/>
    <w:rsid w:val="00161E8F"/>
    <w:rsid w:val="001671E1"/>
    <w:rsid w:val="001711A9"/>
    <w:rsid w:val="001A0FFB"/>
    <w:rsid w:val="001B7295"/>
    <w:rsid w:val="001C0E70"/>
    <w:rsid w:val="001C12A0"/>
    <w:rsid w:val="001E17F9"/>
    <w:rsid w:val="001E2875"/>
    <w:rsid w:val="001E3086"/>
    <w:rsid w:val="00204EC7"/>
    <w:rsid w:val="0022082B"/>
    <w:rsid w:val="002220B1"/>
    <w:rsid w:val="00231DE9"/>
    <w:rsid w:val="00235968"/>
    <w:rsid w:val="00240277"/>
    <w:rsid w:val="002442CD"/>
    <w:rsid w:val="002904CB"/>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44AF"/>
    <w:rsid w:val="00387C10"/>
    <w:rsid w:val="00391F05"/>
    <w:rsid w:val="00395492"/>
    <w:rsid w:val="00397EE8"/>
    <w:rsid w:val="003C1CD3"/>
    <w:rsid w:val="003D2BD1"/>
    <w:rsid w:val="003E1D40"/>
    <w:rsid w:val="003E21FE"/>
    <w:rsid w:val="003E42A4"/>
    <w:rsid w:val="00414708"/>
    <w:rsid w:val="00414B3A"/>
    <w:rsid w:val="00415610"/>
    <w:rsid w:val="004169C4"/>
    <w:rsid w:val="00417EEA"/>
    <w:rsid w:val="00426049"/>
    <w:rsid w:val="004327B4"/>
    <w:rsid w:val="00440B2E"/>
    <w:rsid w:val="00440BE7"/>
    <w:rsid w:val="00457A2B"/>
    <w:rsid w:val="00462FE5"/>
    <w:rsid w:val="00465EFD"/>
    <w:rsid w:val="00480BFD"/>
    <w:rsid w:val="00490FD1"/>
    <w:rsid w:val="00492755"/>
    <w:rsid w:val="004946F0"/>
    <w:rsid w:val="00496B01"/>
    <w:rsid w:val="004B4199"/>
    <w:rsid w:val="004C419B"/>
    <w:rsid w:val="004D1A6F"/>
    <w:rsid w:val="004E3980"/>
    <w:rsid w:val="004F2557"/>
    <w:rsid w:val="00501CA9"/>
    <w:rsid w:val="00507B34"/>
    <w:rsid w:val="00507EE6"/>
    <w:rsid w:val="005163DD"/>
    <w:rsid w:val="005377CD"/>
    <w:rsid w:val="005463E8"/>
    <w:rsid w:val="0055181B"/>
    <w:rsid w:val="00557FE9"/>
    <w:rsid w:val="00561CBC"/>
    <w:rsid w:val="00567206"/>
    <w:rsid w:val="00581B4A"/>
    <w:rsid w:val="005832EC"/>
    <w:rsid w:val="00595D46"/>
    <w:rsid w:val="005A7C1F"/>
    <w:rsid w:val="005D1C1A"/>
    <w:rsid w:val="005D39E4"/>
    <w:rsid w:val="005D5B45"/>
    <w:rsid w:val="005E33F5"/>
    <w:rsid w:val="005E6EE5"/>
    <w:rsid w:val="005F0FF5"/>
    <w:rsid w:val="005F4612"/>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1198"/>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2B90"/>
    <w:rsid w:val="00775BB0"/>
    <w:rsid w:val="00780B9C"/>
    <w:rsid w:val="00783D5A"/>
    <w:rsid w:val="007A0AC6"/>
    <w:rsid w:val="007B7CB7"/>
    <w:rsid w:val="007C1B08"/>
    <w:rsid w:val="007C4768"/>
    <w:rsid w:val="007C6150"/>
    <w:rsid w:val="00812770"/>
    <w:rsid w:val="00814E34"/>
    <w:rsid w:val="00815668"/>
    <w:rsid w:val="00826533"/>
    <w:rsid w:val="00833647"/>
    <w:rsid w:val="00850058"/>
    <w:rsid w:val="00866A1C"/>
    <w:rsid w:val="00876325"/>
    <w:rsid w:val="0088566B"/>
    <w:rsid w:val="008B1AB6"/>
    <w:rsid w:val="008C5735"/>
    <w:rsid w:val="008D0425"/>
    <w:rsid w:val="008D470F"/>
    <w:rsid w:val="008F12E8"/>
    <w:rsid w:val="008F34BF"/>
    <w:rsid w:val="008F3D94"/>
    <w:rsid w:val="00902161"/>
    <w:rsid w:val="00903993"/>
    <w:rsid w:val="00907B7F"/>
    <w:rsid w:val="00933020"/>
    <w:rsid w:val="00942B06"/>
    <w:rsid w:val="00951D1E"/>
    <w:rsid w:val="00967978"/>
    <w:rsid w:val="009708BC"/>
    <w:rsid w:val="009734C5"/>
    <w:rsid w:val="00993A5E"/>
    <w:rsid w:val="00993E9F"/>
    <w:rsid w:val="00997A73"/>
    <w:rsid w:val="009A190E"/>
    <w:rsid w:val="009C0B4A"/>
    <w:rsid w:val="009D26E4"/>
    <w:rsid w:val="009E70C0"/>
    <w:rsid w:val="00A25610"/>
    <w:rsid w:val="00A301DF"/>
    <w:rsid w:val="00A40CE7"/>
    <w:rsid w:val="00A440DB"/>
    <w:rsid w:val="00A73874"/>
    <w:rsid w:val="00A77552"/>
    <w:rsid w:val="00A835D1"/>
    <w:rsid w:val="00A91EE2"/>
    <w:rsid w:val="00A927AD"/>
    <w:rsid w:val="00AA0106"/>
    <w:rsid w:val="00AA3FC3"/>
    <w:rsid w:val="00AA5327"/>
    <w:rsid w:val="00AB16E4"/>
    <w:rsid w:val="00AC005D"/>
    <w:rsid w:val="00AC6126"/>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B5E14"/>
    <w:rsid w:val="00BE3A84"/>
    <w:rsid w:val="00BE6365"/>
    <w:rsid w:val="00BE7A8C"/>
    <w:rsid w:val="00BF42E0"/>
    <w:rsid w:val="00C05131"/>
    <w:rsid w:val="00C06B28"/>
    <w:rsid w:val="00C07FCD"/>
    <w:rsid w:val="00C16D6C"/>
    <w:rsid w:val="00C17C21"/>
    <w:rsid w:val="00C42350"/>
    <w:rsid w:val="00C4327C"/>
    <w:rsid w:val="00C472E4"/>
    <w:rsid w:val="00C507DE"/>
    <w:rsid w:val="00CA6C15"/>
    <w:rsid w:val="00CA7B96"/>
    <w:rsid w:val="00CB0CFC"/>
    <w:rsid w:val="00CB3C93"/>
    <w:rsid w:val="00CB431D"/>
    <w:rsid w:val="00CF3B03"/>
    <w:rsid w:val="00CF4112"/>
    <w:rsid w:val="00D21CAD"/>
    <w:rsid w:val="00D22D63"/>
    <w:rsid w:val="00D272CC"/>
    <w:rsid w:val="00D33B34"/>
    <w:rsid w:val="00D43EDF"/>
    <w:rsid w:val="00D64C5E"/>
    <w:rsid w:val="00D75B61"/>
    <w:rsid w:val="00D81D22"/>
    <w:rsid w:val="00D8737E"/>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47AAD"/>
    <w:rsid w:val="00E81BC3"/>
    <w:rsid w:val="00E83F00"/>
    <w:rsid w:val="00E86552"/>
    <w:rsid w:val="00E87730"/>
    <w:rsid w:val="00E87C2C"/>
    <w:rsid w:val="00E96D87"/>
    <w:rsid w:val="00EA53E0"/>
    <w:rsid w:val="00EB0289"/>
    <w:rsid w:val="00ED3161"/>
    <w:rsid w:val="00ED3ADF"/>
    <w:rsid w:val="00EE3C40"/>
    <w:rsid w:val="00F079FC"/>
    <w:rsid w:val="00F158F7"/>
    <w:rsid w:val="00F31850"/>
    <w:rsid w:val="00F340DB"/>
    <w:rsid w:val="00F34511"/>
    <w:rsid w:val="00F420DC"/>
    <w:rsid w:val="00F56777"/>
    <w:rsid w:val="00F667AA"/>
    <w:rsid w:val="00F72A2B"/>
    <w:rsid w:val="00F748E7"/>
    <w:rsid w:val="00F822C7"/>
    <w:rsid w:val="00F83A69"/>
    <w:rsid w:val="00FB5D5E"/>
    <w:rsid w:val="00FB722F"/>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title>
      <c:tx>
        <c:rich>
          <a:bodyPr/>
          <a:lstStyle/>
          <a:p>
            <a:pPr>
              <a:defRPr/>
            </a:pPr>
            <a:r>
              <a:rPr lang="en-CA"/>
              <a:t>% Need to Facilitate Difficulties During TEES</a:t>
            </a:r>
          </a:p>
        </c:rich>
      </c:tx>
    </c:title>
    <c:plotArea>
      <c:layout/>
      <c:barChart>
        <c:barDir val="col"/>
        <c:grouping val="clustered"/>
        <c:ser>
          <c:idx val="0"/>
          <c:order val="0"/>
          <c:errBars>
            <c:errBarType val="both"/>
            <c:errValType val="cust"/>
            <c:pl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plus>
            <c:min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'EndoscopicEarSurgery_DATA_09-Ma'!$H$51:$M$51</c:f>
              <c:numCache>
                <c:formatCode>General</c:formatCode>
                <c:ptCount val="6"/>
                <c:pt idx="0">
                  <c:v>66.571428571428484</c:v>
                </c:pt>
                <c:pt idx="1">
                  <c:v>82.877551020408148</c:v>
                </c:pt>
                <c:pt idx="2">
                  <c:v>68.285714285714292</c:v>
                </c:pt>
                <c:pt idx="3">
                  <c:v>61.775510204081691</c:v>
                </c:pt>
                <c:pt idx="4">
                  <c:v>60.163265306122462</c:v>
                </c:pt>
                <c:pt idx="5">
                  <c:v>78.653061224489647</c:v>
                </c:pt>
              </c:numCache>
            </c:numRef>
          </c:val>
        </c:ser>
        <c:axId val="127361024"/>
        <c:axId val="134766976"/>
      </c:barChart>
      <c:catAx>
        <c:axId val="127361024"/>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34766976"/>
        <c:crosses val="autoZero"/>
        <c:auto val="1"/>
        <c:lblAlgn val="ctr"/>
        <c:lblOffset val="100"/>
      </c:catAx>
      <c:valAx>
        <c:axId val="134766976"/>
        <c:scaling>
          <c:orientation val="minMax"/>
        </c:scaling>
        <c:axPos val="l"/>
        <c:majorGridlines/>
        <c:title>
          <c:tx>
            <c:rich>
              <a:bodyPr rot="-5400000" vert="horz"/>
              <a:lstStyle/>
              <a:p>
                <a:pPr>
                  <a:defRPr/>
                </a:pPr>
                <a:r>
                  <a:rPr lang="en-CA"/>
                  <a:t>Degree of Need (%)</a:t>
                </a:r>
              </a:p>
            </c:rich>
          </c:tx>
        </c:title>
        <c:numFmt formatCode="General" sourceLinked="1"/>
        <c:tickLblPos val="nextTo"/>
        <c:crossAx val="12736102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style val="1"/>
  <c:chart>
    <c:title>
      <c:tx>
        <c:rich>
          <a:bodyPr/>
          <a:lstStyle/>
          <a:p>
            <a:pPr>
              <a:defRPr/>
            </a:pPr>
            <a:r>
              <a:rPr lang="en-CA"/>
              <a:t>Degree of Need of TEES Challenge</a:t>
            </a:r>
          </a:p>
        </c:rich>
      </c:tx>
    </c:title>
    <c:plotArea>
      <c:layout/>
      <c:barChart>
        <c:barDir val="col"/>
        <c:grouping val="clustered"/>
        <c:ser>
          <c:idx val="0"/>
          <c:order val="0"/>
          <c:errBars>
            <c:errBarType val="both"/>
            <c:errValType val="cust"/>
            <c:plus>
              <c:numRef>
                <c:f>Sheet1!$L$1:$L$6</c:f>
                <c:numCache>
                  <c:formatCode>General</c:formatCode>
                  <c:ptCount val="6"/>
                  <c:pt idx="0">
                    <c:v>2.6852344764801201</c:v>
                  </c:pt>
                  <c:pt idx="1">
                    <c:v>2.7697907314955237</c:v>
                  </c:pt>
                  <c:pt idx="2">
                    <c:v>3.0778302772710315</c:v>
                  </c:pt>
                  <c:pt idx="3">
                    <c:v>3.495795794278338</c:v>
                  </c:pt>
                  <c:pt idx="4">
                    <c:v>4.0015213193418901</c:v>
                  </c:pt>
                  <c:pt idx="5">
                    <c:v>3.7639009170511759</c:v>
                  </c:pt>
                </c:numCache>
              </c:numRef>
            </c:plus>
            <c:minus>
              <c:numRef>
                <c:f>Sheet1!$L$1:$L$6</c:f>
                <c:numCache>
                  <c:formatCode>General</c:formatCode>
                  <c:ptCount val="6"/>
                  <c:pt idx="0">
                    <c:v>2.6852344764801201</c:v>
                  </c:pt>
                  <c:pt idx="1">
                    <c:v>2.7697907314955237</c:v>
                  </c:pt>
                  <c:pt idx="2">
                    <c:v>3.0778302772710315</c:v>
                  </c:pt>
                  <c:pt idx="3">
                    <c:v>3.495795794278338</c:v>
                  </c:pt>
                  <c:pt idx="4">
                    <c:v>4.0015213193418901</c:v>
                  </c:pt>
                  <c:pt idx="5">
                    <c:v>3.7639009170511759</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82.877551020408148</c:v>
                </c:pt>
                <c:pt idx="1">
                  <c:v>78.08</c:v>
                </c:pt>
                <c:pt idx="2">
                  <c:v>68.285714285714292</c:v>
                </c:pt>
                <c:pt idx="3">
                  <c:v>66.571428571428555</c:v>
                </c:pt>
                <c:pt idx="4">
                  <c:v>61.54</c:v>
                </c:pt>
                <c:pt idx="5">
                  <c:v>60.163265306122454</c:v>
                </c:pt>
              </c:numCache>
            </c:numRef>
          </c:val>
        </c:ser>
        <c:axId val="151572864"/>
        <c:axId val="151574784"/>
      </c:barChart>
      <c:catAx>
        <c:axId val="151572864"/>
        <c:scaling>
          <c:orientation val="minMax"/>
        </c:scaling>
        <c:axPos val="b"/>
        <c:title>
          <c:tx>
            <c:rich>
              <a:bodyPr/>
              <a:lstStyle/>
              <a:p>
                <a:pPr>
                  <a:defRPr/>
                </a:pPr>
                <a:r>
                  <a:rPr lang="en-CA"/>
                  <a:t>Challenge During TEES</a:t>
                </a:r>
              </a:p>
            </c:rich>
          </c:tx>
        </c:title>
        <c:tickLblPos val="nextTo"/>
        <c:crossAx val="151574784"/>
        <c:crosses val="autoZero"/>
        <c:auto val="1"/>
        <c:lblAlgn val="ctr"/>
        <c:lblOffset val="100"/>
      </c:catAx>
      <c:valAx>
        <c:axId val="151574784"/>
        <c:scaling>
          <c:orientation val="minMax"/>
          <c:max val="100"/>
        </c:scaling>
        <c:axPos val="l"/>
        <c:majorGridlines/>
        <c:title>
          <c:tx>
            <c:rich>
              <a:bodyPr rot="-5400000" vert="horz"/>
              <a:lstStyle/>
              <a:p>
                <a:pPr>
                  <a:defRPr/>
                </a:pPr>
                <a:r>
                  <a:rPr lang="en-CA"/>
                  <a:t>Degree of Need (%)</a:t>
                </a:r>
              </a:p>
            </c:rich>
          </c:tx>
        </c:title>
        <c:numFmt formatCode="General" sourceLinked="1"/>
        <c:tickLblPos val="nextTo"/>
        <c:crossAx val="151572864"/>
        <c:crosses val="autoZero"/>
        <c:crossBetween val="between"/>
      </c:valAx>
    </c:plotArea>
    <c:plotVisOnly val="1"/>
  </c:chart>
  <c:txPr>
    <a:bodyPr/>
    <a:lstStyle/>
    <a:p>
      <a:pPr>
        <a:defRPr>
          <a:latin typeface="+mn-lt"/>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3A561-EB14-47C1-AC6A-0DBC470F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13437</Words>
  <Characters>76593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dcterms:created xsi:type="dcterms:W3CDTF">2017-08-01T21:53:00Z</dcterms:created>
  <dcterms:modified xsi:type="dcterms:W3CDTF">2017-08-02T20:03:00Z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