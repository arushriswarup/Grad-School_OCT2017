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8D73D8" w14:textId="77777777" w:rsidR="006A4781" w:rsidRDefault="003B4288">
      <w:ins w:id="0" w:author="Arushri Swarup" w:date="2017-08-02T16:01:00Z">
        <w:r w:rsidRPr="00465EFD">
          <w:rPr>
            <w:noProof/>
          </w:rPr>
          <w:drawing>
            <wp:inline distT="0" distB="0" distL="0" distR="0" wp14:anchorId="2B8607B1" wp14:editId="4FE1DA6E">
              <wp:extent cx="5629275" cy="3514725"/>
              <wp:effectExtent l="19050" t="0" r="9525" b="0"/>
              <wp:docPr id="2" name="Chart 1"/>
              <wp:cNvGraphicFramePr/>
              <a:graphic xmlns:a="http://schemas.openxmlformats.org/drawingml/2006/main">
                <a:graphicData uri="http://schemas.openxmlformats.org/drawingml/2006/chart">
                  <c:chart xmlns:c="http://schemas.openxmlformats.org/drawingml/2006/chart" xmlns:r="http://schemas.openxmlformats.org/officeDocument/2006/relationships" r:id="rId4"/>
                </a:graphicData>
              </a:graphic>
            </wp:inline>
          </w:drawing>
        </w:r>
      </w:ins>
    </w:p>
    <w:p w14:paraId="57A1D93E" w14:textId="77777777" w:rsidR="003B4288" w:rsidRDefault="003B4288"/>
    <w:p w14:paraId="77180D11" w14:textId="77777777" w:rsidR="003B4288" w:rsidRDefault="003B4288">
      <w:r>
        <w:t xml:space="preserve">this is analysis of means, and there is no significant difference between reaching structures and dissection </w:t>
      </w:r>
    </w:p>
    <w:p w14:paraId="70BA3471" w14:textId="77777777" w:rsidR="003B4288" w:rsidRDefault="003B4288"/>
    <w:p w14:paraId="327AC937" w14:textId="77777777" w:rsidR="003B4288" w:rsidRDefault="003B4288">
      <w:r>
        <w:t xml:space="preserve">but we want to know, of the 51 participants, were participants more likely to rate reaching structures as greatest need? </w:t>
      </w:r>
      <w:bookmarkStart w:id="1" w:name="_GoBack"/>
      <w:bookmarkEnd w:id="1"/>
    </w:p>
    <w:sectPr w:rsidR="003B4288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88"/>
    <w:rsid w:val="002D56AE"/>
    <w:rsid w:val="003B4288"/>
    <w:rsid w:val="006A4781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A20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rushri%20swarup\Documents\GitHub\Grad-School\Needs%20Analysis%20Survey\Needs%20Analysis%20Survey%20Results%2027-Jul-20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CA"/>
              <a:t>Degree of Need of TEES Challenge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errBars>
            <c:errBarType val="both"/>
            <c:errValType val="cust"/>
            <c:noEndCap val="0"/>
            <c:plus>
              <c:numRef>
                <c:f>Sheet1!$L$1:$L$6</c:f>
                <c:numCache>
                  <c:formatCode>General</c:formatCode>
                  <c:ptCount val="6"/>
                  <c:pt idx="0">
                    <c:v>2.68523447648012</c:v>
                  </c:pt>
                  <c:pt idx="1">
                    <c:v>2.769790731495524</c:v>
                  </c:pt>
                  <c:pt idx="2">
                    <c:v>3.077830277271032</c:v>
                  </c:pt>
                  <c:pt idx="3">
                    <c:v>3.495795794278338</c:v>
                  </c:pt>
                  <c:pt idx="4">
                    <c:v>4.00152131934189</c:v>
                  </c:pt>
                  <c:pt idx="5">
                    <c:v>3.763900917051176</c:v>
                  </c:pt>
                </c:numCache>
              </c:numRef>
            </c:plus>
            <c:minus>
              <c:numRef>
                <c:f>Sheet1!$L$1:$L$6</c:f>
                <c:numCache>
                  <c:formatCode>General</c:formatCode>
                  <c:ptCount val="6"/>
                  <c:pt idx="0">
                    <c:v>2.68523447648012</c:v>
                  </c:pt>
                  <c:pt idx="1">
                    <c:v>2.769790731495524</c:v>
                  </c:pt>
                  <c:pt idx="2">
                    <c:v>3.077830277271032</c:v>
                  </c:pt>
                  <c:pt idx="3">
                    <c:v>3.495795794278338</c:v>
                  </c:pt>
                  <c:pt idx="4">
                    <c:v>4.00152131934189</c:v>
                  </c:pt>
                  <c:pt idx="5">
                    <c:v>3.763900917051176</c:v>
                  </c:pt>
                </c:numCache>
              </c:numRef>
            </c:minus>
          </c:errBars>
          <c:cat>
            <c:strRef>
              <c:f>Sheet1!$J$1:$J$6</c:f>
              <c:strCache>
                <c:ptCount val="6"/>
                <c:pt idx="0">
                  <c:v>Reaching Structures </c:v>
                </c:pt>
                <c:pt idx="1">
                  <c:v>Dissection and Removal of Cholesteatoma</c:v>
                </c:pt>
                <c:pt idx="2">
                  <c:v>Cutting Bone</c:v>
                </c:pt>
                <c:pt idx="3">
                  <c:v>Bleeding Control</c:v>
                </c:pt>
                <c:pt idx="4">
                  <c:v>Keeping the Lens Clean</c:v>
                </c:pt>
                <c:pt idx="5">
                  <c:v>Positioning a Graft</c:v>
                </c:pt>
              </c:strCache>
            </c:strRef>
          </c:cat>
          <c:val>
            <c:numRef>
              <c:f>Sheet1!$K$1:$K$6</c:f>
              <c:numCache>
                <c:formatCode>General</c:formatCode>
                <c:ptCount val="6"/>
                <c:pt idx="0">
                  <c:v>82.87755102040815</c:v>
                </c:pt>
                <c:pt idx="1">
                  <c:v>78.08</c:v>
                </c:pt>
                <c:pt idx="2">
                  <c:v>68.2857142857143</c:v>
                </c:pt>
                <c:pt idx="3">
                  <c:v>66.5714285714285</c:v>
                </c:pt>
                <c:pt idx="4">
                  <c:v>61.54</c:v>
                </c:pt>
                <c:pt idx="5">
                  <c:v>60.16326530612246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5862928"/>
        <c:axId val="2127569792"/>
      </c:barChart>
      <c:catAx>
        <c:axId val="-2135862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CA"/>
                  <a:t>Challenge During TEES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crossAx val="2127569792"/>
        <c:crosses val="autoZero"/>
        <c:auto val="1"/>
        <c:lblAlgn val="ctr"/>
        <c:lblOffset val="100"/>
        <c:noMultiLvlLbl val="0"/>
      </c:catAx>
      <c:valAx>
        <c:axId val="2127569792"/>
        <c:scaling>
          <c:orientation val="minMax"/>
          <c:max val="100.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CA"/>
                  <a:t>Degree of Need (%)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-21358629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+mn-lt"/>
          <a:cs typeface="Times New Roman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Macintosh Word</Application>
  <DocSecurity>0</DocSecurity>
  <Lines>1</Lines>
  <Paragraphs>1</Paragraphs>
  <ScaleCrop>false</ScaleCrop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2017-08-17T16:35:00Z</dcterms:created>
  <dcterms:modified xsi:type="dcterms:W3CDTF">2017-08-17T16:36:00Z</dcterms:modified>
</cp:coreProperties>
</file>