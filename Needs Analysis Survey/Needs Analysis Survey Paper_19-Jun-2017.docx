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81" w:rsidRDefault="00752119" w:rsidP="00752119">
      <w:pPr>
        <w:pStyle w:val="Heading1"/>
        <w:rPr>
          <w:lang w:val="en-CA"/>
        </w:rPr>
      </w:pPr>
      <w:r>
        <w:rPr>
          <w:lang w:val="en-CA"/>
        </w:rPr>
        <w:t>Needs Analysis Survey Paper</w:t>
      </w:r>
    </w:p>
    <w:p w:rsidR="00752119" w:rsidRDefault="00752119">
      <w:pPr>
        <w:rPr>
          <w:lang w:val="en-CA"/>
        </w:rPr>
      </w:pPr>
    </w:p>
    <w:p w:rsidR="00752119" w:rsidRDefault="00752119" w:rsidP="00752119">
      <w:pPr>
        <w:pStyle w:val="Heading2"/>
        <w:rPr>
          <w:lang w:val="en-CA"/>
        </w:rPr>
      </w:pPr>
      <w:r>
        <w:rPr>
          <w:lang w:val="en-CA"/>
        </w:rPr>
        <w:t xml:space="preserve">Journals: </w:t>
      </w:r>
    </w:p>
    <w:p w:rsidR="00752119" w:rsidRPr="00752119" w:rsidRDefault="006454BC" w:rsidP="00752119">
      <w:pPr>
        <w:pStyle w:val="ListParagraph"/>
        <w:numPr>
          <w:ilvl w:val="0"/>
          <w:numId w:val="1"/>
        </w:numPr>
      </w:pPr>
      <w:hyperlink r:id="rId6" w:history="1">
        <w:r w:rsidR="00752119" w:rsidRPr="00752119">
          <w:rPr>
            <w:rStyle w:val="Hyperlink"/>
          </w:rPr>
          <w:t>Journal of Otolaryngology - Head &amp; Neck Surgery</w:t>
        </w:r>
      </w:hyperlink>
    </w:p>
    <w:p w:rsidR="00231DE9" w:rsidRPr="00B4071D" w:rsidRDefault="00752119" w:rsidP="00752119">
      <w:pPr>
        <w:pStyle w:val="ListParagraph"/>
        <w:numPr>
          <w:ilvl w:val="0"/>
          <w:numId w:val="1"/>
        </w:numPr>
      </w:pPr>
      <w:proofErr w:type="spellStart"/>
      <w:r>
        <w:rPr>
          <w:lang w:val="en-CA"/>
        </w:rPr>
        <w:t>Otolaryngologic</w:t>
      </w:r>
      <w:proofErr w:type="spellEnd"/>
      <w:r>
        <w:rPr>
          <w:lang w:val="en-CA"/>
        </w:rPr>
        <w:t xml:space="preserve"> Clinics</w:t>
      </w:r>
    </w:p>
    <w:p w:rsidR="00B4071D" w:rsidRDefault="00B4071D" w:rsidP="00B4071D">
      <w:pPr>
        <w:pStyle w:val="ListParagraph"/>
      </w:pPr>
    </w:p>
    <w:p w:rsidR="00752119" w:rsidRDefault="00752119" w:rsidP="00752119">
      <w:pPr>
        <w:pStyle w:val="Heading2"/>
      </w:pPr>
      <w:r>
        <w:t>Abstract:</w:t>
      </w:r>
    </w:p>
    <w:p w:rsidR="00752119" w:rsidRPr="00752119" w:rsidRDefault="00752119" w:rsidP="00752119"/>
    <w:p w:rsidR="00752119" w:rsidRDefault="00752119" w:rsidP="00752119">
      <w:pPr>
        <w:pStyle w:val="Heading2"/>
        <w:rPr>
          <w:lang w:val="en-CA"/>
        </w:rPr>
      </w:pPr>
      <w:r>
        <w:rPr>
          <w:lang w:val="en-CA"/>
        </w:rPr>
        <w:t xml:space="preserve">Background: </w:t>
      </w:r>
    </w:p>
    <w:p w:rsidR="00FB5D5E" w:rsidRPr="00FB5D5E" w:rsidRDefault="00FB5D5E" w:rsidP="00FB5D5E">
      <w:pPr>
        <w:rPr>
          <w:lang w:val="en-CA"/>
        </w:rPr>
      </w:pPr>
      <w:r>
        <w:rPr>
          <w:lang w:val="en-CA"/>
        </w:rPr>
        <w:t xml:space="preserve">Notes: </w:t>
      </w:r>
    </w:p>
    <w:p w:rsidR="00AA3FC3" w:rsidRDefault="00AA3FC3" w:rsidP="00AA3FC3">
      <w:pPr>
        <w:pStyle w:val="ListParagraph"/>
        <w:numPr>
          <w:ilvl w:val="0"/>
          <w:numId w:val="16"/>
        </w:numPr>
      </w:pPr>
      <w:r>
        <w:t xml:space="preserve">Why are we doing </w:t>
      </w:r>
      <w:proofErr w:type="gramStart"/>
      <w:r>
        <w:t>a needs</w:t>
      </w:r>
      <w:proofErr w:type="gramEnd"/>
      <w:r>
        <w:t xml:space="preserve"> analysis?</w:t>
      </w:r>
    </w:p>
    <w:p w:rsidR="00AA3FC3" w:rsidRDefault="00AA3FC3" w:rsidP="00AA3FC3">
      <w:r>
        <w:t>To</w:t>
      </w:r>
      <w:r w:rsidR="00E405EC">
        <w:t xml:space="preserve"> identify, describe and rank t</w:t>
      </w:r>
      <w:r>
        <w:t>he difficulties experienced during TEES and if developing new instruments to address these challenges would be beneficial to TEES.</w:t>
      </w:r>
    </w:p>
    <w:p w:rsidR="00AA3FC3" w:rsidRDefault="00AA3FC3" w:rsidP="00AA3FC3">
      <w:pPr>
        <w:pStyle w:val="ListParagraph"/>
        <w:numPr>
          <w:ilvl w:val="0"/>
          <w:numId w:val="16"/>
        </w:numPr>
      </w:pPr>
      <w:r>
        <w:t>What do we want to learn from the needs analysis?</w:t>
      </w:r>
    </w:p>
    <w:p w:rsidR="00AA3FC3" w:rsidRDefault="00AA3FC3" w:rsidP="00AA3FC3">
      <w:r>
        <w:t xml:space="preserve">The difficulties that are most widely experienced by </w:t>
      </w:r>
      <w:proofErr w:type="gramStart"/>
      <w:r>
        <w:t>TEES</w:t>
      </w:r>
      <w:proofErr w:type="gramEnd"/>
      <w:r>
        <w:t xml:space="preserve"> surgeons and what difficulties do surgeons require new instruments for.</w:t>
      </w:r>
    </w:p>
    <w:p w:rsidR="00AA3FC3" w:rsidRDefault="00AA3FC3" w:rsidP="00AA3FC3">
      <w:pPr>
        <w:pStyle w:val="ListParagraph"/>
        <w:numPr>
          <w:ilvl w:val="0"/>
          <w:numId w:val="16"/>
        </w:numPr>
      </w:pPr>
      <w:r>
        <w:t>What context does the reader need in order to understand this study?</w:t>
      </w:r>
    </w:p>
    <w:p w:rsidR="00AA3FC3" w:rsidRDefault="00AA3FC3" w:rsidP="00AA3FC3">
      <w:pPr>
        <w:pStyle w:val="ListParagraph"/>
        <w:ind w:left="0"/>
      </w:pPr>
      <w:r>
        <w:t xml:space="preserve">TEES, endoscopes used </w:t>
      </w:r>
    </w:p>
    <w:p w:rsidR="00AA3FC3" w:rsidRDefault="00AA3FC3" w:rsidP="00AA3FC3">
      <w:pPr>
        <w:pStyle w:val="ListParagraph"/>
        <w:numPr>
          <w:ilvl w:val="0"/>
          <w:numId w:val="17"/>
        </w:numPr>
      </w:pPr>
      <w:r>
        <w:t xml:space="preserve">Clinical </w:t>
      </w:r>
      <w:proofErr w:type="gramStart"/>
      <w:r>
        <w:t>implications,</w:t>
      </w:r>
      <w:proofErr w:type="gramEnd"/>
      <w:r>
        <w:t xml:space="preserve"> and say that this method is still contended because of…. The problems of TEES </w:t>
      </w:r>
    </w:p>
    <w:p w:rsidR="00AA3FC3" w:rsidRDefault="00AA3FC3" w:rsidP="00AA3FC3">
      <w:pPr>
        <w:pStyle w:val="ListParagraph"/>
      </w:pPr>
    </w:p>
    <w:p w:rsidR="00752119" w:rsidRDefault="00812770" w:rsidP="000B67EC">
      <w:pPr>
        <w:ind w:firstLine="720"/>
      </w:pPr>
      <w:r>
        <w:t>Endoscopes provide direct access and a wide</w:t>
      </w:r>
      <w:r w:rsidR="00A440DB">
        <w:t xml:space="preserve"> angle</w:t>
      </w:r>
      <w:r>
        <w:t xml:space="preserv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the middle ear </w:t>
      </w:r>
      <w:r w:rsidR="005463E8">
        <w:t xml:space="preserve">including: </w:t>
      </w:r>
      <w:r>
        <w:t xml:space="preserve">the </w:t>
      </w:r>
      <w:r w:rsidR="005463E8">
        <w:t xml:space="preserve">sinus tympani, anterior and </w:t>
      </w:r>
      <w:r>
        <w:t xml:space="preserve">posterior </w:t>
      </w:r>
      <w:proofErr w:type="spellStart"/>
      <w:r>
        <w:t>epitympanum</w:t>
      </w:r>
      <w:proofErr w:type="spellEnd"/>
      <w:r>
        <w:t xml:space="preserve"> and</w:t>
      </w:r>
      <w:r w:rsidR="005463E8">
        <w:t xml:space="preserve"> </w:t>
      </w:r>
      <w:proofErr w:type="spellStart"/>
      <w:r w:rsidR="005463E8">
        <w:t>hypotympanum</w:t>
      </w:r>
      <w:proofErr w:type="spellEnd"/>
      <w:r w:rsidR="005463E8">
        <w:t xml:space="preserve"> </w:t>
      </w:r>
      <w:r w:rsidR="006454BC">
        <w:fldChar w:fldCharType="begin" w:fldLock="1"/>
      </w:r>
      <w:r w:rsidR="005463E8">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6454BC">
        <w:fldChar w:fldCharType="separate"/>
      </w:r>
      <w:r w:rsidR="005463E8" w:rsidRPr="005463E8">
        <w:rPr>
          <w:noProof/>
        </w:rPr>
        <w:t>[1]</w:t>
      </w:r>
      <w:r w:rsidR="006454BC">
        <w:fldChar w:fldCharType="end"/>
      </w:r>
      <w:r w:rsidR="005463E8">
        <w:t xml:space="preserve"> </w:t>
      </w:r>
      <w:r w:rsidR="006454BC">
        <w:fldChar w:fldCharType="begin" w:fldLock="1"/>
      </w:r>
      <w:r w:rsidR="005463E8">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6454BC">
        <w:fldChar w:fldCharType="separate"/>
      </w:r>
      <w:r w:rsidR="005463E8" w:rsidRPr="005463E8">
        <w:rPr>
          <w:noProof/>
        </w:rPr>
        <w:t>[2]</w:t>
      </w:r>
      <w:r w:rsidR="006454BC">
        <w:fldChar w:fldCharType="end"/>
      </w:r>
      <w:r>
        <w:t xml:space="preserve"> </w:t>
      </w:r>
      <w:r w:rsidR="006454BC">
        <w:rPr>
          <w:rFonts w:cs="Arial"/>
        </w:rPr>
        <w:fldChar w:fldCharType="begin" w:fldLock="1"/>
      </w:r>
      <w:r w:rsidR="00815668">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6454BC">
        <w:rPr>
          <w:rFonts w:cs="Arial"/>
        </w:rPr>
        <w:fldChar w:fldCharType="separate"/>
      </w:r>
      <w:r w:rsidR="00A440DB" w:rsidRPr="00A440DB">
        <w:rPr>
          <w:rFonts w:cs="Arial"/>
          <w:noProof/>
        </w:rPr>
        <w:t>[3]</w:t>
      </w:r>
      <w:r w:rsidR="006454BC">
        <w:rPr>
          <w:rFonts w:cs="Arial"/>
        </w:rPr>
        <w:fldChar w:fldCharType="end"/>
      </w:r>
      <w:r w:rsidR="00D33B34">
        <w:rPr>
          <w:rFonts w:cs="Arial"/>
        </w:rPr>
        <w:t xml:space="preserve"> </w:t>
      </w:r>
      <w:r w:rsidR="006454BC">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6454BC">
        <w:fldChar w:fldCharType="separate"/>
      </w:r>
      <w:r w:rsidR="00866A1C" w:rsidRPr="00866A1C">
        <w:rPr>
          <w:noProof/>
        </w:rPr>
        <w:t>[4]</w:t>
      </w:r>
      <w:r w:rsidR="006454BC">
        <w:fldChar w:fldCharType="end"/>
      </w:r>
      <w:r w:rsidR="00490FD1">
        <w:rPr>
          <w:rFonts w:cs="Arial"/>
        </w:rPr>
        <w:t xml:space="preserve"> </w:t>
      </w:r>
      <w:r>
        <w:t>. As well, the endoscope allows visualization</w:t>
      </w:r>
      <w:r w:rsidR="005463E8">
        <w:t xml:space="preserve"> past the shaft of the instrument, such as the drill, which is a problem during microscopic surgery</w:t>
      </w:r>
      <w:r>
        <w:t xml:space="preserve"> </w:t>
      </w:r>
      <w:r w:rsidR="006454BC">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6454BC">
        <w:fldChar w:fldCharType="separate"/>
      </w:r>
      <w:r w:rsidR="00866A1C" w:rsidRPr="00866A1C">
        <w:rPr>
          <w:noProof/>
        </w:rPr>
        <w:t>[5]</w:t>
      </w:r>
      <w:r w:rsidR="006454BC">
        <w:fldChar w:fldCharType="end"/>
      </w:r>
      <w:r w:rsidR="005463E8">
        <w:t xml:space="preserve">. </w:t>
      </w:r>
    </w:p>
    <w:p w:rsidR="000B67EC" w:rsidRDefault="006B2AD8" w:rsidP="000B67EC">
      <w:pPr>
        <w:widowControl w:val="0"/>
        <w:autoSpaceDE w:val="0"/>
        <w:autoSpaceDN w:val="0"/>
        <w:adjustRightInd w:val="0"/>
        <w:spacing w:after="240"/>
        <w:ind w:firstLine="720"/>
        <w:contextualSpacing/>
        <w:jc w:val="both"/>
        <w:rPr>
          <w:rFonts w:eastAsia="Times New Roman"/>
        </w:rPr>
      </w:pPr>
      <w:r w:rsidRPr="00032A7F">
        <w:rPr>
          <w:rFonts w:eastAsia="Times New Roman"/>
        </w:rPr>
        <w:t>Despite the enthusiasm of some</w:t>
      </w:r>
      <w:r w:rsidR="00073080">
        <w:rPr>
          <w:rFonts w:eastAsia="Times New Roman"/>
        </w:rPr>
        <w:t xml:space="preserve"> otologists</w:t>
      </w:r>
      <w:r w:rsidRPr="00032A7F">
        <w:rPr>
          <w:rFonts w:eastAsia="Times New Roman"/>
        </w:rPr>
        <w:t>, endoscopic ear surgery has not as yet been accepted by all practicing otologists</w:t>
      </w:r>
      <w:r w:rsidR="006527EB">
        <w:rPr>
          <w:rFonts w:eastAsia="Times New Roman"/>
        </w:rPr>
        <w:t xml:space="preserve"> </w:t>
      </w:r>
      <w:r w:rsidR="006454BC">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6454BC">
        <w:rPr>
          <w:rFonts w:cs="Times New Roman"/>
          <w:lang w:val="en-CA"/>
        </w:rPr>
        <w:fldChar w:fldCharType="separate"/>
      </w:r>
      <w:r w:rsidR="00866A1C" w:rsidRPr="00866A1C">
        <w:rPr>
          <w:rFonts w:cs="Times New Roman"/>
          <w:noProof/>
          <w:lang w:val="en-CA"/>
        </w:rPr>
        <w:t>[6]</w:t>
      </w:r>
      <w:r w:rsidR="006454BC">
        <w:rPr>
          <w:rFonts w:cs="Times New Roman"/>
          <w:lang w:val="en-CA"/>
        </w:rPr>
        <w:fldChar w:fldCharType="end"/>
      </w:r>
      <w:r w:rsidRPr="00032A7F">
        <w:rPr>
          <w:rFonts w:eastAsia="Times New Roman"/>
        </w:rPr>
        <w:t xml:space="preserve"> </w:t>
      </w:r>
      <w:r w:rsidR="006454BC">
        <w:rPr>
          <w:rFonts w:eastAsia="Times New Roman"/>
        </w:rPr>
        <w:fldChar w:fldCharType="begin" w:fldLock="1"/>
      </w:r>
      <w:r w:rsidR="00866A1C">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6454BC">
        <w:rPr>
          <w:rFonts w:eastAsia="Times New Roman"/>
        </w:rPr>
        <w:fldChar w:fldCharType="separate"/>
      </w:r>
      <w:r w:rsidR="00866A1C" w:rsidRPr="00866A1C">
        <w:rPr>
          <w:rFonts w:eastAsia="Times New Roman"/>
          <w:noProof/>
        </w:rPr>
        <w:t>[7]</w:t>
      </w:r>
      <w:r w:rsidR="006454BC">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677D49">
        <w:rPr>
          <w:rFonts w:eastAsia="Times New Roman"/>
        </w:rPr>
        <w:t xml:space="preserve"> </w:t>
      </w:r>
      <w:r w:rsidR="006454BC">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6454BC">
        <w:rPr>
          <w:rFonts w:cs="Times New Roman"/>
          <w:lang w:val="en-CA"/>
        </w:rPr>
        <w:fldChar w:fldCharType="separate"/>
      </w:r>
      <w:r w:rsidR="00866A1C" w:rsidRPr="00866A1C">
        <w:rPr>
          <w:rFonts w:cs="Times New Roman"/>
          <w:noProof/>
          <w:lang w:val="en-CA"/>
        </w:rPr>
        <w:t>[6]</w:t>
      </w:r>
      <w:r w:rsidR="006454BC">
        <w:rPr>
          <w:rFonts w:cs="Times New Roman"/>
          <w:lang w:val="en-CA"/>
        </w:rPr>
        <w:fldChar w:fldCharType="end"/>
      </w:r>
      <w:r w:rsidR="00876325">
        <w:rPr>
          <w:rFonts w:cs="Times New Roman"/>
          <w:lang w:val="en-CA"/>
        </w:rPr>
        <w:t xml:space="preserve"> </w:t>
      </w:r>
      <w:r w:rsidR="006454BC">
        <w:rPr>
          <w:rFonts w:cs="Times New Roman"/>
          <w:lang w:val="en-CA"/>
        </w:rPr>
        <w:fldChar w:fldCharType="begin" w:fldLock="1"/>
      </w:r>
      <w:r w:rsidR="00876325">
        <w:rPr>
          <w:rFonts w:cs="Times New Roman"/>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6454BC">
        <w:rPr>
          <w:rFonts w:cs="Times New Roman"/>
          <w:lang w:val="en-CA"/>
        </w:rPr>
        <w:fldChar w:fldCharType="separate"/>
      </w:r>
      <w:r w:rsidR="00876325" w:rsidRPr="00876325">
        <w:rPr>
          <w:rFonts w:cs="Times New Roman"/>
          <w:noProof/>
          <w:lang w:val="en-CA"/>
        </w:rPr>
        <w:t>[8]</w:t>
      </w:r>
      <w:r w:rsidR="006454BC">
        <w:rPr>
          <w:rFonts w:cs="Times New Roman"/>
          <w:lang w:val="en-CA"/>
        </w:rPr>
        <w:fldChar w:fldCharType="end"/>
      </w:r>
      <w:r w:rsidRPr="00032A7F">
        <w:rPr>
          <w:rFonts w:eastAsia="Times New Roman"/>
        </w:rPr>
        <w:t xml:space="preserve">. </w:t>
      </w:r>
      <w:r w:rsidR="00876325">
        <w:rPr>
          <w:rFonts w:eastAsia="Times New Roman"/>
        </w:rPr>
        <w:t xml:space="preserve">During traditional surgery, the non-dominant hand usually maintains suction and removes blood from the operative field while the dominant hand performs the delicate maneuvers </w:t>
      </w:r>
      <w:r w:rsidR="006454BC">
        <w:rPr>
          <w:rFonts w:eastAsia="Times New Roman"/>
        </w:rPr>
        <w:fldChar w:fldCharType="begin" w:fldLock="1"/>
      </w:r>
      <w:r w:rsidR="001C12A0">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6454BC">
        <w:rPr>
          <w:rFonts w:eastAsia="Times New Roman"/>
        </w:rPr>
        <w:fldChar w:fldCharType="separate"/>
      </w:r>
      <w:r w:rsidR="00876325" w:rsidRPr="00876325">
        <w:rPr>
          <w:rFonts w:eastAsia="Times New Roman"/>
          <w:noProof/>
        </w:rPr>
        <w:t>[8]</w:t>
      </w:r>
      <w:r w:rsidR="006454BC">
        <w:rPr>
          <w:rFonts w:eastAsia="Times New Roman"/>
        </w:rPr>
        <w:fldChar w:fldCharType="end"/>
      </w:r>
      <w:r w:rsidR="00876325">
        <w:rPr>
          <w:rFonts w:eastAsia="Times New Roman"/>
        </w:rPr>
        <w:t>.</w:t>
      </w:r>
      <w:r w:rsidRPr="00032A7F">
        <w:rPr>
          <w:rFonts w:eastAsia="Times New Roman"/>
        </w:rPr>
        <w:t> </w:t>
      </w:r>
      <w:proofErr w:type="spellStart"/>
      <w:r w:rsidRPr="00032A7F">
        <w:rPr>
          <w:rFonts w:eastAsia="Times New Roman"/>
        </w:rPr>
        <w:t>Otologic</w:t>
      </w:r>
      <w:proofErr w:type="spellEnd"/>
      <w:r w:rsidRPr="00032A7F">
        <w:rPr>
          <w:rFonts w:eastAsia="Times New Roman"/>
        </w:rPr>
        <w:t xml:space="preserve"> instruments were developed for two-handed microscope-guided surgery so they are not optimized for the TEES</w:t>
      </w:r>
      <w:r>
        <w:rPr>
          <w:rFonts w:eastAsia="Times New Roman"/>
        </w:rPr>
        <w:t xml:space="preserve"> environment</w:t>
      </w:r>
      <w:r w:rsidRPr="00032A7F">
        <w:rPr>
          <w:rFonts w:eastAsia="Times New Roman"/>
        </w:rPr>
        <w:t xml:space="preserve">. As otologists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 </w:t>
      </w:r>
      <w:proofErr w:type="spellStart"/>
      <w:r w:rsidRPr="00032A7F">
        <w:rPr>
          <w:rFonts w:eastAsia="Times New Roman"/>
        </w:rPr>
        <w:t>endoscopically</w:t>
      </w:r>
      <w:proofErr w:type="spellEnd"/>
      <w:r w:rsidRPr="00032A7F">
        <w:rPr>
          <w:rFonts w:eastAsia="Times New Roman"/>
        </w:rPr>
        <w:t xml:space="preserve"> </w:t>
      </w:r>
      <w:r w:rsidR="006454BC">
        <w:rPr>
          <w:rFonts w:eastAsia="Times New Roman"/>
        </w:rPr>
        <w:fldChar w:fldCharType="begin" w:fldLock="1"/>
      </w:r>
      <w:r w:rsidR="00876325">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"[9]", "plainTextFormattedCitation" : "[9]", "previouslyFormattedCitation" : "[9]" }, "properties" : { "noteIndex" : 0 }, "schema" : "https://github.com/citation-style-language/schema/raw/master/csl-citation.json" }</w:instrText>
      </w:r>
      <w:r w:rsidR="006454BC">
        <w:rPr>
          <w:rFonts w:eastAsia="Times New Roman"/>
        </w:rPr>
        <w:fldChar w:fldCharType="separate"/>
      </w:r>
      <w:r w:rsidR="00876325" w:rsidRPr="00876325">
        <w:rPr>
          <w:rFonts w:eastAsia="Times New Roman"/>
          <w:noProof/>
        </w:rPr>
        <w:t>[9]</w:t>
      </w:r>
      <w:r w:rsidR="006454BC">
        <w:rPr>
          <w:rFonts w:eastAsia="Times New Roman"/>
        </w:rPr>
        <w:fldChar w:fldCharType="end"/>
      </w:r>
      <w:r>
        <w:rPr>
          <w:rFonts w:eastAsia="Times New Roman"/>
        </w:rPr>
        <w:t xml:space="preserve"> </w:t>
      </w:r>
      <w:r w:rsidR="006454BC">
        <w:rPr>
          <w:rFonts w:eastAsia="Times New Roman"/>
        </w:rPr>
        <w:fldChar w:fldCharType="begin" w:fldLock="1"/>
      </w:r>
      <w:r w:rsidR="00866A1C">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6454BC">
        <w:rPr>
          <w:rFonts w:eastAsia="Times New Roman"/>
        </w:rPr>
        <w:fldChar w:fldCharType="separate"/>
      </w:r>
      <w:r w:rsidR="00866A1C" w:rsidRPr="00866A1C">
        <w:rPr>
          <w:rFonts w:eastAsia="Times New Roman"/>
          <w:noProof/>
        </w:rPr>
        <w:t>[6]</w:t>
      </w:r>
      <w:r w:rsidR="006454BC">
        <w:rPr>
          <w:rFonts w:eastAsia="Times New Roman"/>
        </w:rPr>
        <w:fldChar w:fldCharType="end"/>
      </w:r>
      <w:r w:rsidRPr="00032A7F">
        <w:rPr>
          <w:rFonts w:eastAsia="Times New Roman"/>
        </w:rPr>
        <w:t xml:space="preserve"> </w:t>
      </w:r>
      <w:r w:rsidR="006454BC">
        <w:rPr>
          <w:rFonts w:eastAsia="Times New Roman"/>
        </w:rPr>
        <w:fldChar w:fldCharType="begin" w:fldLock="1"/>
      </w:r>
      <w:r w:rsidR="00815668">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6454BC">
        <w:rPr>
          <w:rFonts w:eastAsia="Times New Roman"/>
        </w:rPr>
        <w:fldChar w:fldCharType="separate"/>
      </w:r>
      <w:r w:rsidR="00A440DB" w:rsidRPr="00A440DB">
        <w:rPr>
          <w:rFonts w:eastAsia="Times New Roman"/>
          <w:noProof/>
        </w:rPr>
        <w:t>[1]</w:t>
      </w:r>
      <w:r w:rsidR="006454BC">
        <w:rPr>
          <w:rFonts w:eastAsia="Times New Roman"/>
        </w:rPr>
        <w:fldChar w:fldCharType="end"/>
      </w:r>
      <w:r w:rsidR="00B4071D">
        <w:rPr>
          <w:rFonts w:eastAsia="Times New Roman"/>
        </w:rPr>
        <w:t xml:space="preserve"> </w:t>
      </w:r>
      <w:r w:rsidR="006454BC">
        <w:rPr>
          <w:rFonts w:eastAsia="Times New Roman"/>
        </w:rPr>
        <w:fldChar w:fldCharType="begin" w:fldLock="1"/>
      </w:r>
      <w:r w:rsidR="00F079FC">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6454BC">
        <w:rPr>
          <w:rFonts w:eastAsia="Times New Roman"/>
        </w:rPr>
        <w:fldChar w:fldCharType="separate"/>
      </w:r>
      <w:r w:rsidR="00B4071D" w:rsidRPr="00B4071D">
        <w:rPr>
          <w:rFonts w:eastAsia="Times New Roman"/>
          <w:noProof/>
        </w:rPr>
        <w:t>[8]</w:t>
      </w:r>
      <w:r w:rsidR="006454BC">
        <w:rPr>
          <w:rFonts w:eastAsia="Times New Roman"/>
        </w:rPr>
        <w:fldChar w:fldCharType="end"/>
      </w:r>
      <w:r w:rsidRPr="00032A7F">
        <w:rPr>
          <w:rFonts w:eastAsia="Times New Roman"/>
        </w:rPr>
        <w:t xml:space="preserve">. </w:t>
      </w:r>
    </w:p>
    <w:p w:rsidR="0061241A" w:rsidRPr="00FB5D5E" w:rsidRDefault="007B7CB7" w:rsidP="00FB5D5E">
      <w:pPr>
        <w:widowControl w:val="0"/>
        <w:autoSpaceDE w:val="0"/>
        <w:autoSpaceDN w:val="0"/>
        <w:adjustRightInd w:val="0"/>
        <w:spacing w:after="240"/>
        <w:ind w:firstLine="720"/>
        <w:contextualSpacing/>
        <w:jc w:val="both"/>
        <w:rPr>
          <w:rFonts w:eastAsia="Times New Roman"/>
        </w:rPr>
      </w:pPr>
      <w:r>
        <w:rPr>
          <w:rFonts w:eastAsia="Times New Roman"/>
        </w:rPr>
        <w:t>T</w:t>
      </w:r>
      <w:r w:rsidRPr="00032A7F">
        <w:rPr>
          <w:rFonts w:eastAsia="Times New Roman"/>
        </w:rPr>
        <w:t xml:space="preserve">echnological advances in the design of the endoscope, camera and suction dissection instruments have lead to incremental stepwise jumps in this learning curve </w:t>
      </w:r>
      <w:r w:rsidR="006454BC">
        <w:rPr>
          <w:rFonts w:eastAsia="Times New Roman"/>
        </w:rPr>
        <w:fldChar w:fldCharType="begin" w:fldLock="1"/>
      </w:r>
      <w:r w:rsidR="00876325">
        <w:rPr>
          <w:rFonts w:eastAsia="Times New Roman"/>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"http://www.mendeley.com/documents/?uuid=1bc76e47-85e5-4f7b-86c0-0ca1271421c2" ] } ], "mendeley" : { "formattedCitation" : "[10]", "plainTextFormattedCitation" : "[10]", "previouslyFormattedCitation" : "[10]" }, "properties" : { "noteIndex" : 0 }, "schema" : "https://github.com/citation-style-language/schema/raw/master/csl-citation.json" }</w:instrText>
      </w:r>
      <w:r w:rsidR="006454BC">
        <w:rPr>
          <w:rFonts w:eastAsia="Times New Roman"/>
        </w:rPr>
        <w:fldChar w:fldCharType="separate"/>
      </w:r>
      <w:r w:rsidR="00876325" w:rsidRPr="00876325">
        <w:rPr>
          <w:rFonts w:eastAsia="Times New Roman"/>
          <w:noProof/>
        </w:rPr>
        <w:t>[10]</w:t>
      </w:r>
      <w:r w:rsidR="006454BC">
        <w:rPr>
          <w:rFonts w:eastAsia="Times New Roman"/>
        </w:rPr>
        <w:fldChar w:fldCharType="end"/>
      </w:r>
      <w:r w:rsidRPr="00032A7F">
        <w:rPr>
          <w:rFonts w:eastAsia="Times New Roman"/>
        </w:rPr>
        <w:t xml:space="preserve">. </w:t>
      </w:r>
      <w:r>
        <w:rPr>
          <w:rFonts w:eastAsia="Times New Roman"/>
        </w:rPr>
        <w:t>In order to further develop technology and instruments to facilitate TEES, it is important to understand the specific difficulties experienced during TEES.</w:t>
      </w:r>
      <w:r w:rsidRPr="00032A7F">
        <w:rPr>
          <w:rFonts w:eastAsia="Times New Roman"/>
        </w:rPr>
        <w:t xml:space="preserve"> I</w:t>
      </w:r>
      <w:r>
        <w:rPr>
          <w:rFonts w:eastAsia="Times New Roman"/>
        </w:rPr>
        <w:t xml:space="preserve">t is proposed that in order to facilitate </w:t>
      </w:r>
      <w:r w:rsidRPr="00032A7F">
        <w:rPr>
          <w:rFonts w:eastAsia="Times New Roman"/>
        </w:rPr>
        <w:t xml:space="preserve">TEES, the </w:t>
      </w:r>
      <w:r w:rsidRPr="00032A7F">
        <w:rPr>
          <w:rFonts w:eastAsia="Times New Roman"/>
        </w:rPr>
        <w:lastRenderedPageBreak/>
        <w:t>needs of surgeons and current limitations of tools must be determined.</w:t>
      </w:r>
    </w:p>
    <w:p w:rsidR="0061241A" w:rsidRDefault="0061241A" w:rsidP="00752119"/>
    <w:p w:rsidR="00B41F34" w:rsidRDefault="00B41F34" w:rsidP="00086F3F">
      <w:pPr>
        <w:ind w:firstLine="720"/>
        <w:rPr>
          <w:lang w:val="en-CA"/>
        </w:rPr>
      </w:pPr>
      <w:r>
        <w:rPr>
          <w:lang w:val="en-CA"/>
        </w:rPr>
        <w:t xml:space="preserve">The </w:t>
      </w:r>
      <w:r w:rsidRPr="00B41F34">
        <w:rPr>
          <w:highlight w:val="yellow"/>
          <w:lang w:val="en-CA"/>
        </w:rPr>
        <w:t>research questions</w:t>
      </w:r>
      <w:r>
        <w:rPr>
          <w:lang w:val="en-CA"/>
        </w:rPr>
        <w:t xml:space="preserve"> are: does the frequency of performing TEES affect the challenges experienced during surgery? As well, </w:t>
      </w:r>
      <w:r w:rsidR="006F6F5D">
        <w:rPr>
          <w:lang w:val="en-CA"/>
        </w:rPr>
        <w:t>are the difficulties experienced related to the type of instrument set used by the surgeon? What is/are the challenges that surgeons need a tool for?</w:t>
      </w:r>
      <w:r w:rsidR="00507B34">
        <w:rPr>
          <w:lang w:val="en-CA"/>
        </w:rPr>
        <w:t xml:space="preserve">  </w:t>
      </w:r>
    </w:p>
    <w:p w:rsidR="00FB5D5E" w:rsidRDefault="00FB5D5E" w:rsidP="00086F3F">
      <w:pPr>
        <w:ind w:firstLine="720"/>
        <w:rPr>
          <w:ins w:id="0" w:author="Kyle Eastwood" w:date="2017-06-13T12:45:00Z"/>
          <w:lang w:val="en-CA"/>
        </w:rPr>
      </w:pPr>
    </w:p>
    <w:p w:rsidR="00030BDD" w:rsidRDefault="00030BDD" w:rsidP="00030BDD">
      <w:pPr>
        <w:pStyle w:val="Heading2"/>
      </w:pPr>
      <w:r>
        <w:t xml:space="preserve">Methods: </w:t>
      </w:r>
    </w:p>
    <w:p w:rsidR="00E405EC" w:rsidRDefault="00E405EC" w:rsidP="003E1D40">
      <w:pPr>
        <w:pStyle w:val="Heading3"/>
      </w:pPr>
      <w:r>
        <w:t xml:space="preserve">Study Design: </w:t>
      </w:r>
    </w:p>
    <w:p w:rsidR="003E1D40" w:rsidRDefault="00E405EC" w:rsidP="00204EC7">
      <w:pPr>
        <w:ind w:firstLine="463"/>
      </w:pPr>
      <w:r>
        <w:t xml:space="preserve">This cross-sectional study employed a mixed-methods self-administered online questionnaire consisting of nine questions. The responses were scored using multiple </w:t>
      </w:r>
      <w:proofErr w:type="gramStart"/>
      <w:r>
        <w:t>choice</w:t>
      </w:r>
      <w:proofErr w:type="gramEnd"/>
      <w:r w:rsidR="00C07FCD">
        <w:t xml:space="preserve">, yes/no, an analog scale and an open-ended free-text response. The analog scale was anchored with verbal descriptions to ensure comparability between participants, while facilitating parametric statistical analysis. The contents of the questionnaire </w:t>
      </w:r>
      <w:r w:rsidR="003E1D40">
        <w:t xml:space="preserve">consist of: the percentage of surgeries performed by the participant using TEES, whether the participant uses a specialized TEES instrument set and the degree to which an instrument that addresses the following difficulties would be of use to the participant: </w:t>
      </w:r>
    </w:p>
    <w:p w:rsidR="003E1D40" w:rsidRDefault="003E1D40" w:rsidP="003E1D40">
      <w:pPr>
        <w:pStyle w:val="ListParagraph"/>
        <w:numPr>
          <w:ilvl w:val="0"/>
          <w:numId w:val="18"/>
        </w:numPr>
      </w:pPr>
      <w:r>
        <w:t>Bleeding control</w:t>
      </w:r>
    </w:p>
    <w:p w:rsidR="003E1D40" w:rsidRDefault="003E1D40" w:rsidP="003E1D40">
      <w:pPr>
        <w:pStyle w:val="ListParagraph"/>
        <w:numPr>
          <w:ilvl w:val="0"/>
          <w:numId w:val="18"/>
        </w:numPr>
      </w:pPr>
      <w:r>
        <w:t>Reaching structures visualized by the endoscope</w:t>
      </w:r>
    </w:p>
    <w:p w:rsidR="003E1D40" w:rsidRDefault="003E1D40" w:rsidP="003E1D40">
      <w:pPr>
        <w:pStyle w:val="ListParagraph"/>
        <w:numPr>
          <w:ilvl w:val="0"/>
          <w:numId w:val="18"/>
        </w:numPr>
      </w:pPr>
      <w:r>
        <w:t>Cutting and/or removing bone</w:t>
      </w:r>
    </w:p>
    <w:p w:rsidR="003E1D40" w:rsidRDefault="003E1D40" w:rsidP="003E1D40">
      <w:pPr>
        <w:pStyle w:val="ListParagraph"/>
        <w:numPr>
          <w:ilvl w:val="0"/>
          <w:numId w:val="18"/>
        </w:numPr>
      </w:pPr>
      <w:r>
        <w:t>Keeping the endoscope lens clean</w:t>
      </w:r>
    </w:p>
    <w:p w:rsidR="003E1D40" w:rsidRDefault="003E1D40" w:rsidP="003E1D40">
      <w:pPr>
        <w:pStyle w:val="ListParagraph"/>
        <w:numPr>
          <w:ilvl w:val="0"/>
          <w:numId w:val="18"/>
        </w:numPr>
      </w:pPr>
      <w:r>
        <w:t>Moving and positioning a graft into the intended place</w:t>
      </w:r>
    </w:p>
    <w:p w:rsidR="003E1D40" w:rsidRDefault="003E1D40" w:rsidP="003E1D40">
      <w:pPr>
        <w:pStyle w:val="ListParagraph"/>
        <w:numPr>
          <w:ilvl w:val="0"/>
          <w:numId w:val="18"/>
        </w:numPr>
      </w:pPr>
      <w:r>
        <w:t>Dissection and removal of cholesteatoma</w:t>
      </w:r>
    </w:p>
    <w:p w:rsidR="003E1D40" w:rsidRDefault="003E1D40" w:rsidP="003E1D40">
      <w:r>
        <w:t xml:space="preserve">As well, participants were asked to identify any other types of instruments that they would find useful while performing TEES. The questionnaire content was developed through a literature search of existing literature on challenges experienced during TEES and the clinical experience of the principal author and his colleagues. </w:t>
      </w:r>
    </w:p>
    <w:p w:rsidR="00C07FCD" w:rsidRDefault="00C07FCD" w:rsidP="00E405EC"/>
    <w:p w:rsidR="00414B3A" w:rsidRDefault="00414B3A" w:rsidP="00414B3A">
      <w:pPr>
        <w:pStyle w:val="Heading3"/>
      </w:pPr>
      <w:r>
        <w:t xml:space="preserve">Participants and Data Collection: </w:t>
      </w:r>
    </w:p>
    <w:p w:rsidR="00414B3A" w:rsidRDefault="00507EE6" w:rsidP="00204EC7">
      <w:pPr>
        <w:ind w:firstLine="720"/>
      </w:pPr>
      <w:r>
        <w:t>We identified o</w:t>
      </w:r>
      <w:r w:rsidR="00414B3A">
        <w:t>tologists who attended the 2</w:t>
      </w:r>
      <w:r w:rsidR="00414B3A" w:rsidRPr="00414B3A">
        <w:rPr>
          <w:vertAlign w:val="superscript"/>
        </w:rPr>
        <w:t>nd</w:t>
      </w:r>
      <w:r w:rsidR="00414B3A">
        <w:t xml:space="preserve"> World Congress of Endoscopic Ear Surgery, members of the International Working </w:t>
      </w:r>
      <w:r w:rsidR="00FB5D5E">
        <w:t xml:space="preserve">Group of Endoscopic Ear Surgery, </w:t>
      </w:r>
      <w:r w:rsidR="00414B3A">
        <w:t xml:space="preserve">attendees of </w:t>
      </w:r>
      <w:r w:rsidR="00FB5D5E">
        <w:t>a</w:t>
      </w:r>
      <w:r w:rsidR="00414B3A">
        <w:t xml:space="preserve"> T</w:t>
      </w:r>
      <w:r w:rsidR="00FB5D5E">
        <w:t xml:space="preserve">EES course in Japan. </w:t>
      </w:r>
      <w:r>
        <w:t xml:space="preserve">After obtaining approval of the protocol from the Research Ethics Board at the Hospital for Sick Children, Toronto, surgeons were invited to participate in the survey. The top of the online survey includes a letter of information and informed consent was assumed upon anonymous completion of the questionnaire. All information was stored confidentially. </w:t>
      </w:r>
    </w:p>
    <w:p w:rsidR="00507EE6" w:rsidRDefault="00507EE6" w:rsidP="00414B3A"/>
    <w:p w:rsidR="00507EE6" w:rsidRDefault="00507EE6" w:rsidP="00507EE6">
      <w:pPr>
        <w:pStyle w:val="Heading3"/>
      </w:pPr>
      <w:r>
        <w:t xml:space="preserve">Data Analysis: </w:t>
      </w:r>
    </w:p>
    <w:p w:rsidR="00414B3A" w:rsidRPr="00E405EC" w:rsidRDefault="00204EC7" w:rsidP="00E405EC">
      <w:r>
        <w:tab/>
        <w:t xml:space="preserve">Data were analyzed using </w:t>
      </w:r>
      <w:r w:rsidR="007679DF">
        <w:t xml:space="preserve">a </w:t>
      </w:r>
      <w:r>
        <w:t>descri</w:t>
      </w:r>
      <w:r w:rsidR="007679DF">
        <w:t xml:space="preserve">ptive format. </w:t>
      </w:r>
      <w:r w:rsidR="008C5735">
        <w:t xml:space="preserve">The quantitative data were analyzed by the means, with a confidence interval of 95% using Jump software </w:t>
      </w:r>
      <w:r w:rsidR="008C5735" w:rsidRPr="008C5735">
        <w:rPr>
          <w:highlight w:val="yellow"/>
        </w:rPr>
        <w:t>(include company of software here)</w:t>
      </w:r>
      <w:r w:rsidR="008C5735">
        <w:t>.</w:t>
      </w:r>
      <w:r w:rsidR="00FB5D5E">
        <w:t xml:space="preserve"> ANOVA was used to determine if surgeon experience and the use of a specialized TEES instrument set affected the degree of need for each difficulty.</w:t>
      </w:r>
      <w:r w:rsidR="008C5735">
        <w:t xml:space="preserve"> </w:t>
      </w:r>
      <w:r w:rsidR="00B41F34">
        <w:t>The difficulties were ranked in order of greatest to least</w:t>
      </w:r>
      <w:r w:rsidR="00FB5D5E">
        <w:t xml:space="preserve"> degree of</w:t>
      </w:r>
      <w:r w:rsidR="00B41F34">
        <w:t xml:space="preserve"> need. </w:t>
      </w:r>
      <w:r w:rsidR="00E47714">
        <w:t xml:space="preserve">Qualitative data </w:t>
      </w:r>
      <w:r w:rsidR="00F822C7">
        <w:t>was</w:t>
      </w:r>
      <w:r w:rsidR="00E47714">
        <w:t xml:space="preserve"> analyzed by </w:t>
      </w:r>
      <w:r w:rsidR="00E47714">
        <w:lastRenderedPageBreak/>
        <w:t xml:space="preserve">grouping the responses into themes/categories which would describe additional difficulties those tools would address. </w:t>
      </w:r>
    </w:p>
    <w:p w:rsidR="00480BFD" w:rsidRDefault="00480BFD" w:rsidP="00086F3F">
      <w:pPr>
        <w:ind w:firstLine="720"/>
        <w:rPr>
          <w:ins w:id="1" w:author="Kyle Eastwood" w:date="2017-06-13T12:45:00Z"/>
          <w:lang w:val="en-CA"/>
        </w:rPr>
      </w:pPr>
    </w:p>
    <w:p w:rsidR="00903993" w:rsidRDefault="00015BCD" w:rsidP="00903993">
      <w:pPr>
        <w:pStyle w:val="Heading2"/>
      </w:pPr>
      <w:bookmarkStart w:id="2" w:name="_GoBack"/>
      <w:bookmarkEnd w:id="2"/>
      <w:r>
        <w:t>Results:</w:t>
      </w:r>
    </w:p>
    <w:p w:rsidR="00903993" w:rsidRDefault="00903993" w:rsidP="00903993">
      <w:pPr>
        <w:pStyle w:val="Heading3"/>
      </w:pPr>
      <w:r>
        <w:t>Study Participants and Demographics</w:t>
      </w:r>
    </w:p>
    <w:p w:rsidR="00903993" w:rsidRPr="00903993" w:rsidRDefault="00903993" w:rsidP="00903993">
      <w:r>
        <w:t xml:space="preserve">The questionnaire was sent to </w:t>
      </w:r>
      <w:r w:rsidRPr="00903993">
        <w:rPr>
          <w:highlight w:val="yellow"/>
        </w:rPr>
        <w:t>&lt;???&gt;</w:t>
      </w:r>
      <w:r>
        <w:t xml:space="preserve"> </w:t>
      </w:r>
      <w:proofErr w:type="gramStart"/>
      <w:r>
        <w:t>number</w:t>
      </w:r>
      <w:proofErr w:type="gramEnd"/>
      <w:r>
        <w:t xml:space="preserve"> of people. </w:t>
      </w:r>
      <w:r w:rsidRPr="00903993">
        <w:rPr>
          <w:highlight w:val="yellow"/>
        </w:rPr>
        <w:t>(</w:t>
      </w:r>
      <w:proofErr w:type="gramStart"/>
      <w:r w:rsidRPr="00903993">
        <w:rPr>
          <w:highlight w:val="yellow"/>
        </w:rPr>
        <w:t>attendees</w:t>
      </w:r>
      <w:proofErr w:type="gramEnd"/>
      <w:r w:rsidRPr="00903993">
        <w:rPr>
          <w:highlight w:val="yellow"/>
        </w:rPr>
        <w:t xml:space="preserve"> of 2</w:t>
      </w:r>
      <w:r w:rsidRPr="00903993">
        <w:rPr>
          <w:highlight w:val="yellow"/>
          <w:vertAlign w:val="superscript"/>
        </w:rPr>
        <w:t>nd</w:t>
      </w:r>
      <w:r w:rsidRPr="00903993">
        <w:rPr>
          <w:highlight w:val="yellow"/>
        </w:rPr>
        <w:t xml:space="preserve"> world congress + Japan course participants + members of IWGEES).</w:t>
      </w:r>
      <w:r>
        <w:t xml:space="preserve"> </w:t>
      </w:r>
    </w:p>
    <w:p w:rsidR="003411A3" w:rsidRDefault="003411A3" w:rsidP="003411A3">
      <w:pPr>
        <w:pStyle w:val="ListParagraph"/>
        <w:widowControl w:val="0"/>
        <w:numPr>
          <w:ilvl w:val="0"/>
          <w:numId w:val="3"/>
        </w:numPr>
        <w:autoSpaceDE w:val="0"/>
        <w:autoSpaceDN w:val="0"/>
        <w:adjustRightInd w:val="0"/>
        <w:spacing w:after="240"/>
      </w:pPr>
      <w:r>
        <w:t>16/number of attendees at IWGEES responded</w:t>
      </w:r>
    </w:p>
    <w:p w:rsidR="00903993" w:rsidRDefault="00E47714" w:rsidP="00903993">
      <w:pPr>
        <w:pStyle w:val="ListParagraph"/>
        <w:widowControl w:val="0"/>
        <w:numPr>
          <w:ilvl w:val="0"/>
          <w:numId w:val="3"/>
        </w:numPr>
        <w:autoSpaceDE w:val="0"/>
        <w:autoSpaceDN w:val="0"/>
        <w:adjustRightInd w:val="0"/>
        <w:spacing w:after="240"/>
      </w:pPr>
      <w:r>
        <w:t>3/number of people at the Japan course</w:t>
      </w:r>
    </w:p>
    <w:p w:rsidR="00903993" w:rsidRDefault="00903993" w:rsidP="00903993">
      <w:pPr>
        <w:widowControl w:val="0"/>
        <w:autoSpaceDE w:val="0"/>
        <w:autoSpaceDN w:val="0"/>
        <w:adjustRightInd w:val="0"/>
        <w:spacing w:after="240"/>
      </w:pPr>
      <w:r>
        <w:t xml:space="preserve">19 people responses were received, with a response rate of </w:t>
      </w:r>
      <w:r w:rsidRPr="00903993">
        <w:rPr>
          <w:highlight w:val="yellow"/>
        </w:rPr>
        <w:t>&lt;???&gt;.</w:t>
      </w:r>
      <w:r>
        <w:t xml:space="preserve"> The questionnaire asked the surgeons to indicate the percent of surgeries performed using TEES and whether they use a specialized TEES instrument set. This organized the respondents in terms of experience and instrument use and is summarized in Tables 1 and 2. </w:t>
      </w:r>
      <w:r w:rsidR="005D1C1A">
        <w:t xml:space="preserve"> </w:t>
      </w:r>
    </w:p>
    <w:p w:rsidR="00903993" w:rsidRDefault="00903993" w:rsidP="00903993">
      <w:pPr>
        <w:widowControl w:val="0"/>
        <w:autoSpaceDE w:val="0"/>
        <w:autoSpaceDN w:val="0"/>
        <w:adjustRightInd w:val="0"/>
        <w:spacing w:after="240"/>
      </w:pPr>
      <w:r>
        <w:t xml:space="preserve">Table 1: Percent of surgeries performed totally </w:t>
      </w:r>
      <w:proofErr w:type="spellStart"/>
      <w:r>
        <w:t>endoscopically</w:t>
      </w:r>
      <w:proofErr w:type="spellEnd"/>
    </w:p>
    <w:tbl>
      <w:tblPr>
        <w:tblStyle w:val="TableGrid"/>
        <w:tblW w:w="0" w:type="auto"/>
        <w:tblLook w:val="04A0"/>
      </w:tblPr>
      <w:tblGrid>
        <w:gridCol w:w="4788"/>
        <w:gridCol w:w="2975"/>
      </w:tblGrid>
      <w:tr w:rsidR="00E47714" w:rsidTr="00E47714">
        <w:tc>
          <w:tcPr>
            <w:tcW w:w="4788" w:type="dxa"/>
            <w:shd w:val="clear" w:color="auto" w:fill="000000" w:themeFill="text1"/>
          </w:tcPr>
          <w:p w:rsidR="00E47714" w:rsidRDefault="00E47714" w:rsidP="00347A99">
            <w:r>
              <w:t xml:space="preserve">Percent of Surgeries Performed Totally </w:t>
            </w:r>
            <w:proofErr w:type="spellStart"/>
            <w:r>
              <w:t>Endoscopically</w:t>
            </w:r>
            <w:proofErr w:type="spellEnd"/>
          </w:p>
        </w:tc>
        <w:tc>
          <w:tcPr>
            <w:tcW w:w="2975" w:type="dxa"/>
            <w:shd w:val="clear" w:color="auto" w:fill="000000" w:themeFill="text1"/>
          </w:tcPr>
          <w:p w:rsidR="00E47714" w:rsidRDefault="00E47714" w:rsidP="00347A99">
            <w:r>
              <w:t>Number of Respondents</w:t>
            </w:r>
          </w:p>
        </w:tc>
      </w:tr>
      <w:tr w:rsidR="00E47714" w:rsidTr="00347A99">
        <w:tc>
          <w:tcPr>
            <w:tcW w:w="4788" w:type="dxa"/>
          </w:tcPr>
          <w:p w:rsidR="00E47714" w:rsidRDefault="00E47714" w:rsidP="00347A99">
            <w:r>
              <w:t>0%</w:t>
            </w:r>
          </w:p>
        </w:tc>
        <w:tc>
          <w:tcPr>
            <w:tcW w:w="2975" w:type="dxa"/>
          </w:tcPr>
          <w:p w:rsidR="00E47714" w:rsidRDefault="005D1C1A" w:rsidP="00347A99">
            <w:r>
              <w:t>2</w:t>
            </w:r>
          </w:p>
        </w:tc>
      </w:tr>
      <w:tr w:rsidR="00E47714" w:rsidTr="00347A99">
        <w:tc>
          <w:tcPr>
            <w:tcW w:w="4788" w:type="dxa"/>
          </w:tcPr>
          <w:p w:rsidR="00E47714" w:rsidRDefault="00E47714" w:rsidP="00347A99">
            <w:r>
              <w:t>Up to 50%</w:t>
            </w:r>
          </w:p>
        </w:tc>
        <w:tc>
          <w:tcPr>
            <w:tcW w:w="2975" w:type="dxa"/>
          </w:tcPr>
          <w:p w:rsidR="00E47714" w:rsidRDefault="009734C5" w:rsidP="00347A99">
            <w:r>
              <w:t>10</w:t>
            </w:r>
          </w:p>
        </w:tc>
      </w:tr>
      <w:tr w:rsidR="00E47714" w:rsidTr="00347A99">
        <w:tc>
          <w:tcPr>
            <w:tcW w:w="4788" w:type="dxa"/>
          </w:tcPr>
          <w:p w:rsidR="00E47714" w:rsidRDefault="00E47714" w:rsidP="00347A99">
            <w:r>
              <w:t>50%-90%</w:t>
            </w:r>
          </w:p>
        </w:tc>
        <w:tc>
          <w:tcPr>
            <w:tcW w:w="2975" w:type="dxa"/>
          </w:tcPr>
          <w:p w:rsidR="00E47714" w:rsidRDefault="009734C5" w:rsidP="00347A99">
            <w:r>
              <w:t>7</w:t>
            </w:r>
          </w:p>
        </w:tc>
      </w:tr>
      <w:tr w:rsidR="00E47714" w:rsidTr="00347A99">
        <w:tc>
          <w:tcPr>
            <w:tcW w:w="4788" w:type="dxa"/>
          </w:tcPr>
          <w:p w:rsidR="00E47714" w:rsidRDefault="00E47714" w:rsidP="00347A99">
            <w:r>
              <w:t>More than 90%</w:t>
            </w:r>
          </w:p>
        </w:tc>
        <w:tc>
          <w:tcPr>
            <w:tcW w:w="2975" w:type="dxa"/>
          </w:tcPr>
          <w:p w:rsidR="00E47714" w:rsidRDefault="00E47714" w:rsidP="00347A99">
            <w:r>
              <w:t>3</w:t>
            </w:r>
          </w:p>
        </w:tc>
      </w:tr>
    </w:tbl>
    <w:p w:rsidR="00015BCD" w:rsidRDefault="00015BCD" w:rsidP="00015BCD"/>
    <w:p w:rsidR="00903993" w:rsidRDefault="00903993" w:rsidP="00015BCD">
      <w:r>
        <w:t>Table 2: Use of specialized TEES Instrument set</w:t>
      </w:r>
    </w:p>
    <w:tbl>
      <w:tblPr>
        <w:tblStyle w:val="TableGrid"/>
        <w:tblW w:w="0" w:type="auto"/>
        <w:tblLook w:val="04A0"/>
      </w:tblPr>
      <w:tblGrid>
        <w:gridCol w:w="4788"/>
        <w:gridCol w:w="2975"/>
      </w:tblGrid>
      <w:tr w:rsidR="00E47714" w:rsidTr="00E47714">
        <w:tc>
          <w:tcPr>
            <w:tcW w:w="4788" w:type="dxa"/>
            <w:shd w:val="clear" w:color="auto" w:fill="000000" w:themeFill="text1"/>
          </w:tcPr>
          <w:p w:rsidR="00E47714" w:rsidRDefault="00E47714" w:rsidP="00347A99">
            <w:r>
              <w:t>Use of TEES Instrument Set</w:t>
            </w:r>
          </w:p>
        </w:tc>
        <w:tc>
          <w:tcPr>
            <w:tcW w:w="2975" w:type="dxa"/>
            <w:shd w:val="clear" w:color="auto" w:fill="000000" w:themeFill="text1"/>
          </w:tcPr>
          <w:p w:rsidR="00E47714" w:rsidRDefault="00E47714" w:rsidP="00347A99">
            <w:r>
              <w:t>Number of Respondents</w:t>
            </w:r>
          </w:p>
        </w:tc>
      </w:tr>
      <w:tr w:rsidR="00E47714" w:rsidTr="00E47714">
        <w:tc>
          <w:tcPr>
            <w:tcW w:w="4788" w:type="dxa"/>
          </w:tcPr>
          <w:p w:rsidR="00E47714" w:rsidRDefault="00E47714" w:rsidP="00347A99">
            <w:r>
              <w:t>Yes</w:t>
            </w:r>
          </w:p>
        </w:tc>
        <w:tc>
          <w:tcPr>
            <w:tcW w:w="2975" w:type="dxa"/>
          </w:tcPr>
          <w:p w:rsidR="00E47714" w:rsidRDefault="00E47714" w:rsidP="00347A99">
            <w:r>
              <w:t>1</w:t>
            </w:r>
            <w:r w:rsidR="009734C5">
              <w:t>8</w:t>
            </w:r>
          </w:p>
        </w:tc>
      </w:tr>
      <w:tr w:rsidR="00E47714" w:rsidTr="00E47714">
        <w:tc>
          <w:tcPr>
            <w:tcW w:w="4788" w:type="dxa"/>
          </w:tcPr>
          <w:p w:rsidR="00E47714" w:rsidRDefault="00E47714" w:rsidP="00347A99">
            <w:r>
              <w:t>No</w:t>
            </w:r>
          </w:p>
        </w:tc>
        <w:tc>
          <w:tcPr>
            <w:tcW w:w="2975" w:type="dxa"/>
          </w:tcPr>
          <w:p w:rsidR="00E47714" w:rsidRDefault="005D1C1A" w:rsidP="00347A99">
            <w:r>
              <w:t>4</w:t>
            </w:r>
          </w:p>
        </w:tc>
      </w:tr>
    </w:tbl>
    <w:p w:rsidR="00E47714" w:rsidRDefault="00E47714" w:rsidP="00015BCD"/>
    <w:p w:rsidR="00350E52" w:rsidRDefault="005D1C1A" w:rsidP="00015BCD">
      <w:pPr>
        <w:pStyle w:val="Heading2"/>
      </w:pPr>
      <w:r>
        <w:rPr>
          <w:noProof/>
          <w:lang w:val="en-CA" w:eastAsia="en-CA"/>
        </w:rPr>
        <w:lastRenderedPageBreak/>
        <w:drawing>
          <wp:inline distT="0" distB="0" distL="0" distR="0">
            <wp:extent cx="4706569" cy="3050438"/>
            <wp:effectExtent l="19050" t="0" r="17831"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50E52" w:rsidRDefault="00350E52" w:rsidP="00015BCD">
      <w:pPr>
        <w:pStyle w:val="Heading2"/>
      </w:pPr>
    </w:p>
    <w:p w:rsidR="000F119D" w:rsidRDefault="000F119D" w:rsidP="000F119D"/>
    <w:p w:rsidR="00FD4284" w:rsidRDefault="00FD4284" w:rsidP="00FD4284">
      <w:pPr>
        <w:pStyle w:val="Heading3"/>
      </w:pPr>
      <w:r>
        <w:t xml:space="preserve">Difficulty during TEES that exhibits the greatest need by surgeons: </w:t>
      </w:r>
    </w:p>
    <w:p w:rsidR="000E6B39" w:rsidRDefault="000F119D" w:rsidP="000E6B39">
      <w:r>
        <w:t xml:space="preserve">The degree of need to facilitate each difficulty during TEES was over 50%, suggesting that each of these difficulties </w:t>
      </w:r>
      <w:proofErr w:type="gramStart"/>
      <w:r>
        <w:t>are</w:t>
      </w:r>
      <w:proofErr w:type="gramEnd"/>
      <w:r>
        <w:t xml:space="preserve"> experienced significantly by the respondents. Reaching structures visualized by the endoscope and dissection and removal of cholesteatoma resulted in the highest degree of need at 82%</w:t>
      </w:r>
      <w:r>
        <w:sym w:font="Symbol" w:char="F0B1"/>
      </w:r>
      <w:r>
        <w:t>5% and 78%</w:t>
      </w:r>
      <w:r>
        <w:sym w:font="Symbol" w:char="F0B1"/>
      </w:r>
      <w:r>
        <w:t>5</w:t>
      </w:r>
      <w:proofErr w:type="gramStart"/>
      <w:r>
        <w:t>% ,</w:t>
      </w:r>
      <w:proofErr w:type="gramEnd"/>
      <w:r>
        <w:t xml:space="preserve"> respectively.</w:t>
      </w:r>
    </w:p>
    <w:p w:rsidR="00F56777" w:rsidRDefault="00F56777" w:rsidP="00F56777"/>
    <w:p w:rsidR="00FD4284" w:rsidRDefault="00FD4284" w:rsidP="00FD4284">
      <w:pPr>
        <w:pStyle w:val="Heading3"/>
      </w:pPr>
      <w:r>
        <w:t xml:space="preserve">Effect of percent of surgeries performed totally </w:t>
      </w:r>
      <w:proofErr w:type="spellStart"/>
      <w:r>
        <w:t>endoscopically</w:t>
      </w:r>
      <w:proofErr w:type="spellEnd"/>
      <w:r>
        <w:t xml:space="preserve"> on difficulties experienced: </w:t>
      </w:r>
    </w:p>
    <w:p w:rsidR="00FD4284" w:rsidRPr="00FD4284" w:rsidRDefault="00FD4284" w:rsidP="00FD4284">
      <w:pPr>
        <w:pStyle w:val="Heading3"/>
      </w:pPr>
      <w:r>
        <w:t xml:space="preserve">Effect of using a specialized TEES instrument set on difficulties experienced: </w:t>
      </w:r>
    </w:p>
    <w:p w:rsidR="00F56777" w:rsidRDefault="00F56777" w:rsidP="00F56777">
      <w:r>
        <w:t>Note: the response rate is very low (</w:t>
      </w:r>
      <w:r w:rsidR="00736DC5">
        <w:t>22</w:t>
      </w:r>
      <w:r>
        <w:t xml:space="preserve">) at this point. There was no significant effect of the percent of TEES on the degree of difficulty experienced. There was no significant effect of the use of TEES instrument set on the degree of difficulty experienced. </w:t>
      </w:r>
    </w:p>
    <w:p w:rsidR="00F56777" w:rsidRDefault="00F56777" w:rsidP="00F56777"/>
    <w:p w:rsidR="00833647" w:rsidRDefault="00833647" w:rsidP="00833647">
      <w:pPr>
        <w:pStyle w:val="Heading3"/>
      </w:pPr>
      <w:r>
        <w:t xml:space="preserve">Qualitative Results: </w:t>
      </w:r>
    </w:p>
    <w:p w:rsidR="00833647" w:rsidRDefault="00833647" w:rsidP="00F56777">
      <w:r>
        <w:t xml:space="preserve">Participants were asked to comment on any other instrumentation they would like to see modified or developed for TEES. </w:t>
      </w:r>
      <w:r w:rsidR="00736DC5">
        <w:t xml:space="preserve"> (7/22 comments):</w:t>
      </w:r>
    </w:p>
    <w:tbl>
      <w:tblPr>
        <w:tblW w:w="65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93"/>
        <w:gridCol w:w="5541"/>
      </w:tblGrid>
      <w:tr w:rsidR="00736DC5" w:rsidRPr="00736DC5" w:rsidTr="00736DC5">
        <w:trPr>
          <w:trHeight w:val="317"/>
        </w:trPr>
        <w:tc>
          <w:tcPr>
            <w:tcW w:w="977" w:type="dxa"/>
            <w:shd w:val="clear" w:color="auto" w:fill="auto"/>
            <w:noWrap/>
            <w:vAlign w:val="bottom"/>
            <w:hideMark/>
          </w:tcPr>
          <w:p w:rsidR="00736DC5" w:rsidRPr="00736DC5" w:rsidRDefault="00736DC5" w:rsidP="00736DC5">
            <w:pPr>
              <w:rPr>
                <w:rFonts w:ascii="Calibri" w:eastAsia="Times New Roman" w:hAnsi="Calibri" w:cs="Times New Roman"/>
                <w:color w:val="000000"/>
                <w:sz w:val="22"/>
                <w:szCs w:val="22"/>
                <w:lang w:val="en-CA" w:eastAsia="en-CA"/>
              </w:rPr>
            </w:pPr>
            <w:r w:rsidRPr="00736DC5">
              <w:rPr>
                <w:rFonts w:ascii="Calibri" w:eastAsia="Times New Roman" w:hAnsi="Calibri" w:cs="Times New Roman"/>
                <w:color w:val="000000"/>
                <w:sz w:val="22"/>
                <w:szCs w:val="22"/>
                <w:lang w:val="en-CA" w:eastAsia="en-CA"/>
              </w:rPr>
              <w:t>endoscope</w:t>
            </w:r>
          </w:p>
        </w:tc>
        <w:tc>
          <w:tcPr>
            <w:tcW w:w="5541" w:type="dxa"/>
            <w:shd w:val="clear" w:color="auto" w:fill="auto"/>
            <w:noWrap/>
            <w:vAlign w:val="bottom"/>
            <w:hideMark/>
          </w:tcPr>
          <w:p w:rsidR="00736DC5" w:rsidRPr="00736DC5" w:rsidRDefault="00736DC5" w:rsidP="00736DC5">
            <w:pPr>
              <w:rPr>
                <w:rFonts w:ascii="Calibri" w:eastAsia="Times New Roman" w:hAnsi="Calibri" w:cs="Times New Roman"/>
                <w:color w:val="000000"/>
                <w:sz w:val="22"/>
                <w:szCs w:val="22"/>
                <w:lang w:val="en-CA" w:eastAsia="en-CA"/>
              </w:rPr>
            </w:pPr>
            <w:r w:rsidRPr="00736DC5">
              <w:rPr>
                <w:rFonts w:ascii="Calibri" w:eastAsia="Times New Roman" w:hAnsi="Calibri" w:cs="Times New Roman"/>
                <w:color w:val="000000"/>
                <w:sz w:val="22"/>
                <w:szCs w:val="22"/>
                <w:lang w:val="en-CA" w:eastAsia="en-CA"/>
              </w:rPr>
              <w:t xml:space="preserve">instrument </w:t>
            </w:r>
          </w:p>
        </w:tc>
      </w:tr>
      <w:tr w:rsidR="00736DC5" w:rsidRPr="00736DC5" w:rsidTr="00736DC5">
        <w:trPr>
          <w:trHeight w:val="300"/>
        </w:trPr>
        <w:tc>
          <w:tcPr>
            <w:tcW w:w="977" w:type="dxa"/>
            <w:shd w:val="clear" w:color="auto" w:fill="auto"/>
            <w:noWrap/>
            <w:vAlign w:val="bottom"/>
            <w:hideMark/>
          </w:tcPr>
          <w:p w:rsidR="00736DC5" w:rsidRPr="00736DC5" w:rsidRDefault="00736DC5" w:rsidP="00736DC5">
            <w:pPr>
              <w:rPr>
                <w:rFonts w:ascii="Calibri" w:eastAsia="Times New Roman" w:hAnsi="Calibri" w:cs="Times New Roman"/>
                <w:color w:val="000000"/>
                <w:sz w:val="22"/>
                <w:szCs w:val="22"/>
                <w:lang w:val="en-CA" w:eastAsia="en-CA"/>
              </w:rPr>
            </w:pPr>
            <w:r w:rsidRPr="00736DC5">
              <w:rPr>
                <w:rFonts w:ascii="Calibri" w:eastAsia="Times New Roman" w:hAnsi="Calibri" w:cs="Times New Roman"/>
                <w:color w:val="000000"/>
                <w:sz w:val="22"/>
                <w:szCs w:val="22"/>
                <w:lang w:val="en-CA" w:eastAsia="en-CA"/>
              </w:rPr>
              <w:t>flexible</w:t>
            </w:r>
          </w:p>
        </w:tc>
        <w:tc>
          <w:tcPr>
            <w:tcW w:w="5541" w:type="dxa"/>
            <w:shd w:val="clear" w:color="auto" w:fill="auto"/>
            <w:noWrap/>
            <w:vAlign w:val="bottom"/>
            <w:hideMark/>
          </w:tcPr>
          <w:p w:rsidR="00736DC5" w:rsidRPr="00736DC5" w:rsidRDefault="00736DC5" w:rsidP="00736DC5">
            <w:pPr>
              <w:rPr>
                <w:rFonts w:ascii="Calibri" w:eastAsia="Times New Roman" w:hAnsi="Calibri" w:cs="Times New Roman"/>
                <w:color w:val="000000"/>
                <w:sz w:val="22"/>
                <w:szCs w:val="22"/>
                <w:lang w:val="en-CA" w:eastAsia="en-CA"/>
              </w:rPr>
            </w:pPr>
            <w:proofErr w:type="spellStart"/>
            <w:r w:rsidRPr="00736DC5">
              <w:rPr>
                <w:rFonts w:ascii="Calibri" w:eastAsia="Times New Roman" w:hAnsi="Calibri" w:cs="Times New Roman"/>
                <w:color w:val="000000"/>
                <w:sz w:val="22"/>
                <w:szCs w:val="22"/>
                <w:lang w:val="en-CA" w:eastAsia="en-CA"/>
              </w:rPr>
              <w:t>retractible</w:t>
            </w:r>
            <w:proofErr w:type="spellEnd"/>
          </w:p>
        </w:tc>
      </w:tr>
      <w:tr w:rsidR="00736DC5" w:rsidRPr="00736DC5" w:rsidTr="00736DC5">
        <w:trPr>
          <w:trHeight w:val="300"/>
        </w:trPr>
        <w:tc>
          <w:tcPr>
            <w:tcW w:w="977" w:type="dxa"/>
            <w:shd w:val="clear" w:color="auto" w:fill="auto"/>
            <w:noWrap/>
            <w:vAlign w:val="bottom"/>
            <w:hideMark/>
          </w:tcPr>
          <w:p w:rsidR="00736DC5" w:rsidRPr="00736DC5" w:rsidRDefault="00736DC5" w:rsidP="00736DC5">
            <w:pPr>
              <w:rPr>
                <w:rFonts w:ascii="Calibri" w:eastAsia="Times New Roman" w:hAnsi="Calibri" w:cs="Times New Roman"/>
                <w:color w:val="000000"/>
                <w:sz w:val="22"/>
                <w:szCs w:val="22"/>
                <w:lang w:val="en-CA" w:eastAsia="en-CA"/>
              </w:rPr>
            </w:pPr>
          </w:p>
        </w:tc>
        <w:tc>
          <w:tcPr>
            <w:tcW w:w="5541" w:type="dxa"/>
            <w:shd w:val="clear" w:color="auto" w:fill="auto"/>
            <w:noWrap/>
            <w:vAlign w:val="bottom"/>
            <w:hideMark/>
          </w:tcPr>
          <w:p w:rsidR="00736DC5" w:rsidRPr="00736DC5" w:rsidRDefault="00736DC5" w:rsidP="00736DC5">
            <w:pPr>
              <w:rPr>
                <w:rFonts w:ascii="Calibri" w:eastAsia="Times New Roman" w:hAnsi="Calibri" w:cs="Times New Roman"/>
                <w:color w:val="000000"/>
                <w:sz w:val="22"/>
                <w:szCs w:val="22"/>
                <w:lang w:val="en-CA" w:eastAsia="en-CA"/>
              </w:rPr>
            </w:pPr>
            <w:r w:rsidRPr="00736DC5">
              <w:rPr>
                <w:rFonts w:ascii="Calibri" w:eastAsia="Times New Roman" w:hAnsi="Calibri" w:cs="Times New Roman"/>
                <w:color w:val="000000"/>
                <w:sz w:val="22"/>
                <w:szCs w:val="22"/>
                <w:lang w:val="en-CA" w:eastAsia="en-CA"/>
              </w:rPr>
              <w:t>suction elevators to control amount of suction</w:t>
            </w:r>
          </w:p>
        </w:tc>
      </w:tr>
      <w:tr w:rsidR="00736DC5" w:rsidRPr="00736DC5" w:rsidTr="00736DC5">
        <w:trPr>
          <w:trHeight w:val="300"/>
        </w:trPr>
        <w:tc>
          <w:tcPr>
            <w:tcW w:w="977" w:type="dxa"/>
            <w:shd w:val="clear" w:color="auto" w:fill="auto"/>
            <w:noWrap/>
            <w:vAlign w:val="bottom"/>
            <w:hideMark/>
          </w:tcPr>
          <w:p w:rsidR="00736DC5" w:rsidRPr="00736DC5" w:rsidRDefault="00736DC5" w:rsidP="00736DC5">
            <w:pPr>
              <w:rPr>
                <w:rFonts w:ascii="Calibri" w:eastAsia="Times New Roman" w:hAnsi="Calibri" w:cs="Times New Roman"/>
                <w:color w:val="000000"/>
                <w:sz w:val="22"/>
                <w:szCs w:val="22"/>
                <w:lang w:val="en-CA" w:eastAsia="en-CA"/>
              </w:rPr>
            </w:pPr>
          </w:p>
        </w:tc>
        <w:tc>
          <w:tcPr>
            <w:tcW w:w="5541" w:type="dxa"/>
            <w:shd w:val="clear" w:color="auto" w:fill="auto"/>
            <w:noWrap/>
            <w:vAlign w:val="bottom"/>
            <w:hideMark/>
          </w:tcPr>
          <w:p w:rsidR="00736DC5" w:rsidRPr="00736DC5" w:rsidRDefault="00736DC5" w:rsidP="00736DC5">
            <w:pPr>
              <w:rPr>
                <w:rFonts w:ascii="Calibri" w:eastAsia="Times New Roman" w:hAnsi="Calibri" w:cs="Times New Roman"/>
                <w:color w:val="000000"/>
                <w:sz w:val="22"/>
                <w:szCs w:val="22"/>
                <w:lang w:val="en-CA" w:eastAsia="en-CA"/>
              </w:rPr>
            </w:pPr>
            <w:r w:rsidRPr="00736DC5">
              <w:rPr>
                <w:rFonts w:ascii="Calibri" w:eastAsia="Times New Roman" w:hAnsi="Calibri" w:cs="Times New Roman"/>
                <w:color w:val="000000"/>
                <w:sz w:val="22"/>
                <w:szCs w:val="22"/>
                <w:lang w:val="en-CA" w:eastAsia="en-CA"/>
              </w:rPr>
              <w:t>angled shaft</w:t>
            </w:r>
          </w:p>
        </w:tc>
      </w:tr>
      <w:tr w:rsidR="00736DC5" w:rsidRPr="00736DC5" w:rsidTr="00736DC5">
        <w:trPr>
          <w:trHeight w:val="300"/>
        </w:trPr>
        <w:tc>
          <w:tcPr>
            <w:tcW w:w="977" w:type="dxa"/>
            <w:shd w:val="clear" w:color="auto" w:fill="auto"/>
            <w:noWrap/>
            <w:vAlign w:val="bottom"/>
            <w:hideMark/>
          </w:tcPr>
          <w:p w:rsidR="00736DC5" w:rsidRPr="00736DC5" w:rsidRDefault="00736DC5" w:rsidP="00736DC5">
            <w:pPr>
              <w:rPr>
                <w:rFonts w:ascii="Calibri" w:eastAsia="Times New Roman" w:hAnsi="Calibri" w:cs="Times New Roman"/>
                <w:color w:val="000000"/>
                <w:sz w:val="22"/>
                <w:szCs w:val="22"/>
                <w:lang w:val="en-CA" w:eastAsia="en-CA"/>
              </w:rPr>
            </w:pPr>
          </w:p>
        </w:tc>
        <w:tc>
          <w:tcPr>
            <w:tcW w:w="5541" w:type="dxa"/>
            <w:shd w:val="clear" w:color="auto" w:fill="auto"/>
            <w:noWrap/>
            <w:vAlign w:val="bottom"/>
            <w:hideMark/>
          </w:tcPr>
          <w:p w:rsidR="00736DC5" w:rsidRPr="00736DC5" w:rsidRDefault="00736DC5" w:rsidP="00736DC5">
            <w:pPr>
              <w:rPr>
                <w:rFonts w:ascii="Calibri" w:eastAsia="Times New Roman" w:hAnsi="Calibri" w:cs="Times New Roman"/>
                <w:color w:val="000000"/>
                <w:sz w:val="22"/>
                <w:szCs w:val="22"/>
                <w:lang w:val="en-CA" w:eastAsia="en-CA"/>
              </w:rPr>
            </w:pPr>
            <w:r w:rsidRPr="00736DC5">
              <w:rPr>
                <w:rFonts w:ascii="Calibri" w:eastAsia="Times New Roman" w:hAnsi="Calibri" w:cs="Times New Roman"/>
                <w:color w:val="000000"/>
                <w:sz w:val="22"/>
                <w:szCs w:val="22"/>
                <w:lang w:val="en-CA" w:eastAsia="en-CA"/>
              </w:rPr>
              <w:t>bipolar with suction</w:t>
            </w:r>
          </w:p>
        </w:tc>
      </w:tr>
      <w:tr w:rsidR="00736DC5" w:rsidRPr="00736DC5" w:rsidTr="00736DC5">
        <w:trPr>
          <w:trHeight w:val="300"/>
        </w:trPr>
        <w:tc>
          <w:tcPr>
            <w:tcW w:w="977" w:type="dxa"/>
            <w:shd w:val="clear" w:color="auto" w:fill="auto"/>
            <w:noWrap/>
            <w:vAlign w:val="bottom"/>
            <w:hideMark/>
          </w:tcPr>
          <w:p w:rsidR="00736DC5" w:rsidRPr="00736DC5" w:rsidRDefault="00736DC5" w:rsidP="00736DC5">
            <w:pPr>
              <w:rPr>
                <w:rFonts w:ascii="Calibri" w:eastAsia="Times New Roman" w:hAnsi="Calibri" w:cs="Times New Roman"/>
                <w:color w:val="000000"/>
                <w:sz w:val="22"/>
                <w:szCs w:val="22"/>
                <w:lang w:val="en-CA" w:eastAsia="en-CA"/>
              </w:rPr>
            </w:pPr>
          </w:p>
        </w:tc>
        <w:tc>
          <w:tcPr>
            <w:tcW w:w="5541" w:type="dxa"/>
            <w:shd w:val="clear" w:color="auto" w:fill="auto"/>
            <w:noWrap/>
            <w:vAlign w:val="bottom"/>
            <w:hideMark/>
          </w:tcPr>
          <w:p w:rsidR="00736DC5" w:rsidRPr="00736DC5" w:rsidRDefault="00736DC5" w:rsidP="00736DC5">
            <w:pPr>
              <w:rPr>
                <w:rFonts w:ascii="Calibri" w:eastAsia="Times New Roman" w:hAnsi="Calibri" w:cs="Times New Roman"/>
                <w:color w:val="000000"/>
                <w:sz w:val="22"/>
                <w:szCs w:val="22"/>
                <w:lang w:val="en-CA" w:eastAsia="en-CA"/>
              </w:rPr>
            </w:pPr>
            <w:r w:rsidRPr="00736DC5">
              <w:rPr>
                <w:rFonts w:ascii="Calibri" w:eastAsia="Times New Roman" w:hAnsi="Calibri" w:cs="Times New Roman"/>
                <w:color w:val="000000"/>
                <w:sz w:val="22"/>
                <w:szCs w:val="22"/>
                <w:lang w:val="en-CA" w:eastAsia="en-CA"/>
              </w:rPr>
              <w:t>disposable curved and angled suckers</w:t>
            </w:r>
          </w:p>
        </w:tc>
      </w:tr>
      <w:tr w:rsidR="00736DC5" w:rsidRPr="00736DC5" w:rsidTr="00736DC5">
        <w:trPr>
          <w:trHeight w:val="300"/>
        </w:trPr>
        <w:tc>
          <w:tcPr>
            <w:tcW w:w="977" w:type="dxa"/>
            <w:shd w:val="clear" w:color="auto" w:fill="auto"/>
            <w:noWrap/>
            <w:vAlign w:val="bottom"/>
            <w:hideMark/>
          </w:tcPr>
          <w:p w:rsidR="00736DC5" w:rsidRPr="00736DC5" w:rsidRDefault="00736DC5" w:rsidP="00736DC5">
            <w:pPr>
              <w:rPr>
                <w:rFonts w:ascii="Calibri" w:eastAsia="Times New Roman" w:hAnsi="Calibri" w:cs="Times New Roman"/>
                <w:color w:val="000000"/>
                <w:sz w:val="22"/>
                <w:szCs w:val="22"/>
                <w:lang w:val="en-CA" w:eastAsia="en-CA"/>
              </w:rPr>
            </w:pPr>
          </w:p>
        </w:tc>
        <w:tc>
          <w:tcPr>
            <w:tcW w:w="5541" w:type="dxa"/>
            <w:shd w:val="clear" w:color="auto" w:fill="auto"/>
            <w:noWrap/>
            <w:vAlign w:val="bottom"/>
            <w:hideMark/>
          </w:tcPr>
          <w:p w:rsidR="00736DC5" w:rsidRPr="00736DC5" w:rsidRDefault="00736DC5" w:rsidP="00736DC5">
            <w:pPr>
              <w:rPr>
                <w:rFonts w:ascii="Calibri" w:eastAsia="Times New Roman" w:hAnsi="Calibri" w:cs="Times New Roman"/>
                <w:color w:val="000000"/>
                <w:sz w:val="22"/>
                <w:szCs w:val="22"/>
                <w:lang w:val="en-CA" w:eastAsia="en-CA"/>
              </w:rPr>
            </w:pPr>
            <w:r w:rsidRPr="00736DC5">
              <w:rPr>
                <w:rFonts w:ascii="Calibri" w:eastAsia="Times New Roman" w:hAnsi="Calibri" w:cs="Times New Roman"/>
                <w:color w:val="000000"/>
                <w:sz w:val="22"/>
                <w:szCs w:val="22"/>
                <w:lang w:val="en-CA" w:eastAsia="en-CA"/>
              </w:rPr>
              <w:t xml:space="preserve">coagulations </w:t>
            </w:r>
          </w:p>
        </w:tc>
      </w:tr>
      <w:tr w:rsidR="00736DC5" w:rsidRPr="00736DC5" w:rsidTr="00736DC5">
        <w:trPr>
          <w:trHeight w:val="300"/>
        </w:trPr>
        <w:tc>
          <w:tcPr>
            <w:tcW w:w="977" w:type="dxa"/>
            <w:shd w:val="clear" w:color="auto" w:fill="auto"/>
            <w:noWrap/>
            <w:vAlign w:val="bottom"/>
            <w:hideMark/>
          </w:tcPr>
          <w:p w:rsidR="00736DC5" w:rsidRPr="00736DC5" w:rsidRDefault="00736DC5" w:rsidP="00736DC5">
            <w:pPr>
              <w:rPr>
                <w:rFonts w:ascii="Calibri" w:eastAsia="Times New Roman" w:hAnsi="Calibri" w:cs="Times New Roman"/>
                <w:color w:val="000000"/>
                <w:sz w:val="22"/>
                <w:szCs w:val="22"/>
                <w:lang w:val="en-CA" w:eastAsia="en-CA"/>
              </w:rPr>
            </w:pPr>
          </w:p>
        </w:tc>
        <w:tc>
          <w:tcPr>
            <w:tcW w:w="5541" w:type="dxa"/>
            <w:shd w:val="clear" w:color="auto" w:fill="auto"/>
            <w:noWrap/>
            <w:vAlign w:val="bottom"/>
            <w:hideMark/>
          </w:tcPr>
          <w:p w:rsidR="00736DC5" w:rsidRPr="00736DC5" w:rsidRDefault="00736DC5" w:rsidP="00736DC5">
            <w:pPr>
              <w:rPr>
                <w:rFonts w:ascii="Calibri" w:eastAsia="Times New Roman" w:hAnsi="Calibri" w:cs="Times New Roman"/>
                <w:color w:val="000000"/>
                <w:sz w:val="22"/>
                <w:szCs w:val="22"/>
                <w:lang w:val="en-CA" w:eastAsia="en-CA"/>
              </w:rPr>
            </w:pPr>
            <w:r w:rsidRPr="00736DC5">
              <w:rPr>
                <w:rFonts w:ascii="Calibri" w:eastAsia="Times New Roman" w:hAnsi="Calibri" w:cs="Times New Roman"/>
                <w:color w:val="000000"/>
                <w:sz w:val="22"/>
                <w:szCs w:val="22"/>
                <w:lang w:val="en-CA" w:eastAsia="en-CA"/>
              </w:rPr>
              <w:t>single handed drilling - irrigation and suction at the same time</w:t>
            </w:r>
          </w:p>
        </w:tc>
      </w:tr>
    </w:tbl>
    <w:p w:rsidR="00736DC5" w:rsidRDefault="00736DC5" w:rsidP="00F56777"/>
    <w:p w:rsidR="00833647" w:rsidRDefault="00833647" w:rsidP="00F56777"/>
    <w:p w:rsidR="00833647" w:rsidRDefault="00833647" w:rsidP="00F56777"/>
    <w:p w:rsidR="00490FD1" w:rsidRDefault="00015BCD" w:rsidP="00086F3F">
      <w:pPr>
        <w:pStyle w:val="Heading2"/>
      </w:pPr>
      <w:r>
        <w:t xml:space="preserve">Discussion: </w:t>
      </w:r>
    </w:p>
    <w:p w:rsidR="00E326E5" w:rsidRPr="00F420DC" w:rsidRDefault="00E326E5" w:rsidP="00F420DC">
      <w:pPr>
        <w:ind w:firstLine="720"/>
        <w:rPr>
          <w:lang w:val="en-CA"/>
        </w:rPr>
      </w:pPr>
      <w:r>
        <w:t>We have conducted a cross-sectional mixed-methods survey to identify, rank and describe the difficulties otologists face with TEES. A survey on TEES for Canadian otologists</w:t>
      </w:r>
      <w:r w:rsidRPr="00B55125">
        <w:rPr>
          <w:lang w:val="en-CA"/>
        </w:rPr>
        <w:t xml:space="preserve"> has reported that 11% of otologists in Canada use TEES for cholesteatoma, tympanoplasty, </w:t>
      </w:r>
      <w:proofErr w:type="spellStart"/>
      <w:r w:rsidRPr="00B55125">
        <w:rPr>
          <w:lang w:val="en-CA"/>
        </w:rPr>
        <w:t>ossicular</w:t>
      </w:r>
      <w:proofErr w:type="spellEnd"/>
      <w:r w:rsidRPr="00B55125">
        <w:rPr>
          <w:lang w:val="en-CA"/>
        </w:rPr>
        <w:t xml:space="preserve"> reconstruction surgeries and they find the following factors difficult about TEES: single-handed surgery, efficiency/operative time, technical difficulty, cost, managing bleeding </w:t>
      </w:r>
      <w:r w:rsidR="006454BC" w:rsidRPr="00B55125">
        <w:rPr>
          <w:lang w:val="en-CA"/>
        </w:rPr>
        <w:fldChar w:fldCharType="begin" w:fldLock="1"/>
      </w:r>
      <w:r>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6454BC" w:rsidRPr="00B55125">
        <w:rPr>
          <w:lang w:val="en-CA"/>
        </w:rPr>
        <w:fldChar w:fldCharType="separate"/>
      </w:r>
      <w:r w:rsidRPr="00866A1C">
        <w:rPr>
          <w:noProof/>
          <w:lang w:val="en-CA"/>
        </w:rPr>
        <w:t>[6]</w:t>
      </w:r>
      <w:r w:rsidR="006454BC" w:rsidRPr="00B55125">
        <w:rPr>
          <w:lang w:val="en-CA"/>
        </w:rPr>
        <w:fldChar w:fldCharType="end"/>
      </w:r>
      <w:r w:rsidRPr="00B55125">
        <w:rPr>
          <w:lang w:val="en-CA"/>
        </w:rPr>
        <w:t xml:space="preserve">. This questionnaire </w:t>
      </w:r>
      <w:r>
        <w:rPr>
          <w:lang w:val="en-CA"/>
        </w:rPr>
        <w:t>was</w:t>
      </w:r>
      <w:r w:rsidRPr="00B55125">
        <w:rPr>
          <w:lang w:val="en-CA"/>
        </w:rPr>
        <w:t xml:space="preserve"> intended to build upon this research by </w:t>
      </w:r>
      <w:r>
        <w:rPr>
          <w:lang w:val="en-CA"/>
        </w:rPr>
        <w:t xml:space="preserve">measuring the degree to which surgeons experience </w:t>
      </w:r>
      <w:r w:rsidRPr="00B55125">
        <w:rPr>
          <w:lang w:val="en-CA"/>
        </w:rPr>
        <w:t xml:space="preserve">specific difficulties during surgery </w:t>
      </w:r>
      <w:r>
        <w:rPr>
          <w:lang w:val="en-CA"/>
        </w:rPr>
        <w:t>and whether these difficulties could</w:t>
      </w:r>
      <w:r w:rsidRPr="00B55125">
        <w:rPr>
          <w:lang w:val="en-CA"/>
        </w:rPr>
        <w:t xml:space="preserve"> be addressed by a specialized surgical tool</w:t>
      </w:r>
      <w:r>
        <w:rPr>
          <w:lang w:val="en-CA"/>
        </w:rPr>
        <w:t xml:space="preserve">. </w:t>
      </w:r>
      <w:r w:rsidR="00951D1E">
        <w:rPr>
          <w:lang w:val="en-CA"/>
        </w:rPr>
        <w:t xml:space="preserve"> There are many studies that identify difficulties experienced during specific </w:t>
      </w:r>
      <w:proofErr w:type="gramStart"/>
      <w:r w:rsidR="00951D1E">
        <w:rPr>
          <w:lang w:val="en-CA"/>
        </w:rPr>
        <w:t>TEES</w:t>
      </w:r>
      <w:proofErr w:type="gramEnd"/>
      <w:r w:rsidR="00951D1E">
        <w:rPr>
          <w:lang w:val="en-CA"/>
        </w:rPr>
        <w:t xml:space="preserve"> surgeries and so this survey was intended to ask otologists with varying experience with TEES what they need to facilitate the </w:t>
      </w:r>
      <w:r w:rsidR="002220B1">
        <w:rPr>
          <w:lang w:val="en-CA"/>
        </w:rPr>
        <w:t xml:space="preserve">overall </w:t>
      </w:r>
      <w:r w:rsidR="00951D1E">
        <w:rPr>
          <w:lang w:val="en-CA"/>
        </w:rPr>
        <w:t xml:space="preserve">difficulties experienced during TEES. This survey included respondents internationally to get a world-wide response on what challenges during TEES require instrumentation. </w:t>
      </w:r>
    </w:p>
    <w:p w:rsidR="00715121" w:rsidRDefault="003E1D40" w:rsidP="00F420DC">
      <w:pPr>
        <w:ind w:firstLine="720"/>
      </w:pPr>
      <w:r w:rsidRPr="00AC1CBF">
        <w:t xml:space="preserve">An analog visual scale was chosen as it is a continuous rating scale and so respondents can pick any value between the boundary points and visually see where their answer lies in the scale </w:t>
      </w:r>
      <w:r w:rsidR="006454BC" w:rsidRPr="00AC1CBF">
        <w:fldChar w:fldCharType="begin" w:fldLock="1"/>
      </w:r>
      <w: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6454BC" w:rsidRPr="00AC1CBF">
        <w:fldChar w:fldCharType="separate"/>
      </w:r>
      <w:r w:rsidRPr="00876325">
        <w:rPr>
          <w:noProof/>
        </w:rPr>
        <w:t>[11]</w:t>
      </w:r>
      <w:r w:rsidR="006454BC" w:rsidRPr="00AC1CBF">
        <w:fldChar w:fldCharType="end"/>
      </w:r>
      <w:r w:rsidRPr="00AC1CBF">
        <w:t xml:space="preserve"> </w:t>
      </w:r>
      <w:r w:rsidR="006454BC" w:rsidRPr="00AC1CBF">
        <w:fldChar w:fldCharType="begin" w:fldLock="1"/>
      </w:r>
      <w:r>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"[12]", "plainTextFormattedCitation" : "[12]", "previouslyFormattedCitation" : "[12]" }, "properties" : { "noteIndex" : 0 }, "schema" : "https://github.com/citation-style-language/schema/raw/master/csl-citation.json" }</w:instrText>
      </w:r>
      <w:r w:rsidR="006454BC" w:rsidRPr="00AC1CBF">
        <w:fldChar w:fldCharType="separate"/>
      </w:r>
      <w:r w:rsidRPr="00876325">
        <w:rPr>
          <w:noProof/>
        </w:rPr>
        <w:t>[12]</w:t>
      </w:r>
      <w:r w:rsidR="006454BC" w:rsidRPr="00AC1CBF">
        <w:fldChar w:fldCharType="end"/>
      </w:r>
      <w:r w:rsidRPr="00AC1CBF">
        <w:t xml:space="preserve">. It is suggested that a continuous rating scale is advantageous compared to the five point </w:t>
      </w:r>
      <w:proofErr w:type="spellStart"/>
      <w:r w:rsidRPr="00AC1CBF">
        <w:t>likert</w:t>
      </w:r>
      <w:proofErr w:type="spellEnd"/>
      <w:r w:rsidRPr="00AC1CBF">
        <w:t xml:space="preserve"> scale because respondents do not need to subjectively discriminate between the five different rating categories</w:t>
      </w:r>
      <w:r>
        <w:t xml:space="preserve"> and are not bound to only five answers the continuous visual analog scale can capture subjective phenomena quantitatively and can discriminate finer differences due to the larger range of possible scores, also makes it more likely that the data is normally distributed and can thus use parametric statistical analysis with a smaller sample size</w:t>
      </w:r>
      <w:r w:rsidRPr="00AC1CBF">
        <w:t xml:space="preserve"> </w:t>
      </w:r>
      <w:r>
        <w:t xml:space="preserve"> </w:t>
      </w:r>
      <w:r w:rsidR="006454BC">
        <w:fldChar w:fldCharType="begin" w:fldLock="1"/>
      </w:r>
      <w:r>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6454BC">
        <w:fldChar w:fldCharType="separate"/>
      </w:r>
      <w:r w:rsidRPr="00876325">
        <w:rPr>
          <w:noProof/>
        </w:rPr>
        <w:t>[11]</w:t>
      </w:r>
      <w:r w:rsidR="006454BC">
        <w:fldChar w:fldCharType="end"/>
      </w:r>
      <w:r>
        <w:t xml:space="preserve"> </w:t>
      </w:r>
      <w:r w:rsidR="006454BC">
        <w:fldChar w:fldCharType="begin" w:fldLock="1"/>
      </w:r>
      <w:r>
        <w:instrText>ADDIN CSL_CITATION { "citationItems" : [ { "id" : "ITEM-1", "itemData" : { "author" : [ { "dropping-particle" : "", "family" : "Filzmoser", "given" : "H. Treiblmaier and P.", "non-dropping-particle" : "", "parse-names" : false, "suffix" : "" } ], "container-title" : "Journal of Economic and Social Measurement", "id" : "ITEM-1", "issue" : "November", "issued" : { "date-parts" : [ [ "2009" ] ] }, "page" : "25", "title" : "Benefits from Using Continuous Rating Scales in Online Survey Research", "type" : "article-journal", "volume" : "4" }, "uris" : [ "http://www.mendeley.com/documents/?uuid=d8177cab-f97e-4573-b35c-a38b205d3f90", "http://www.mendeley.com/documents/?uuid=0a9fdd71-4e5f-4124-a8c6-7464cd1a0485" ] } ], "mendeley" : { "formattedCitation" : "[13]", "plainTextFormattedCitation" : "[13]", "previouslyFormattedCitation" : "[13]" }, "properties" : { "noteIndex" : 0 }, "schema" : "https://github.com/citation-style-language/schema/raw/master/csl-citation.json" }</w:instrText>
      </w:r>
      <w:r w:rsidR="006454BC">
        <w:fldChar w:fldCharType="separate"/>
      </w:r>
      <w:r w:rsidRPr="00876325">
        <w:rPr>
          <w:noProof/>
        </w:rPr>
        <w:t>[13]</w:t>
      </w:r>
      <w:r w:rsidR="006454BC">
        <w:fldChar w:fldCharType="end"/>
      </w:r>
      <w:r w:rsidRPr="00AC1CBF">
        <w:t xml:space="preserve">. </w:t>
      </w:r>
    </w:p>
    <w:p w:rsidR="00715121" w:rsidRDefault="00715121" w:rsidP="00DB3A3F">
      <w:pPr>
        <w:ind w:firstLine="720"/>
        <w:rPr>
          <w:lang w:val="en-CA"/>
        </w:rPr>
      </w:pPr>
      <w:r>
        <w:t>The following discusses the different difficulties outlined in the questionnaire.</w:t>
      </w:r>
    </w:p>
    <w:p w:rsidR="003E1D40" w:rsidRPr="003E1D40" w:rsidRDefault="00B61F40" w:rsidP="003E1D40">
      <w:r>
        <w:t xml:space="preserve">   </w:t>
      </w:r>
    </w:p>
    <w:p w:rsidR="000B67EC" w:rsidRDefault="008D0425" w:rsidP="00414708">
      <w:pPr>
        <w:pStyle w:val="Heading3"/>
        <w:rPr>
          <w:lang w:val="en-CA"/>
        </w:rPr>
      </w:pPr>
      <w:r>
        <w:rPr>
          <w:lang w:val="en-CA"/>
        </w:rPr>
        <w:t>Bleeding c</w:t>
      </w:r>
      <w:r w:rsidR="000B67EC">
        <w:rPr>
          <w:lang w:val="en-CA"/>
        </w:rPr>
        <w:t xml:space="preserve">ontrol </w:t>
      </w:r>
    </w:p>
    <w:p w:rsidR="00B61F40" w:rsidRPr="00632743" w:rsidRDefault="000B67EC" w:rsidP="00B61F40">
      <w:pPr>
        <w:ind w:firstLine="720"/>
      </w:pPr>
      <w:r>
        <w:t xml:space="preserve">Managing bleeding has been reported as a challenge during TEES (by 24% of Canadian Otologist </w:t>
      </w:r>
      <w:proofErr w:type="spellStart"/>
      <w:r>
        <w:t>repondents</w:t>
      </w:r>
      <w:proofErr w:type="spellEnd"/>
      <w:r>
        <w:t xml:space="preserve"> in Lea et al.’s survey)</w:t>
      </w:r>
      <w:r w:rsidR="006454BC">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6454BC">
        <w:fldChar w:fldCharType="separate"/>
      </w:r>
      <w:r w:rsidR="00866A1C" w:rsidRPr="00866A1C">
        <w:rPr>
          <w:noProof/>
        </w:rPr>
        <w:t>[5]</w:t>
      </w:r>
      <w:r w:rsidR="006454BC">
        <w:fldChar w:fldCharType="end"/>
      </w:r>
      <w:r>
        <w:t xml:space="preserve"> </w:t>
      </w:r>
      <w:r w:rsidR="006454BC">
        <w:fldChar w:fldCharType="begin" w:fldLock="1"/>
      </w:r>
      <w:r w:rsidR="00866A1C">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6454BC">
        <w:fldChar w:fldCharType="separate"/>
      </w:r>
      <w:r w:rsidR="00866A1C" w:rsidRPr="00866A1C">
        <w:rPr>
          <w:noProof/>
        </w:rPr>
        <w:t>[6]</w:t>
      </w:r>
      <w:r w:rsidR="006454BC">
        <w:fldChar w:fldCharType="end"/>
      </w:r>
      <w:r>
        <w:t xml:space="preserve"> </w:t>
      </w:r>
      <w:r w:rsidR="006454BC">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6454BC">
        <w:fldChar w:fldCharType="separate"/>
      </w:r>
      <w:r w:rsidRPr="00A440DB">
        <w:rPr>
          <w:noProof/>
        </w:rPr>
        <w:t>[3]</w:t>
      </w:r>
      <w:r w:rsidR="006454BC">
        <w:fldChar w:fldCharType="end"/>
      </w:r>
      <w:r w:rsidR="00866A1C">
        <w:t xml:space="preserve"> </w:t>
      </w:r>
      <w:r w:rsidR="006454BC">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6454BC">
        <w:fldChar w:fldCharType="separate"/>
      </w:r>
      <w:r w:rsidR="00866A1C" w:rsidRPr="00866A1C">
        <w:rPr>
          <w:noProof/>
        </w:rPr>
        <w:t>[4]</w:t>
      </w:r>
      <w:r w:rsidR="006454BC">
        <w:fldChar w:fldCharType="end"/>
      </w:r>
      <w:r w:rsidR="00F079FC">
        <w:t xml:space="preserve"> </w:t>
      </w:r>
      <w:r w:rsidR="006454BC">
        <w:fldChar w:fldCharType="begin" w:fldLock="1"/>
      </w:r>
      <w:r w:rsidR="00EE3C40">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6454BC">
        <w:fldChar w:fldCharType="separate"/>
      </w:r>
      <w:r w:rsidR="00F079FC" w:rsidRPr="00F079FC">
        <w:rPr>
          <w:noProof/>
        </w:rPr>
        <w:t>[14]</w:t>
      </w:r>
      <w:r w:rsidR="006454BC">
        <w:fldChar w:fldCharType="end"/>
      </w:r>
      <w:r>
        <w:t xml:space="preserve">. </w:t>
      </w:r>
      <w:r w:rsidR="00B61F40">
        <w:t>Specialized instruments are being developed to mitigate the problem of bleeding control. Instruments that incorporate a functional tip with a suction shaft allow for cutting, dissecting or elevating tissues while suctioning</w:t>
      </w:r>
      <w:r>
        <w:t xml:space="preserve"> </w:t>
      </w:r>
      <w:r w:rsidR="006454BC">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6454BC">
        <w:fldChar w:fldCharType="separate"/>
      </w:r>
      <w:r w:rsidRPr="00A440DB">
        <w:rPr>
          <w:noProof/>
        </w:rPr>
        <w:t>[3]</w:t>
      </w:r>
      <w:r w:rsidR="006454BC">
        <w:fldChar w:fldCharType="end"/>
      </w:r>
      <w:r>
        <w:t xml:space="preserve">. </w:t>
      </w:r>
      <w:r w:rsidR="00B61F40">
        <w:t xml:space="preserve">As well, there are techniques to maintain </w:t>
      </w:r>
      <w:proofErr w:type="spellStart"/>
      <w:r w:rsidR="00B61F40">
        <w:t>hemostastis</w:t>
      </w:r>
      <w:proofErr w:type="spellEnd"/>
      <w:r w:rsidR="00B61F40">
        <w:t xml:space="preserve"> during TEES to facilitate one-handed surgery such as: injecting local anesthetic and epinephrine, packing the ear canal with topical epinephrine soaked </w:t>
      </w:r>
      <w:proofErr w:type="spellStart"/>
      <w:r w:rsidR="00B61F40">
        <w:t>neuro</w:t>
      </w:r>
      <w:proofErr w:type="spellEnd"/>
      <w:r w:rsidR="00B61F40">
        <w:t xml:space="preserve">-patties before surgery, maintaining </w:t>
      </w:r>
      <w:proofErr w:type="spellStart"/>
      <w:r w:rsidR="00B61F40">
        <w:t>hypotensive</w:t>
      </w:r>
      <w:proofErr w:type="spellEnd"/>
      <w:r w:rsidR="00B61F40">
        <w:t xml:space="preserve">  anesthesia and gentle head elevation, careful instrument manipulation in external canal and applying epinephrine soaked cotton balls while raising the </w:t>
      </w:r>
      <w:proofErr w:type="spellStart"/>
      <w:r w:rsidR="00B61F40">
        <w:t>tympanomeatal</w:t>
      </w:r>
      <w:proofErr w:type="spellEnd"/>
      <w:r w:rsidR="00B61F40">
        <w:t xml:space="preserve"> flap </w:t>
      </w:r>
      <w:r w:rsidR="006454BC">
        <w:fldChar w:fldCharType="begin" w:fldLock="1"/>
      </w:r>
      <w:r w:rsidR="00B61F40">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6454BC">
        <w:fldChar w:fldCharType="separate"/>
      </w:r>
      <w:r w:rsidR="00B61F40" w:rsidRPr="001C12A0">
        <w:rPr>
          <w:noProof/>
        </w:rPr>
        <w:t>[8]</w:t>
      </w:r>
      <w:r w:rsidR="006454BC">
        <w:fldChar w:fldCharType="end"/>
      </w:r>
      <w:r w:rsidR="00F079FC">
        <w:t xml:space="preserve"> </w:t>
      </w:r>
      <w:r w:rsidR="006454BC">
        <w:fldChar w:fldCharType="begin" w:fldLock="1"/>
      </w:r>
      <w:r w:rsidR="00EE3C40">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6454BC">
        <w:fldChar w:fldCharType="separate"/>
      </w:r>
      <w:r w:rsidR="00F079FC" w:rsidRPr="00F079FC">
        <w:rPr>
          <w:noProof/>
        </w:rPr>
        <w:t>[14]</w:t>
      </w:r>
      <w:r w:rsidR="006454BC">
        <w:fldChar w:fldCharType="end"/>
      </w:r>
      <w:r w:rsidR="00B61F40">
        <w:t xml:space="preserve">. </w:t>
      </w:r>
    </w:p>
    <w:p w:rsidR="00B61F40" w:rsidRDefault="00B61F40" w:rsidP="00B61F40">
      <w:pPr>
        <w:pStyle w:val="Heading3"/>
        <w:rPr>
          <w:lang w:val="en-CA"/>
        </w:rPr>
      </w:pPr>
    </w:p>
    <w:p w:rsidR="00B61F40" w:rsidRDefault="00B61F40" w:rsidP="00414708">
      <w:pPr>
        <w:ind w:firstLine="720"/>
      </w:pPr>
    </w:p>
    <w:p w:rsidR="000B67EC" w:rsidRDefault="00414708" w:rsidP="00414708">
      <w:pPr>
        <w:pStyle w:val="Heading3"/>
        <w:rPr>
          <w:lang w:val="en-CA"/>
        </w:rPr>
      </w:pPr>
      <w:r>
        <w:rPr>
          <w:lang w:val="en-CA"/>
        </w:rPr>
        <w:t>R</w:t>
      </w:r>
      <w:r w:rsidR="000B67EC">
        <w:rPr>
          <w:lang w:val="en-CA"/>
        </w:rPr>
        <w:t>eaching structures visualized by the endoscope and dissection and removal of cholesteatoma</w:t>
      </w:r>
    </w:p>
    <w:p w:rsidR="000B67EC" w:rsidRPr="00FF1426" w:rsidRDefault="000B67EC" w:rsidP="00414708">
      <w:pPr>
        <w:ind w:firstLine="720"/>
      </w:pPr>
      <w:r>
        <w:t xml:space="preserve">Difficult to reach anatomical recesses include the sinus tympani, facial recess and anterior </w:t>
      </w:r>
      <w:proofErr w:type="spellStart"/>
      <w:r>
        <w:t>epitympanic</w:t>
      </w:r>
      <w:proofErr w:type="spellEnd"/>
      <w:r>
        <w:t xml:space="preserve"> recess  </w:t>
      </w:r>
      <w:r w:rsidR="006454BC">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6454BC">
        <w:fldChar w:fldCharType="separate"/>
      </w:r>
      <w:r w:rsidRPr="00A440DB">
        <w:rPr>
          <w:noProof/>
        </w:rPr>
        <w:t>[3]</w:t>
      </w:r>
      <w:r w:rsidR="006454BC">
        <w:fldChar w:fldCharType="end"/>
      </w:r>
      <w:r>
        <w:t xml:space="preserve">. As well, residual cholesteatoma occurs if cholesteatoma is found in inaccessible areas </w:t>
      </w:r>
      <w:r w:rsidR="006454BC">
        <w:fldChar w:fldCharType="begin" w:fldLock="1"/>
      </w:r>
      <w:r w:rsidR="00EE3C40">
        <w:instrText>ADDIN CSL_CITATION { "citationItems" : [ { "id" : "ITEM-1", "itemData" : { "ISSN" : "0001-6497 (Print)", "PMID" : "7193397", "abstract" : "We recently reviewed the records of 1024 operations for aural cholesteatoma. One  hundred and eighty one of these were on children. Complications of the disease occurred more frequently in those whose disease had existed 20 years or more. As such, complications of the disease were less common in children. Our surgical management of cholesteatoma in children is the same as in adults. We are more likely, however, to perform the operation in two stages in children, and more likely to find residual cholesteatoma at the second-stage operation. There were no differences in the functional results in children and adults.", "author" : [ { "dropping-particle" : "", "family" : "Sheehy", "given" : "James L", "non-dropping-particle" : "", "parse-names" : false, "suffix" : "" } ], "container-title" : "The American journal of otology", "id" : "ITEM-1", "issue" : "2", "issued" : { "date-parts" : [ [ "1985" ] ] }, "page" : "170-2", "title" : "Cholesteatoma Surgery in Children", "type" : "article", "volume" : "6" }, "uris" : [ "http://www.mendeley.com/documents/?uuid=47fcc573-2c91-4610-8109-46cd636a6d77" ] } ], "mendeley" : { "formattedCitation" : "[15]", "plainTextFormattedCitation" : "[15]", "previouslyFormattedCitation" : "[15]" }, "properties" : { "noteIndex" : 0 }, "schema" : "https://github.com/citation-style-language/schema/raw/master/csl-citation.json" }</w:instrText>
      </w:r>
      <w:r w:rsidR="006454BC">
        <w:fldChar w:fldCharType="separate"/>
      </w:r>
      <w:r w:rsidR="00F079FC" w:rsidRPr="00F079FC">
        <w:rPr>
          <w:noProof/>
        </w:rPr>
        <w:t>[15]</w:t>
      </w:r>
      <w:r w:rsidR="006454BC">
        <w:fldChar w:fldCharType="end"/>
      </w:r>
      <w:r>
        <w:t xml:space="preserve"> </w:t>
      </w:r>
      <w:r w:rsidR="006454BC">
        <w:fldChar w:fldCharType="begin" w:fldLock="1"/>
      </w:r>
      <w:r w:rsidR="00EE3C40">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"[16]", "plainTextFormattedCitation" : "[16]", "previouslyFormattedCitation" : "[16]" }, "properties" : { "noteIndex" : 0 }, "schema" : "https://github.com/citation-style-language/schema/raw/master/csl-citation.json" }</w:instrText>
      </w:r>
      <w:r w:rsidR="006454BC">
        <w:fldChar w:fldCharType="separate"/>
      </w:r>
      <w:r w:rsidR="00F079FC" w:rsidRPr="00F079FC">
        <w:rPr>
          <w:noProof/>
        </w:rPr>
        <w:t>[16]</w:t>
      </w:r>
      <w:r w:rsidR="006454BC">
        <w:fldChar w:fldCharType="end"/>
      </w:r>
      <w:r>
        <w:t xml:space="preserve">.  </w:t>
      </w:r>
      <w:r w:rsidR="000F119D">
        <w:t xml:space="preserve">Reaching structures visualized by the endoscope and </w:t>
      </w:r>
      <w:r w:rsidR="000F119D">
        <w:lastRenderedPageBreak/>
        <w:t xml:space="preserve">dissection and removal of cholesteatoma resulted in the highest degree of need. These two difficulties are related as dissecting and removal of cholesteatoma requires the surgeon’s tools to reach the cholesteatoma, which is often located in hard to access areas visualized by the endoscope. </w:t>
      </w:r>
      <w:r w:rsidR="00EE3C40">
        <w:t xml:space="preserve">Specialized instruments that have a curved tip in order to reach structures visualized by the endoscope have also being developed, particularly instruments to reach the sinus tympani </w:t>
      </w:r>
      <w:r w:rsidR="006454BC">
        <w:fldChar w:fldCharType="begin" w:fldLock="1"/>
      </w:r>
      <w:r w:rsidR="00EE3C40">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6454BC">
        <w:fldChar w:fldCharType="separate"/>
      </w:r>
      <w:r w:rsidR="00EE3C40" w:rsidRPr="00A440DB">
        <w:rPr>
          <w:noProof/>
        </w:rPr>
        <w:t>[3]</w:t>
      </w:r>
      <w:r w:rsidR="006454BC">
        <w:fldChar w:fldCharType="end"/>
      </w:r>
      <w:r w:rsidR="00EE3C40">
        <w:t>. However, the curve in the shaft is fixed and there are areas where the tip cannot reach, which would require bone removal.</w:t>
      </w:r>
    </w:p>
    <w:p w:rsidR="00414708" w:rsidRDefault="00414708" w:rsidP="000B67EC">
      <w:pPr>
        <w:pStyle w:val="Heading2"/>
        <w:rPr>
          <w:lang w:val="en-CA"/>
        </w:rPr>
      </w:pPr>
    </w:p>
    <w:p w:rsidR="000B67EC" w:rsidRDefault="008D0425" w:rsidP="00414708">
      <w:pPr>
        <w:pStyle w:val="Heading3"/>
        <w:rPr>
          <w:lang w:val="en-CA"/>
        </w:rPr>
      </w:pPr>
      <w:r>
        <w:rPr>
          <w:lang w:val="en-CA"/>
        </w:rPr>
        <w:t>C</w:t>
      </w:r>
      <w:r w:rsidR="000B67EC">
        <w:rPr>
          <w:lang w:val="en-CA"/>
        </w:rPr>
        <w:t>utting and removing bone</w:t>
      </w:r>
    </w:p>
    <w:p w:rsidR="000B67EC" w:rsidRPr="00344911" w:rsidRDefault="000B67EC" w:rsidP="008D0425">
      <w:pPr>
        <w:ind w:firstLine="720"/>
      </w:pPr>
      <w:proofErr w:type="gramStart"/>
      <w:r w:rsidRPr="000B67EC">
        <w:rPr>
          <w:highlight w:val="yellow"/>
        </w:rPr>
        <w:t>need</w:t>
      </w:r>
      <w:proofErr w:type="gramEnd"/>
      <w:r w:rsidRPr="000B67EC">
        <w:rPr>
          <w:highlight w:val="yellow"/>
        </w:rPr>
        <w:t xml:space="preserve"> a source for this</w:t>
      </w:r>
    </w:p>
    <w:p w:rsidR="008D0425" w:rsidRDefault="008D0425" w:rsidP="000B67EC">
      <w:pPr>
        <w:pStyle w:val="Heading2"/>
        <w:rPr>
          <w:lang w:val="en-CA"/>
        </w:rPr>
      </w:pPr>
    </w:p>
    <w:p w:rsidR="000B67EC" w:rsidRDefault="008D0425" w:rsidP="008D0425">
      <w:pPr>
        <w:pStyle w:val="Heading3"/>
        <w:rPr>
          <w:lang w:val="en-CA"/>
        </w:rPr>
      </w:pPr>
      <w:r>
        <w:rPr>
          <w:lang w:val="en-CA"/>
        </w:rPr>
        <w:t>K</w:t>
      </w:r>
      <w:r w:rsidR="000B67EC">
        <w:rPr>
          <w:lang w:val="en-CA"/>
        </w:rPr>
        <w:t xml:space="preserve">eeping the endoscope lens clean </w:t>
      </w:r>
    </w:p>
    <w:p w:rsidR="000B67EC" w:rsidRPr="00A440DB" w:rsidRDefault="00EE3C40" w:rsidP="008D0425">
      <w:pPr>
        <w:ind w:firstLine="720"/>
      </w:pPr>
      <w:r>
        <w:t>Fogging</w:t>
      </w:r>
      <w:r w:rsidR="000B67EC">
        <w:t xml:space="preserve"> and smearing of the endoscope tip is a </w:t>
      </w:r>
      <w:r>
        <w:t>challenge</w:t>
      </w:r>
      <w:r w:rsidR="000B67EC">
        <w:t xml:space="preserve"> of TEES</w:t>
      </w:r>
      <w:r>
        <w:t xml:space="preserve"> and surgeons must pause surgery, remove the fogged lens and wipe it clean on a defog pad periodically</w:t>
      </w:r>
      <w:r w:rsidR="000B67EC">
        <w:t xml:space="preserve"> </w:t>
      </w:r>
      <w:r w:rsidR="006454BC">
        <w:fldChar w:fldCharType="begin" w:fldLock="1"/>
      </w:r>
      <w:r w:rsidR="000B67EC">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6454BC">
        <w:fldChar w:fldCharType="separate"/>
      </w:r>
      <w:r w:rsidR="000B67EC" w:rsidRPr="00A440DB">
        <w:rPr>
          <w:noProof/>
        </w:rPr>
        <w:t>[3]</w:t>
      </w:r>
      <w:r w:rsidR="006454BC">
        <w:fldChar w:fldCharType="end"/>
      </w:r>
      <w:r>
        <w:t xml:space="preserve"> </w:t>
      </w:r>
      <w:r w:rsidR="006454BC">
        <w:fldChar w:fldCharType="begin" w:fldLock="1"/>
      </w:r>
      <w: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 "properties" : { "noteIndex" : 0 }, "schema" : "https://github.com/citation-style-language/schema/raw/master/csl-citation.json" }</w:instrText>
      </w:r>
      <w:r w:rsidR="006454BC">
        <w:fldChar w:fldCharType="separate"/>
      </w:r>
      <w:r w:rsidRPr="00EE3C40">
        <w:rPr>
          <w:noProof/>
        </w:rPr>
        <w:t>[14]</w:t>
      </w:r>
      <w:r w:rsidR="006454BC">
        <w:fldChar w:fldCharType="end"/>
      </w:r>
      <w:r w:rsidR="000B67EC">
        <w:t>. This difficulty during surgery requires the surgeon to remove the tool and endoscope, and wipe it periodically when the lens is not clean. The lens can also become dirty during drilling when pieces of bone and irrigation fluid are flowing in the surgical field</w:t>
      </w:r>
      <w:r>
        <w:t xml:space="preserve"> </w:t>
      </w:r>
      <w:r w:rsidRPr="00EE3C40">
        <w:rPr>
          <w:highlight w:val="yellow"/>
        </w:rPr>
        <w:t>(???)</w:t>
      </w:r>
      <w:r w:rsidR="000B67EC">
        <w:t xml:space="preserve">. </w:t>
      </w:r>
    </w:p>
    <w:p w:rsidR="008D0425" w:rsidRDefault="008D0425" w:rsidP="000B67EC">
      <w:pPr>
        <w:pStyle w:val="Heading2"/>
        <w:rPr>
          <w:lang w:val="en-CA"/>
        </w:rPr>
      </w:pPr>
    </w:p>
    <w:p w:rsidR="000B67EC" w:rsidRDefault="008D0425" w:rsidP="008D0425">
      <w:pPr>
        <w:pStyle w:val="Heading3"/>
        <w:rPr>
          <w:lang w:val="en-CA"/>
        </w:rPr>
      </w:pPr>
      <w:r>
        <w:rPr>
          <w:lang w:val="en-CA"/>
        </w:rPr>
        <w:t>M</w:t>
      </w:r>
      <w:r w:rsidR="000B67EC">
        <w:rPr>
          <w:lang w:val="en-CA"/>
        </w:rPr>
        <w:t xml:space="preserve">oving and positioning a graft into the intended place </w:t>
      </w:r>
    </w:p>
    <w:p w:rsidR="000B67EC" w:rsidRDefault="000B67EC" w:rsidP="008D0425">
      <w:pPr>
        <w:ind w:firstLine="720"/>
      </w:pPr>
      <w:r>
        <w:t xml:space="preserve">In tympanoplasty surgery, the approach, graft material and graft placement technique vary depending on the training, case load, resources and experience available to the surgeon </w:t>
      </w:r>
      <w:r w:rsidR="006454BC">
        <w:fldChar w:fldCharType="begin" w:fldLock="1"/>
      </w:r>
      <w:r w:rsidR="00EE3C40">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"[17]", "plainTextFormattedCitation" : "[17]", "previouslyFormattedCitation" : "[17]" }, "properties" : { "noteIndex" : 0 }, "schema" : "https://github.com/citation-style-language/schema/raw/master/csl-citation.json" }</w:instrText>
      </w:r>
      <w:r w:rsidR="006454BC">
        <w:fldChar w:fldCharType="separate"/>
      </w:r>
      <w:r w:rsidR="00F079FC" w:rsidRPr="00F079FC">
        <w:rPr>
          <w:noProof/>
        </w:rPr>
        <w:t>[17]</w:t>
      </w:r>
      <w:r w:rsidR="006454BC">
        <w:fldChar w:fldCharType="end"/>
      </w:r>
      <w:r>
        <w:t xml:space="preserve">. During TEES tympanoplasty the graft must be inserted into the ear canal and positioned single handedly in the desired orientation, e.g. underlay technique requires the graft to be supported under the annulus anteriorly and over the neck of the </w:t>
      </w:r>
      <w:proofErr w:type="spellStart"/>
      <w:r>
        <w:t>malleus</w:t>
      </w:r>
      <w:proofErr w:type="spellEnd"/>
      <w:r>
        <w:t xml:space="preserve"> for </w:t>
      </w:r>
      <w:proofErr w:type="spellStart"/>
      <w:r>
        <w:t>anterosuperior</w:t>
      </w:r>
      <w:proofErr w:type="spellEnd"/>
      <w:r>
        <w:t xml:space="preserve"> support </w:t>
      </w:r>
      <w:r w:rsidR="006454BC">
        <w:fldChar w:fldCharType="begin" w:fldLock="1"/>
      </w:r>
      <w:r w:rsidR="00EE3C40">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"[17]", "plainTextFormattedCitation" : "[17]", "previouslyFormattedCitation" : "[17]" }, "properties" : { "noteIndex" : 0 }, "schema" : "https://github.com/citation-style-language/schema/raw/master/csl-citation.json" }</w:instrText>
      </w:r>
      <w:r w:rsidR="006454BC">
        <w:fldChar w:fldCharType="separate"/>
      </w:r>
      <w:r w:rsidR="00F079FC" w:rsidRPr="00F079FC">
        <w:rPr>
          <w:noProof/>
        </w:rPr>
        <w:t>[17]</w:t>
      </w:r>
      <w:r w:rsidR="006454BC">
        <w:fldChar w:fldCharType="end"/>
      </w:r>
      <w:r>
        <w:t xml:space="preserve">. Performing this technique single handedly can be challenging and so perhaps a tool that facilitates graft manipulation would be helpful for </w:t>
      </w:r>
      <w:proofErr w:type="gramStart"/>
      <w:r>
        <w:t>TEES</w:t>
      </w:r>
      <w:proofErr w:type="gramEnd"/>
      <w:r>
        <w:t xml:space="preserve"> surgeons. </w:t>
      </w:r>
      <w:r w:rsidR="00333E83">
        <w:t xml:space="preserve">Lea and </w:t>
      </w:r>
      <w:proofErr w:type="spellStart"/>
      <w:r w:rsidR="00333E83">
        <w:t>Mijovic</w:t>
      </w:r>
      <w:proofErr w:type="spellEnd"/>
      <w:r w:rsidR="00333E83">
        <w:t xml:space="preserve"> show that cartilage or graft placement is easier when using two hands in a surgery video </w:t>
      </w:r>
      <w:r w:rsidR="006454BC">
        <w:fldChar w:fldCharType="begin" w:fldLock="1"/>
      </w:r>
      <w:r w:rsidR="00B4071D">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6454BC">
        <w:fldChar w:fldCharType="separate"/>
      </w:r>
      <w:r w:rsidR="00333E83" w:rsidRPr="00333E83">
        <w:rPr>
          <w:noProof/>
        </w:rPr>
        <w:t>[8]</w:t>
      </w:r>
      <w:r w:rsidR="006454BC">
        <w:fldChar w:fldCharType="end"/>
      </w:r>
    </w:p>
    <w:p w:rsidR="00715121" w:rsidRDefault="00715121" w:rsidP="008D0425">
      <w:pPr>
        <w:ind w:firstLine="720"/>
      </w:pPr>
    </w:p>
    <w:p w:rsidR="00715121" w:rsidRDefault="00715121" w:rsidP="00715121">
      <w:pPr>
        <w:pStyle w:val="Heading3"/>
      </w:pPr>
      <w:r>
        <w:t xml:space="preserve">Qualitative results: </w:t>
      </w:r>
    </w:p>
    <w:p w:rsidR="00715121" w:rsidRPr="00715121" w:rsidRDefault="00715121" w:rsidP="00715121">
      <w:r>
        <w:t>Insert qualitative results – open ended responses with themes/categories.</w:t>
      </w:r>
    </w:p>
    <w:p w:rsidR="00015BCD" w:rsidRDefault="00015BCD" w:rsidP="00015BCD"/>
    <w:p w:rsidR="00015BCD" w:rsidRPr="00015BCD" w:rsidRDefault="00015BCD" w:rsidP="00015BCD">
      <w:pPr>
        <w:pStyle w:val="Heading2"/>
      </w:pPr>
      <w:r>
        <w:t xml:space="preserve">Conclusion: </w:t>
      </w:r>
    </w:p>
    <w:p w:rsidR="00015BCD" w:rsidRDefault="00A40CE7" w:rsidP="00A40CE7">
      <w:pPr>
        <w:pStyle w:val="ListParagraph"/>
        <w:numPr>
          <w:ilvl w:val="0"/>
          <w:numId w:val="6"/>
        </w:numPr>
      </w:pPr>
      <w:r>
        <w:t>key findings</w:t>
      </w:r>
    </w:p>
    <w:p w:rsidR="00A40CE7" w:rsidRDefault="00A40CE7" w:rsidP="00A40CE7">
      <w:pPr>
        <w:pStyle w:val="ListParagraph"/>
        <w:numPr>
          <w:ilvl w:val="0"/>
          <w:numId w:val="6"/>
        </w:numPr>
      </w:pPr>
      <w:r>
        <w:t>review main outcome measures</w:t>
      </w:r>
    </w:p>
    <w:p w:rsidR="00A40CE7" w:rsidRDefault="00A40CE7" w:rsidP="00A40CE7">
      <w:pPr>
        <w:pStyle w:val="ListParagraph"/>
        <w:numPr>
          <w:ilvl w:val="0"/>
          <w:numId w:val="6"/>
        </w:numPr>
      </w:pPr>
      <w:r>
        <w:t xml:space="preserve">compare key </w:t>
      </w:r>
      <w:r w:rsidR="00783D5A">
        <w:t>findings with other literature</w:t>
      </w:r>
    </w:p>
    <w:p w:rsidR="00783D5A" w:rsidRDefault="00783D5A" w:rsidP="00A40CE7">
      <w:pPr>
        <w:pStyle w:val="ListParagraph"/>
        <w:numPr>
          <w:ilvl w:val="0"/>
          <w:numId w:val="6"/>
        </w:numPr>
      </w:pPr>
      <w:r>
        <w:t>limitations of study</w:t>
      </w:r>
    </w:p>
    <w:p w:rsidR="00132782" w:rsidRDefault="005E6EE5" w:rsidP="00132782">
      <w:pPr>
        <w:pStyle w:val="ListParagraph"/>
        <w:numPr>
          <w:ilvl w:val="1"/>
          <w:numId w:val="6"/>
        </w:numPr>
      </w:pPr>
      <w:r>
        <w:t xml:space="preserve">The questionnaire was sent to otologists interested in endoscopic ear surgery, as the respondents attended </w:t>
      </w:r>
      <w:proofErr w:type="gramStart"/>
      <w:r>
        <w:t>TEES</w:t>
      </w:r>
      <w:proofErr w:type="gramEnd"/>
      <w:r>
        <w:t xml:space="preserve"> courses and are members of IWGEES. We have a low sample size of surgeons who do 0% of surgeries totally </w:t>
      </w:r>
      <w:proofErr w:type="spellStart"/>
      <w:r>
        <w:t>endoscopically</w:t>
      </w:r>
      <w:proofErr w:type="spellEnd"/>
      <w:r>
        <w:t xml:space="preserve"> (2/19). </w:t>
      </w:r>
    </w:p>
    <w:p w:rsidR="005E6EE5" w:rsidRDefault="005E6EE5" w:rsidP="00132782">
      <w:pPr>
        <w:pStyle w:val="ListParagraph"/>
        <w:numPr>
          <w:ilvl w:val="1"/>
          <w:numId w:val="6"/>
        </w:numPr>
      </w:pPr>
      <w:r>
        <w:t xml:space="preserve">We do not know the major types of surgeries that the respondents do using TEES. </w:t>
      </w:r>
      <w:r w:rsidR="00B01A62">
        <w:t xml:space="preserve">This would affect the results as they would face different difficulties during </w:t>
      </w:r>
      <w:r w:rsidR="00B01A62">
        <w:lastRenderedPageBreak/>
        <w:t xml:space="preserve">surgery. For example, a surgeon who primarily performs </w:t>
      </w:r>
      <w:proofErr w:type="gramStart"/>
      <w:r w:rsidR="00B01A62">
        <w:t>TEES</w:t>
      </w:r>
      <w:proofErr w:type="gramEnd"/>
      <w:r w:rsidR="00B01A62">
        <w:t xml:space="preserve"> cholesteatoma would probably need more instrumentation for dissecting and reaching cholesteatoma. </w:t>
      </w:r>
    </w:p>
    <w:p w:rsidR="00B01A62" w:rsidRDefault="00B01A62" w:rsidP="00132782">
      <w:pPr>
        <w:pStyle w:val="ListParagraph"/>
        <w:numPr>
          <w:ilvl w:val="1"/>
          <w:numId w:val="6"/>
        </w:numPr>
      </w:pPr>
      <w:r>
        <w:t xml:space="preserve">Low response rate. The questionnaire, with 11 questions, was designed to be very short and easy to complete but it still received a low response rate. </w:t>
      </w:r>
    </w:p>
    <w:p w:rsidR="00E12426" w:rsidRDefault="00E12426" w:rsidP="00132782">
      <w:pPr>
        <w:pStyle w:val="ListParagraph"/>
        <w:numPr>
          <w:ilvl w:val="1"/>
          <w:numId w:val="6"/>
        </w:numPr>
      </w:pPr>
      <w:r>
        <w:t xml:space="preserve">The surgeons who responded probably are biased towards using TEES and therefore, the responses don’t include </w:t>
      </w:r>
      <w:r w:rsidR="007C4768">
        <w:t xml:space="preserve">opinions from surgeons who are not interested in TEES. However, since this study aims to identify the needs of </w:t>
      </w:r>
      <w:proofErr w:type="gramStart"/>
      <w:r w:rsidR="007C4768">
        <w:t>TEES</w:t>
      </w:r>
      <w:proofErr w:type="gramEnd"/>
      <w:r w:rsidR="007C4768">
        <w:t xml:space="preserve"> surgeons, this limitation is not so significant as we want to know the opinions of surgeons who practice TEES and are therefore interested in TEES. </w:t>
      </w:r>
    </w:p>
    <w:p w:rsidR="00A40CE7" w:rsidRDefault="00A40CE7">
      <w:r>
        <w:br w:type="page"/>
      </w:r>
    </w:p>
    <w:p w:rsidR="00A40CE7" w:rsidRDefault="00A40CE7" w:rsidP="00015BCD"/>
    <w:p w:rsidR="00743726" w:rsidRDefault="00743726" w:rsidP="00015BCD"/>
    <w:p w:rsidR="00743726" w:rsidRDefault="00743726" w:rsidP="00743726">
      <w:pPr>
        <w:widowControl w:val="0"/>
        <w:autoSpaceDE w:val="0"/>
        <w:autoSpaceDN w:val="0"/>
        <w:adjustRightInd w:val="0"/>
        <w:spacing w:after="240"/>
      </w:pPr>
      <w:r>
        <w:t>Notes from “</w:t>
      </w:r>
      <w:r w:rsidRPr="00743726">
        <w:t>Endoscopic and keyhole endoscope-assisted neurosurgical approaches: A qualitative survey on technical challenges and technological solutions”</w:t>
      </w:r>
      <w:r w:rsidR="00DC50B3">
        <w:t xml:space="preserve"> </w:t>
      </w:r>
      <w:r w:rsidR="006454BC">
        <w:fldChar w:fldCharType="begin" w:fldLock="1"/>
      </w:r>
      <w:r w:rsidR="00EE3C40">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"[18]", "plainTextFormattedCitation" : "[18]", "previouslyFormattedCitation" : "[18]" }, "properties" : { "noteIndex" : 0 }, "schema" : "https://github.com/citation-style-language/schema/raw/master/csl-citation.json" }</w:instrText>
      </w:r>
      <w:r w:rsidR="006454BC">
        <w:fldChar w:fldCharType="separate"/>
      </w:r>
      <w:r w:rsidR="00F079FC" w:rsidRPr="00F079FC">
        <w:rPr>
          <w:noProof/>
        </w:rPr>
        <w:t>[18]</w:t>
      </w:r>
      <w:r w:rsidR="006454BC">
        <w:fldChar w:fldCharType="end"/>
      </w:r>
    </w:p>
    <w:p w:rsidR="00B33A05" w:rsidRDefault="00B33A05" w:rsidP="00743726">
      <w:pPr>
        <w:widowControl w:val="0"/>
        <w:autoSpaceDE w:val="0"/>
        <w:autoSpaceDN w:val="0"/>
        <w:adjustRightInd w:val="0"/>
        <w:spacing w:after="240"/>
      </w:pPr>
      <w:r>
        <w:t xml:space="preserve">Methods: </w:t>
      </w:r>
    </w:p>
    <w:p w:rsidR="00743726" w:rsidRDefault="00C472E4" w:rsidP="00743726">
      <w:pPr>
        <w:pStyle w:val="ListParagraph"/>
        <w:widowControl w:val="0"/>
        <w:numPr>
          <w:ilvl w:val="0"/>
          <w:numId w:val="4"/>
        </w:numPr>
        <w:autoSpaceDE w:val="0"/>
        <w:autoSpaceDN w:val="0"/>
        <w:adjustRightInd w:val="0"/>
        <w:spacing w:after="240"/>
      </w:pPr>
      <w:r>
        <w:t xml:space="preserve">asked: name, surgical unit, subspecialty </w:t>
      </w:r>
      <w:r w:rsidR="001C0E70">
        <w:t>interests</w:t>
      </w:r>
    </w:p>
    <w:p w:rsidR="001C0E70" w:rsidRDefault="00B33A05" w:rsidP="00743726">
      <w:pPr>
        <w:pStyle w:val="ListParagraph"/>
        <w:widowControl w:val="0"/>
        <w:numPr>
          <w:ilvl w:val="0"/>
          <w:numId w:val="4"/>
        </w:numPr>
        <w:autoSpaceDE w:val="0"/>
        <w:autoSpaceDN w:val="0"/>
        <w:adjustRightInd w:val="0"/>
        <w:spacing w:after="240"/>
      </w:pPr>
      <w:r>
        <w:t>survey</w:t>
      </w:r>
      <w:r w:rsidR="001C0E70">
        <w:t xml:space="preserve">: </w:t>
      </w:r>
    </w:p>
    <w:p w:rsidR="001C0E70" w:rsidRDefault="001C0E70" w:rsidP="001C0E70">
      <w:pPr>
        <w:pStyle w:val="ListParagraph"/>
        <w:widowControl w:val="0"/>
        <w:numPr>
          <w:ilvl w:val="1"/>
          <w:numId w:val="4"/>
        </w:numPr>
        <w:autoSpaceDE w:val="0"/>
        <w:autoSpaceDN w:val="0"/>
        <w:adjustRightInd w:val="0"/>
        <w:spacing w:after="240"/>
      </w:pPr>
      <w:r>
        <w:t>whether surgeon presently uses endoscopic/endoscopic assisted approaches</w:t>
      </w:r>
    </w:p>
    <w:p w:rsidR="001C0E70" w:rsidRDefault="001C0E70" w:rsidP="001C0E70">
      <w:pPr>
        <w:pStyle w:val="ListParagraph"/>
        <w:widowControl w:val="0"/>
        <w:numPr>
          <w:ilvl w:val="1"/>
          <w:numId w:val="4"/>
        </w:numPr>
        <w:autoSpaceDE w:val="0"/>
        <w:autoSpaceDN w:val="0"/>
        <w:adjustRightInd w:val="0"/>
        <w:spacing w:after="240"/>
      </w:pPr>
      <w:r>
        <w:t>what they consider to be major technical barriers to adopting such approaches</w:t>
      </w:r>
    </w:p>
    <w:p w:rsidR="00B33A05" w:rsidRDefault="001C0E70" w:rsidP="00B33A05">
      <w:pPr>
        <w:pStyle w:val="ListParagraph"/>
        <w:widowControl w:val="0"/>
        <w:numPr>
          <w:ilvl w:val="1"/>
          <w:numId w:val="4"/>
        </w:numPr>
        <w:autoSpaceDE w:val="0"/>
        <w:autoSpaceDN w:val="0"/>
        <w:adjustRightInd w:val="0"/>
        <w:spacing w:after="240"/>
      </w:pPr>
      <w:r>
        <w:t>technological advances they foresee improving safety and efficacy in the field</w:t>
      </w:r>
    </w:p>
    <w:p w:rsidR="006E6BEC" w:rsidRDefault="00B33A05" w:rsidP="006E6BEC">
      <w:pPr>
        <w:pStyle w:val="ListParagraph"/>
        <w:widowControl w:val="0"/>
        <w:numPr>
          <w:ilvl w:val="1"/>
          <w:numId w:val="4"/>
        </w:numPr>
        <w:autoSpaceDE w:val="0"/>
        <w:autoSpaceDN w:val="0"/>
        <w:adjustRightInd w:val="0"/>
        <w:spacing w:after="240"/>
      </w:pPr>
      <w:r>
        <w:t xml:space="preserve">three authors </w:t>
      </w:r>
      <w:proofErr w:type="spellStart"/>
      <w:r>
        <w:t>analysed</w:t>
      </w:r>
      <w:proofErr w:type="spellEnd"/>
      <w:r>
        <w:t xml:space="preserve"> the survey </w:t>
      </w:r>
    </w:p>
    <w:p w:rsidR="00B33A05" w:rsidRDefault="00BE7A8C" w:rsidP="006E6BEC">
      <w:pPr>
        <w:widowControl w:val="0"/>
        <w:autoSpaceDE w:val="0"/>
        <w:autoSpaceDN w:val="0"/>
        <w:adjustRightInd w:val="0"/>
        <w:spacing w:after="240"/>
      </w:pPr>
      <w:r>
        <w:t>Results:</w:t>
      </w:r>
    </w:p>
    <w:p w:rsidR="00B33A05" w:rsidRDefault="00B33A05" w:rsidP="00B33A05">
      <w:pPr>
        <w:pStyle w:val="ListParagraph"/>
        <w:widowControl w:val="0"/>
        <w:numPr>
          <w:ilvl w:val="1"/>
          <w:numId w:val="4"/>
        </w:numPr>
        <w:autoSpaceDE w:val="0"/>
        <w:autoSpaceDN w:val="0"/>
        <w:adjustRightInd w:val="0"/>
        <w:spacing w:after="240"/>
      </w:pPr>
      <w:r>
        <w:t>40 neurosurgeons (16% response rate within the first week)</w:t>
      </w:r>
    </w:p>
    <w:p w:rsidR="00B33A05" w:rsidRDefault="00B33A05" w:rsidP="00B33A05">
      <w:pPr>
        <w:pStyle w:val="ListParagraph"/>
        <w:widowControl w:val="0"/>
        <w:numPr>
          <w:ilvl w:val="1"/>
          <w:numId w:val="4"/>
        </w:numPr>
        <w:autoSpaceDE w:val="0"/>
        <w:autoSpaceDN w:val="0"/>
        <w:adjustRightInd w:val="0"/>
        <w:spacing w:after="240"/>
      </w:pPr>
      <w:r>
        <w:t>reported the percent of surgeons that did xyz types of surgery</w:t>
      </w:r>
    </w:p>
    <w:p w:rsidR="00B33A05" w:rsidRDefault="00B33A05" w:rsidP="00B33A05">
      <w:pPr>
        <w:pStyle w:val="ListParagraph"/>
        <w:widowControl w:val="0"/>
        <w:numPr>
          <w:ilvl w:val="1"/>
          <w:numId w:val="4"/>
        </w:numPr>
        <w:autoSpaceDE w:val="0"/>
        <w:autoSpaceDN w:val="0"/>
        <w:adjustRightInd w:val="0"/>
        <w:spacing w:after="240"/>
      </w:pPr>
      <w:r>
        <w:t xml:space="preserve">detailed opinions on technical challenges: </w:t>
      </w:r>
    </w:p>
    <w:p w:rsidR="00B33A05" w:rsidRDefault="00B33A05" w:rsidP="00B33A05">
      <w:pPr>
        <w:pStyle w:val="ListParagraph"/>
        <w:widowControl w:val="0"/>
        <w:numPr>
          <w:ilvl w:val="2"/>
          <w:numId w:val="4"/>
        </w:numPr>
        <w:autoSpaceDE w:val="0"/>
        <w:autoSpaceDN w:val="0"/>
        <w:adjustRightInd w:val="0"/>
        <w:spacing w:after="240"/>
      </w:pPr>
      <w:r>
        <w:t xml:space="preserve">grouped responses into specific themes: surgical approach with better integration with image guidance, intra-op visualization and improvement in </w:t>
      </w:r>
      <w:proofErr w:type="spellStart"/>
      <w:r>
        <w:t>neuroendoscopy</w:t>
      </w:r>
      <w:proofErr w:type="spellEnd"/>
      <w:r>
        <w:t>, surgical manipulation and improvements in instruments</w:t>
      </w:r>
    </w:p>
    <w:p w:rsidR="00B33A05" w:rsidRDefault="00B33A05" w:rsidP="00B33A05">
      <w:pPr>
        <w:pStyle w:val="ListParagraph"/>
        <w:widowControl w:val="0"/>
        <w:numPr>
          <w:ilvl w:val="2"/>
          <w:numId w:val="4"/>
        </w:numPr>
        <w:autoSpaceDE w:val="0"/>
        <w:autoSpaceDN w:val="0"/>
        <w:adjustRightInd w:val="0"/>
        <w:spacing w:after="240"/>
      </w:pPr>
      <w:r>
        <w:t>subthemes outlined in a figure e.g. for approach: integrated IGS, flexible access subthemes</w:t>
      </w:r>
    </w:p>
    <w:p w:rsidR="00B33A05" w:rsidRDefault="00B33A05" w:rsidP="00B33A05">
      <w:pPr>
        <w:pStyle w:val="ListParagraph"/>
        <w:widowControl w:val="0"/>
        <w:numPr>
          <w:ilvl w:val="1"/>
          <w:numId w:val="4"/>
        </w:numPr>
        <w:autoSpaceDE w:val="0"/>
        <w:autoSpaceDN w:val="0"/>
        <w:adjustRightInd w:val="0"/>
        <w:spacing w:after="240"/>
      </w:pPr>
      <w:r>
        <w:t>paragraphs outlining the results of the themes</w:t>
      </w:r>
    </w:p>
    <w:p w:rsidR="00B33A05" w:rsidRDefault="00B33A05" w:rsidP="00B33A05">
      <w:pPr>
        <w:pStyle w:val="ListParagraph"/>
        <w:widowControl w:val="0"/>
        <w:numPr>
          <w:ilvl w:val="2"/>
          <w:numId w:val="4"/>
        </w:numPr>
        <w:autoSpaceDE w:val="0"/>
        <w:autoSpaceDN w:val="0"/>
        <w:adjustRightInd w:val="0"/>
        <w:spacing w:after="240"/>
      </w:pPr>
      <w:proofErr w:type="gramStart"/>
      <w:r>
        <w:t>how</w:t>
      </w:r>
      <w:proofErr w:type="gramEnd"/>
      <w:r>
        <w:t xml:space="preserve"> many respondents suggested that theme?</w:t>
      </w:r>
    </w:p>
    <w:p w:rsidR="006E6BEC" w:rsidRDefault="006E6BEC" w:rsidP="00B33A05">
      <w:pPr>
        <w:pStyle w:val="ListParagraph"/>
        <w:widowControl w:val="0"/>
        <w:numPr>
          <w:ilvl w:val="2"/>
          <w:numId w:val="4"/>
        </w:numPr>
        <w:autoSpaceDE w:val="0"/>
        <w:autoSpaceDN w:val="0"/>
        <w:adjustRightInd w:val="0"/>
        <w:spacing w:after="240"/>
      </w:pPr>
      <w:r>
        <w:t xml:space="preserve">E.g. </w:t>
      </w:r>
      <w:proofErr w:type="gramStart"/>
      <w:r>
        <w:t>How</w:t>
      </w:r>
      <w:proofErr w:type="gramEnd"/>
      <w:r>
        <w:t xml:space="preserve"> many respondents said endoscope image quality was a problem in the visualization theme?</w:t>
      </w:r>
    </w:p>
    <w:p w:rsidR="006E6BEC" w:rsidRDefault="006E6BEC" w:rsidP="006E6BEC">
      <w:pPr>
        <w:pStyle w:val="ListParagraph"/>
        <w:widowControl w:val="0"/>
        <w:numPr>
          <w:ilvl w:val="1"/>
          <w:numId w:val="4"/>
        </w:numPr>
        <w:autoSpaceDE w:val="0"/>
        <w:autoSpaceDN w:val="0"/>
        <w:adjustRightInd w:val="0"/>
        <w:spacing w:after="240"/>
      </w:pPr>
      <w:r>
        <w:t>Table outlining the subspecialties of the neurosurgeon respondents</w:t>
      </w:r>
    </w:p>
    <w:p w:rsidR="001E2875" w:rsidRDefault="001E2875" w:rsidP="00501CA9">
      <w:pPr>
        <w:widowControl w:val="0"/>
        <w:autoSpaceDE w:val="0"/>
        <w:autoSpaceDN w:val="0"/>
        <w:adjustRightInd w:val="0"/>
        <w:spacing w:after="240"/>
      </w:pPr>
    </w:p>
    <w:p w:rsidR="001E2875" w:rsidRDefault="001E2875" w:rsidP="00501CA9">
      <w:pPr>
        <w:widowControl w:val="0"/>
        <w:autoSpaceDE w:val="0"/>
        <w:autoSpaceDN w:val="0"/>
        <w:adjustRightInd w:val="0"/>
        <w:spacing w:after="240"/>
      </w:pPr>
    </w:p>
    <w:p w:rsidR="00BE7A8C" w:rsidRDefault="00BE7A8C">
      <w:r>
        <w:br w:type="page"/>
      </w:r>
    </w:p>
    <w:p w:rsidR="009D26E4" w:rsidRDefault="00BE7A8C" w:rsidP="00EE3C40">
      <w:pPr>
        <w:widowControl w:val="0"/>
        <w:autoSpaceDE w:val="0"/>
        <w:autoSpaceDN w:val="0"/>
        <w:adjustRightInd w:val="0"/>
        <w:spacing w:after="140"/>
        <w:ind w:left="640" w:hanging="640"/>
      </w:pPr>
      <w:r>
        <w:lastRenderedPageBreak/>
        <w:t>Bibliography:</w:t>
      </w:r>
    </w:p>
    <w:p w:rsidR="00EE3C40" w:rsidRPr="00EE3C40" w:rsidRDefault="006454BC" w:rsidP="00EE3C40">
      <w:pPr>
        <w:widowControl w:val="0"/>
        <w:autoSpaceDE w:val="0"/>
        <w:autoSpaceDN w:val="0"/>
        <w:adjustRightInd w:val="0"/>
        <w:spacing w:after="140"/>
        <w:ind w:left="640" w:hanging="640"/>
        <w:rPr>
          <w:rFonts w:ascii="Calibri" w:hAnsi="Calibri" w:cs="Times New Roman"/>
          <w:noProof/>
        </w:rPr>
      </w:pPr>
      <w:r>
        <w:fldChar w:fldCharType="begin" w:fldLock="1"/>
      </w:r>
      <w:r w:rsidR="00DC50B3">
        <w:instrText xml:space="preserve">ADDIN Mendeley Bibliography CSL_BIBLIOGRAPHY </w:instrText>
      </w:r>
      <w:r>
        <w:fldChar w:fldCharType="separate"/>
      </w:r>
      <w:r w:rsidR="00EE3C40" w:rsidRPr="00EE3C40">
        <w:rPr>
          <w:rFonts w:ascii="Calibri" w:hAnsi="Calibri" w:cs="Times New Roman"/>
          <w:noProof/>
        </w:rPr>
        <w:t>[1]</w:t>
      </w:r>
      <w:r w:rsidR="00EE3C40" w:rsidRPr="00EE3C40">
        <w:rPr>
          <w:rFonts w:ascii="Calibri" w:hAnsi="Calibri" w:cs="Times New Roman"/>
          <w:noProof/>
        </w:rPr>
        <w:tab/>
        <w:t xml:space="preserve">M. S. Cohen, L. D. Landegger, E. D. Kozin, and D. J. Lee, “Pediatric endoscopic ear surgery in clinical practice: Lessons learned and early outcomes,” </w:t>
      </w:r>
      <w:r w:rsidR="00EE3C40" w:rsidRPr="00EE3C40">
        <w:rPr>
          <w:rFonts w:ascii="Calibri" w:hAnsi="Calibri" w:cs="Times New Roman"/>
          <w:i/>
          <w:iCs/>
          <w:noProof/>
        </w:rPr>
        <w:t>Laryngoscope</w:t>
      </w:r>
      <w:r w:rsidR="00EE3C40" w:rsidRPr="00EE3C40">
        <w:rPr>
          <w:rFonts w:ascii="Calibri" w:hAnsi="Calibri" w:cs="Times New Roman"/>
          <w:noProof/>
        </w:rPr>
        <w:t>, p. n/a-n/a, 2015.</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[2]</w:t>
      </w:r>
      <w:r w:rsidRPr="00EE3C40">
        <w:rPr>
          <w:rFonts w:ascii="Calibri" w:hAnsi="Calibri" w:cs="Times New Roman"/>
          <w:noProof/>
        </w:rPr>
        <w:tab/>
        <w:t xml:space="preserve">H. Kanona, J. S. Virk, and A. Owa, “Endoscopic ear surgery: A case series and first United Kingdom experience.,” </w:t>
      </w:r>
      <w:r w:rsidRPr="00EE3C40">
        <w:rPr>
          <w:rFonts w:ascii="Calibri" w:hAnsi="Calibri" w:cs="Times New Roman"/>
          <w:i/>
          <w:iCs/>
          <w:noProof/>
        </w:rPr>
        <w:t>World J. Clin. cases</w:t>
      </w:r>
      <w:r w:rsidRPr="00EE3C40">
        <w:rPr>
          <w:rFonts w:ascii="Calibri" w:hAnsi="Calibri" w:cs="Times New Roman"/>
          <w:noProof/>
        </w:rPr>
        <w:t>, vol. 3, no. 3, pp. 310–7, 2015.</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[3]</w:t>
      </w:r>
      <w:r w:rsidRPr="00EE3C40">
        <w:rPr>
          <w:rFonts w:ascii="Calibri" w:hAnsi="Calibri" w:cs="Times New Roman"/>
          <w:noProof/>
        </w:rPr>
        <w:tab/>
        <w:t xml:space="preserve">M. Badr-el-dine, “Instrumentation and Technologies in Endoscopic Ear Surgery,” </w:t>
      </w:r>
      <w:r w:rsidRPr="00EE3C40">
        <w:rPr>
          <w:rFonts w:ascii="Calibri" w:hAnsi="Calibri" w:cs="Times New Roman"/>
          <w:i/>
          <w:iCs/>
          <w:noProof/>
        </w:rPr>
        <w:t>Otolaryngol. Clin. NA</w:t>
      </w:r>
      <w:r w:rsidRPr="00EE3C40">
        <w:rPr>
          <w:rFonts w:ascii="Calibri" w:hAnsi="Calibri" w:cs="Times New Roman"/>
          <w:noProof/>
        </w:rPr>
        <w:t>, vol. 46, no. 2, pp. 211–225, 2013.</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[4]</w:t>
      </w:r>
      <w:r w:rsidRPr="00EE3C40">
        <w:rPr>
          <w:rFonts w:ascii="Calibri" w:hAnsi="Calibri" w:cs="Times New Roman"/>
          <w:noProof/>
        </w:rPr>
        <w:tab/>
        <w:t xml:space="preserve">M. L. Bennett, D. Zhang, R. F. Labadie, and J. H. Noble, “Comparison of Middle Ear Visualization With Endoscopy and Microscopy,” </w:t>
      </w:r>
      <w:r w:rsidRPr="00EE3C40">
        <w:rPr>
          <w:rFonts w:ascii="Calibri" w:hAnsi="Calibri" w:cs="Times New Roman"/>
          <w:i/>
          <w:iCs/>
          <w:noProof/>
        </w:rPr>
        <w:t>Otol. Neurotol.</w:t>
      </w:r>
      <w:r w:rsidRPr="00EE3C40">
        <w:rPr>
          <w:rFonts w:ascii="Calibri" w:hAnsi="Calibri" w:cs="Times New Roman"/>
          <w:noProof/>
        </w:rPr>
        <w:t>, vol. 37, pp. 362–366, 2016.</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[5]</w:t>
      </w:r>
      <w:r w:rsidRPr="00EE3C40">
        <w:rPr>
          <w:rFonts w:ascii="Calibri" w:hAnsi="Calibri" w:cs="Times New Roman"/>
          <w:noProof/>
        </w:rPr>
        <w:tab/>
        <w:t xml:space="preserve">M. Tarabichi, “Endoscopic Middle Ear Surgery,” </w:t>
      </w:r>
      <w:r w:rsidRPr="00EE3C40">
        <w:rPr>
          <w:rFonts w:ascii="Calibri" w:hAnsi="Calibri" w:cs="Times New Roman"/>
          <w:i/>
          <w:iCs/>
          <w:noProof/>
        </w:rPr>
        <w:t>Ann. Otol. Rhinol. Laryngol.</w:t>
      </w:r>
      <w:r w:rsidRPr="00EE3C40">
        <w:rPr>
          <w:rFonts w:ascii="Calibri" w:hAnsi="Calibri" w:cs="Times New Roman"/>
          <w:noProof/>
        </w:rPr>
        <w:t>, vol. 108, no. 1, pp. 39–46, 1999.</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[6]</w:t>
      </w:r>
      <w:r w:rsidRPr="00EE3C40">
        <w:rPr>
          <w:rFonts w:ascii="Calibri" w:hAnsi="Calibri" w:cs="Times New Roman"/>
          <w:noProof/>
        </w:rPr>
        <w:tab/>
        <w:t xml:space="preserve">M. Yong, T. Mijovic, and J. Lea, “Endoscopic ear surgery in Canada : a cross-sectional study,” </w:t>
      </w:r>
      <w:r w:rsidRPr="00EE3C40">
        <w:rPr>
          <w:rFonts w:ascii="Calibri" w:hAnsi="Calibri" w:cs="Times New Roman"/>
          <w:i/>
          <w:iCs/>
          <w:noProof/>
        </w:rPr>
        <w:t>J. Otolaryngol. - Head Neck Surg.</w:t>
      </w:r>
      <w:r w:rsidRPr="00EE3C40">
        <w:rPr>
          <w:rFonts w:ascii="Calibri" w:hAnsi="Calibri" w:cs="Times New Roman"/>
          <w:noProof/>
        </w:rPr>
        <w:t>, pp. 1–8, 2016.</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[7]</w:t>
      </w:r>
      <w:r w:rsidRPr="00EE3C40">
        <w:rPr>
          <w:rFonts w:ascii="Calibri" w:hAnsi="Calibri" w:cs="Times New Roman"/>
          <w:noProof/>
        </w:rPr>
        <w:tab/>
        <w:t xml:space="preserve">S. C. Prasad, A. Giannuzzi, E. A. Nahleh, G. De Donato, A. Russo, and M. Sanna, “Is endoscopic ear surgery an alternative to the modified Bondy technique for limited epitympanic cholesteatoma?,” </w:t>
      </w:r>
      <w:r w:rsidRPr="00EE3C40">
        <w:rPr>
          <w:rFonts w:ascii="Calibri" w:hAnsi="Calibri" w:cs="Times New Roman"/>
          <w:i/>
          <w:iCs/>
          <w:noProof/>
        </w:rPr>
        <w:t>Eur. Arch. Oto-Rhino-Laryngology</w:t>
      </w:r>
      <w:r w:rsidRPr="00EE3C40">
        <w:rPr>
          <w:rFonts w:ascii="Calibri" w:hAnsi="Calibri" w:cs="Times New Roman"/>
          <w:noProof/>
        </w:rPr>
        <w:t>, vol. 273, no. 9, pp. 2533–2540, 2016.</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[8]</w:t>
      </w:r>
      <w:r w:rsidRPr="00EE3C40">
        <w:rPr>
          <w:rFonts w:ascii="Calibri" w:hAnsi="Calibri" w:cs="Times New Roman"/>
          <w:noProof/>
        </w:rPr>
        <w:tab/>
        <w:t xml:space="preserve">T. Mijovic and J. Lea, “Training and Education in Endoscopic Ear Surgery,” </w:t>
      </w:r>
      <w:r w:rsidRPr="00EE3C40">
        <w:rPr>
          <w:rFonts w:ascii="Calibri" w:hAnsi="Calibri" w:cs="Times New Roman"/>
          <w:i/>
          <w:iCs/>
          <w:noProof/>
        </w:rPr>
        <w:t>Curr. Otorhinolaryngol. Rep.</w:t>
      </w:r>
      <w:r w:rsidRPr="00EE3C40">
        <w:rPr>
          <w:rFonts w:ascii="Calibri" w:hAnsi="Calibri" w:cs="Times New Roman"/>
          <w:noProof/>
        </w:rPr>
        <w:t>, vol. 3, no. 4, pp. 193–199, 2015.</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[9]</w:t>
      </w:r>
      <w:r w:rsidRPr="00EE3C40">
        <w:rPr>
          <w:rFonts w:ascii="Calibri" w:hAnsi="Calibri" w:cs="Times New Roman"/>
          <w:noProof/>
        </w:rPr>
        <w:tab/>
        <w:t xml:space="preserve">A. L. James, “Endoscopic Middle Ear Surgery in Children.,” </w:t>
      </w:r>
      <w:r w:rsidRPr="00EE3C40">
        <w:rPr>
          <w:rFonts w:ascii="Calibri" w:hAnsi="Calibri" w:cs="Times New Roman"/>
          <w:i/>
          <w:iCs/>
          <w:noProof/>
        </w:rPr>
        <w:t>Otolaryngol. Clin. North Am.</w:t>
      </w:r>
      <w:r w:rsidRPr="00EE3C40">
        <w:rPr>
          <w:rFonts w:ascii="Calibri" w:hAnsi="Calibri" w:cs="Times New Roman"/>
          <w:noProof/>
        </w:rPr>
        <w:t>, vol. 46, no. 2, pp. 233–44, Apr. 2013.</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[10]</w:t>
      </w:r>
      <w:r w:rsidRPr="00EE3C40">
        <w:rPr>
          <w:rFonts w:ascii="Calibri" w:hAnsi="Calibri" w:cs="Times New Roman"/>
          <w:noProof/>
        </w:rPr>
        <w:tab/>
        <w:t xml:space="preserve">M. Badr-el-dine, “I n s t r u m e n t a t i o n a n d Tec h n o l o g i e s in E ndos c o p i c Ear Su r ge ry,” </w:t>
      </w:r>
      <w:r w:rsidRPr="00EE3C40">
        <w:rPr>
          <w:rFonts w:ascii="Calibri" w:hAnsi="Calibri" w:cs="Times New Roman"/>
          <w:i/>
          <w:iCs/>
          <w:noProof/>
        </w:rPr>
        <w:t>Otolaryngol. Clin. NA</w:t>
      </w:r>
      <w:r w:rsidRPr="00EE3C40">
        <w:rPr>
          <w:rFonts w:ascii="Calibri" w:hAnsi="Calibri" w:cs="Times New Roman"/>
          <w:noProof/>
        </w:rPr>
        <w:t>, vol. 46, no. 2, pp. 211–225, 2013.</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[11]</w:t>
      </w:r>
      <w:r w:rsidRPr="00EE3C40">
        <w:rPr>
          <w:rFonts w:ascii="Calibri" w:hAnsi="Calibri" w:cs="Times New Roman"/>
          <w:noProof/>
        </w:rPr>
        <w:tab/>
        <w:t xml:space="preserve">A. Celenza and I. R. Rogers, “Comparison of visual analogue and Likert scales in evaluation of an emergency department bedside teaching programme,” </w:t>
      </w:r>
      <w:r w:rsidRPr="00EE3C40">
        <w:rPr>
          <w:rFonts w:ascii="Calibri" w:hAnsi="Calibri" w:cs="Times New Roman"/>
          <w:i/>
          <w:iCs/>
          <w:noProof/>
        </w:rPr>
        <w:t>EMA - Emerg. Med. Australas.</w:t>
      </w:r>
      <w:r w:rsidRPr="00EE3C40">
        <w:rPr>
          <w:rFonts w:ascii="Calibri" w:hAnsi="Calibri" w:cs="Times New Roman"/>
          <w:noProof/>
        </w:rPr>
        <w:t>, vol. 23, no. 1, pp. 68–75, 2011.</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[12]</w:t>
      </w:r>
      <w:r w:rsidRPr="00EE3C40">
        <w:rPr>
          <w:rFonts w:ascii="Calibri" w:hAnsi="Calibri" w:cs="Times New Roman"/>
          <w:noProof/>
        </w:rPr>
        <w:tab/>
        <w:t xml:space="preserve">D. M. Marsh-richard, E. S. Hatzis, C. W. Mathias, N. Venditti, D. M. Dougherty, and W. Forest, “Adaptive Visual Analog Scales (AVAS): A Modifiable Software Program for the Creation, Administration, and Scoring of Visual Analog Scales,” </w:t>
      </w:r>
      <w:r w:rsidRPr="00EE3C40">
        <w:rPr>
          <w:rFonts w:ascii="Calibri" w:hAnsi="Calibri" w:cs="Times New Roman"/>
          <w:i/>
          <w:iCs/>
          <w:noProof/>
        </w:rPr>
        <w:t>Heal. (San Fr.</w:t>
      </w:r>
      <w:r w:rsidRPr="00EE3C40">
        <w:rPr>
          <w:rFonts w:ascii="Calibri" w:hAnsi="Calibri" w:cs="Times New Roman"/>
          <w:noProof/>
        </w:rPr>
        <w:t>, vol. 41, no. 1, pp. 99–106, 2009.</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[13]</w:t>
      </w:r>
      <w:r w:rsidRPr="00EE3C40">
        <w:rPr>
          <w:rFonts w:ascii="Calibri" w:hAnsi="Calibri" w:cs="Times New Roman"/>
          <w:noProof/>
        </w:rPr>
        <w:tab/>
        <w:t xml:space="preserve">H. T. and P. Filzmoser, “Benefits from Using Continuous Rating Scales in Online Survey Research,” </w:t>
      </w:r>
      <w:r w:rsidRPr="00EE3C40">
        <w:rPr>
          <w:rFonts w:ascii="Calibri" w:hAnsi="Calibri" w:cs="Times New Roman"/>
          <w:i/>
          <w:iCs/>
          <w:noProof/>
        </w:rPr>
        <w:t>J. Econ. Soc. Meas.</w:t>
      </w:r>
      <w:r w:rsidRPr="00EE3C40">
        <w:rPr>
          <w:rFonts w:ascii="Calibri" w:hAnsi="Calibri" w:cs="Times New Roman"/>
          <w:noProof/>
        </w:rPr>
        <w:t>, vol. 4, no. November, p. 25, 2009.</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[14]</w:t>
      </w:r>
      <w:r w:rsidRPr="00EE3C40">
        <w:rPr>
          <w:rFonts w:ascii="Calibri" w:hAnsi="Calibri" w:cs="Times New Roman"/>
          <w:noProof/>
        </w:rPr>
        <w:tab/>
        <w:t xml:space="preserve">E. D. Kozin, R. Kiringoda, and D. J. Lee, “Incorporating Endoscopic Ear Surgery into Your Clinical Practice,” </w:t>
      </w:r>
      <w:r w:rsidRPr="00EE3C40">
        <w:rPr>
          <w:rFonts w:ascii="Calibri" w:hAnsi="Calibri" w:cs="Times New Roman"/>
          <w:i/>
          <w:iCs/>
          <w:noProof/>
        </w:rPr>
        <w:t>Otolaryngol. Clin. North Am.</w:t>
      </w:r>
      <w:r w:rsidRPr="00EE3C40">
        <w:rPr>
          <w:rFonts w:ascii="Calibri" w:hAnsi="Calibri" w:cs="Times New Roman"/>
          <w:noProof/>
        </w:rPr>
        <w:t>, vol. 49, no. 5, pp. 1237–1251, 2016.</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[15]</w:t>
      </w:r>
      <w:r w:rsidRPr="00EE3C40">
        <w:rPr>
          <w:rFonts w:ascii="Calibri" w:hAnsi="Calibri" w:cs="Times New Roman"/>
          <w:noProof/>
        </w:rPr>
        <w:tab/>
        <w:t xml:space="preserve">J. L. Sheehy, “Cholesteatoma Surgery in Children,” </w:t>
      </w:r>
      <w:r w:rsidRPr="00EE3C40">
        <w:rPr>
          <w:rFonts w:ascii="Calibri" w:hAnsi="Calibri" w:cs="Times New Roman"/>
          <w:i/>
          <w:iCs/>
          <w:noProof/>
        </w:rPr>
        <w:t>The American journal of otology</w:t>
      </w:r>
      <w:r w:rsidRPr="00EE3C40">
        <w:rPr>
          <w:rFonts w:ascii="Calibri" w:hAnsi="Calibri" w:cs="Times New Roman"/>
          <w:noProof/>
        </w:rPr>
        <w:t>, vol. 6, no. 2. pp. 170–2, 1985.</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lastRenderedPageBreak/>
        <w:t>[16]</w:t>
      </w:r>
      <w:r w:rsidRPr="00EE3C40">
        <w:rPr>
          <w:rFonts w:ascii="Calibri" w:hAnsi="Calibri" w:cs="Times New Roman"/>
          <w:noProof/>
        </w:rPr>
        <w:tab/>
        <w:t xml:space="preserve">B. M. Hanna </w:t>
      </w:r>
      <w:r w:rsidRPr="00EE3C40">
        <w:rPr>
          <w:rFonts w:ascii="Calibri" w:hAnsi="Calibri" w:cs="Times New Roman"/>
          <w:i/>
          <w:iCs/>
          <w:noProof/>
        </w:rPr>
        <w:t>et al.</w:t>
      </w:r>
      <w:r w:rsidRPr="00EE3C40">
        <w:rPr>
          <w:rFonts w:ascii="Calibri" w:hAnsi="Calibri" w:cs="Times New Roman"/>
          <w:noProof/>
        </w:rPr>
        <w:t xml:space="preserve">, “Minimally invasive functional approach for cholesteatoma surgery,” </w:t>
      </w:r>
      <w:r w:rsidRPr="00EE3C40">
        <w:rPr>
          <w:rFonts w:ascii="Calibri" w:hAnsi="Calibri" w:cs="Times New Roman"/>
          <w:i/>
          <w:iCs/>
          <w:noProof/>
        </w:rPr>
        <w:t>Laryngoscope</w:t>
      </w:r>
      <w:r w:rsidRPr="00EE3C40">
        <w:rPr>
          <w:rFonts w:ascii="Calibri" w:hAnsi="Calibri" w:cs="Times New Roman"/>
          <w:noProof/>
        </w:rPr>
        <w:t>, vol. 124, no. 10, pp. 2386–2392, 2014.</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[17]</w:t>
      </w:r>
      <w:r w:rsidRPr="00EE3C40">
        <w:rPr>
          <w:rFonts w:ascii="Calibri" w:hAnsi="Calibri" w:cs="Times New Roman"/>
          <w:noProof/>
        </w:rPr>
        <w:tab/>
        <w:t xml:space="preserve">A. L. James and B. C. Papsin, “Ten Top Considerations in Pediatric Tympanoplasty,” </w:t>
      </w:r>
      <w:r w:rsidRPr="00EE3C40">
        <w:rPr>
          <w:rFonts w:ascii="Calibri" w:hAnsi="Calibri" w:cs="Times New Roman"/>
          <w:i/>
          <w:iCs/>
          <w:noProof/>
        </w:rPr>
        <w:t>Am. Acad. Otolaryngol. - Head Neck Surg.</w:t>
      </w:r>
      <w:r w:rsidRPr="00EE3C40">
        <w:rPr>
          <w:rFonts w:ascii="Calibri" w:hAnsi="Calibri" w:cs="Times New Roman"/>
          <w:noProof/>
        </w:rPr>
        <w:t>, no. September, pp. 992–998, 2012.</w:t>
      </w:r>
    </w:p>
    <w:p w:rsidR="00EE3C40" w:rsidRPr="00EE3C40" w:rsidRDefault="00EE3C40" w:rsidP="00EE3C40">
      <w:pPr>
        <w:widowControl w:val="0"/>
        <w:autoSpaceDE w:val="0"/>
        <w:autoSpaceDN w:val="0"/>
        <w:adjustRightInd w:val="0"/>
        <w:spacing w:after="140"/>
        <w:ind w:left="640" w:hanging="640"/>
        <w:rPr>
          <w:rFonts w:ascii="Calibri" w:hAnsi="Calibri" w:cs="Times New Roman"/>
          <w:noProof/>
        </w:rPr>
      </w:pPr>
      <w:r w:rsidRPr="00EE3C40">
        <w:rPr>
          <w:rFonts w:ascii="Calibri" w:hAnsi="Calibri" w:cs="Times New Roman"/>
          <w:noProof/>
        </w:rPr>
        <w:t>[18]</w:t>
      </w:r>
      <w:r w:rsidRPr="00EE3C40">
        <w:rPr>
          <w:rFonts w:ascii="Calibri" w:hAnsi="Calibri" w:cs="Times New Roman"/>
          <w:noProof/>
        </w:rPr>
        <w:tab/>
        <w:t xml:space="preserve">H. J. Marcus </w:t>
      </w:r>
      <w:r w:rsidRPr="00EE3C40">
        <w:rPr>
          <w:rFonts w:ascii="Calibri" w:hAnsi="Calibri" w:cs="Times New Roman"/>
          <w:i/>
          <w:iCs/>
          <w:noProof/>
        </w:rPr>
        <w:t>et al.</w:t>
      </w:r>
      <w:r w:rsidRPr="00EE3C40">
        <w:rPr>
          <w:rFonts w:ascii="Calibri" w:hAnsi="Calibri" w:cs="Times New Roman"/>
          <w:noProof/>
        </w:rPr>
        <w:t>, “Europe PMC Funders Group Endoscopic and Keyhole Endoscope-assisted Neurosurgical Approaches : A Qualitative Survey on Technical Challenges and Technological Solutions,” vol. 28, no. 5, pp. 606–610, 2015.</w:t>
      </w:r>
    </w:p>
    <w:p w:rsidR="00EE3C40" w:rsidRPr="00EE3C40" w:rsidRDefault="00EE3C40" w:rsidP="00EE3C40">
      <w:pPr>
        <w:widowControl w:val="0"/>
        <w:autoSpaceDE w:val="0"/>
        <w:autoSpaceDN w:val="0"/>
        <w:adjustRightInd w:val="0"/>
        <w:spacing w:after="140"/>
        <w:ind w:left="640" w:hanging="640"/>
        <w:rPr>
          <w:rFonts w:ascii="Calibri" w:hAnsi="Calibri"/>
          <w:noProof/>
        </w:rPr>
      </w:pPr>
      <w:r w:rsidRPr="00EE3C40">
        <w:rPr>
          <w:rFonts w:ascii="Calibri" w:hAnsi="Calibri" w:cs="Times New Roman"/>
          <w:noProof/>
        </w:rPr>
        <w:t>[19]</w:t>
      </w:r>
      <w:r w:rsidRPr="00EE3C40">
        <w:rPr>
          <w:rFonts w:ascii="Calibri" w:hAnsi="Calibri" w:cs="Times New Roman"/>
          <w:noProof/>
        </w:rPr>
        <w:tab/>
        <w:t xml:space="preserve">D. M. Prevedello, F. Doglietto, J. A. Jane, J. Jagannathan, J. Han, and E. R. Laws, “History of endoscopic skull base surgery: its evolution and current reality,” </w:t>
      </w:r>
      <w:r w:rsidRPr="00EE3C40">
        <w:rPr>
          <w:rFonts w:ascii="Calibri" w:hAnsi="Calibri" w:cs="Times New Roman"/>
          <w:i/>
          <w:iCs/>
          <w:noProof/>
        </w:rPr>
        <w:t>J. Neurosurg.</w:t>
      </w:r>
      <w:r w:rsidRPr="00EE3C40">
        <w:rPr>
          <w:rFonts w:ascii="Calibri" w:hAnsi="Calibri" w:cs="Times New Roman"/>
          <w:noProof/>
        </w:rPr>
        <w:t>, vol. 107, no. 1, pp. 206–213, 2007.</w:t>
      </w:r>
    </w:p>
    <w:p w:rsidR="00DC50B3" w:rsidRPr="00743726" w:rsidRDefault="006454BC" w:rsidP="00EE3C40">
      <w:pPr>
        <w:widowControl w:val="0"/>
        <w:autoSpaceDE w:val="0"/>
        <w:autoSpaceDN w:val="0"/>
        <w:adjustRightInd w:val="0"/>
        <w:spacing w:after="140"/>
        <w:ind w:left="640" w:hanging="640"/>
      </w:pPr>
      <w:r>
        <w:fldChar w:fldCharType="end"/>
      </w:r>
    </w:p>
    <w:sectPr w:rsidR="00DC50B3" w:rsidRPr="00743726" w:rsidSect="008D470F">
      <w:pgSz w:w="12240" w:h="15840"/>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616A90" w15:done="0"/>
  <w15:commentEx w15:paraId="7C42079A" w15:done="0"/>
  <w15:commentEx w15:paraId="0C2A915D" w15:done="0"/>
  <w15:commentEx w15:paraId="58175E59" w15:done="0"/>
  <w15:commentEx w15:paraId="138B53B4" w15:done="0"/>
  <w15:commentEx w15:paraId="6316CBEC" w15:done="0"/>
  <w15:commentEx w15:paraId="7C9A0B07" w15:done="0"/>
  <w15:commentEx w15:paraId="3E466F74" w15:done="0"/>
  <w15:commentEx w15:paraId="2F2E8DC8" w15:done="0"/>
  <w15:commentEx w15:paraId="280206ED" w15:done="0"/>
  <w15:commentEx w15:paraId="70D080B2" w15:done="0"/>
</w15:commentsEx>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6">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9"/>
  </w:num>
  <w:num w:numId="4">
    <w:abstractNumId w:val="10"/>
  </w:num>
  <w:num w:numId="5">
    <w:abstractNumId w:val="11"/>
  </w:num>
  <w:num w:numId="6">
    <w:abstractNumId w:val="7"/>
  </w:num>
  <w:num w:numId="7">
    <w:abstractNumId w:val="4"/>
  </w:num>
  <w:num w:numId="8">
    <w:abstractNumId w:val="1"/>
  </w:num>
  <w:num w:numId="9">
    <w:abstractNumId w:val="0"/>
  </w:num>
  <w:num w:numId="10">
    <w:abstractNumId w:val="2"/>
  </w:num>
  <w:num w:numId="11">
    <w:abstractNumId w:val="3"/>
  </w:num>
  <w:num w:numId="12">
    <w:abstractNumId w:val="17"/>
  </w:num>
  <w:num w:numId="13">
    <w:abstractNumId w:val="6"/>
  </w:num>
  <w:num w:numId="14">
    <w:abstractNumId w:val="12"/>
  </w:num>
  <w:num w:numId="15">
    <w:abstractNumId w:val="16"/>
  </w:num>
  <w:num w:numId="16">
    <w:abstractNumId w:val="5"/>
  </w:num>
  <w:num w:numId="17">
    <w:abstractNumId w:val="14"/>
  </w:num>
  <w:num w:numId="18">
    <w:abstractNumId w:val="1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yle Eastwood">
    <w15:presenceInfo w15:providerId="Windows Live" w15:userId="1ceb589049b1f56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752119"/>
    <w:rsid w:val="00015BCD"/>
    <w:rsid w:val="00030BDD"/>
    <w:rsid w:val="00041A9F"/>
    <w:rsid w:val="0006438F"/>
    <w:rsid w:val="00064C29"/>
    <w:rsid w:val="00073080"/>
    <w:rsid w:val="00086F3F"/>
    <w:rsid w:val="000B67EC"/>
    <w:rsid w:val="000C07E1"/>
    <w:rsid w:val="000E6B39"/>
    <w:rsid w:val="000F119D"/>
    <w:rsid w:val="000F2E0C"/>
    <w:rsid w:val="000F60F4"/>
    <w:rsid w:val="00131523"/>
    <w:rsid w:val="00131681"/>
    <w:rsid w:val="00131720"/>
    <w:rsid w:val="00132782"/>
    <w:rsid w:val="0014467C"/>
    <w:rsid w:val="001C0E70"/>
    <w:rsid w:val="001C12A0"/>
    <w:rsid w:val="001E17F9"/>
    <w:rsid w:val="001E2875"/>
    <w:rsid w:val="001E3086"/>
    <w:rsid w:val="00204EC7"/>
    <w:rsid w:val="002220B1"/>
    <w:rsid w:val="00231DE9"/>
    <w:rsid w:val="002904CB"/>
    <w:rsid w:val="002D56AE"/>
    <w:rsid w:val="002E043E"/>
    <w:rsid w:val="00321A5D"/>
    <w:rsid w:val="00333E83"/>
    <w:rsid w:val="00340C3C"/>
    <w:rsid w:val="003411A3"/>
    <w:rsid w:val="00344911"/>
    <w:rsid w:val="00346977"/>
    <w:rsid w:val="00350E52"/>
    <w:rsid w:val="00363892"/>
    <w:rsid w:val="003674F9"/>
    <w:rsid w:val="0036795B"/>
    <w:rsid w:val="00391F05"/>
    <w:rsid w:val="003E1D40"/>
    <w:rsid w:val="003E42A4"/>
    <w:rsid w:val="00414708"/>
    <w:rsid w:val="00414B3A"/>
    <w:rsid w:val="00417EEA"/>
    <w:rsid w:val="00440BE7"/>
    <w:rsid w:val="00457A2B"/>
    <w:rsid w:val="00480BFD"/>
    <w:rsid w:val="00490FD1"/>
    <w:rsid w:val="00492755"/>
    <w:rsid w:val="004946F0"/>
    <w:rsid w:val="004D1A6F"/>
    <w:rsid w:val="004E3980"/>
    <w:rsid w:val="00501CA9"/>
    <w:rsid w:val="00507B34"/>
    <w:rsid w:val="00507EE6"/>
    <w:rsid w:val="005463E8"/>
    <w:rsid w:val="005D1C1A"/>
    <w:rsid w:val="005D5B45"/>
    <w:rsid w:val="005E6EE5"/>
    <w:rsid w:val="005F0FF5"/>
    <w:rsid w:val="006013F1"/>
    <w:rsid w:val="0061241A"/>
    <w:rsid w:val="00626E73"/>
    <w:rsid w:val="00632743"/>
    <w:rsid w:val="00635E1F"/>
    <w:rsid w:val="006454BC"/>
    <w:rsid w:val="006527EB"/>
    <w:rsid w:val="00654049"/>
    <w:rsid w:val="00665075"/>
    <w:rsid w:val="00677D49"/>
    <w:rsid w:val="006A4781"/>
    <w:rsid w:val="006B2AD8"/>
    <w:rsid w:val="006D503B"/>
    <w:rsid w:val="006E6BEC"/>
    <w:rsid w:val="006F6F5D"/>
    <w:rsid w:val="007039AD"/>
    <w:rsid w:val="00715121"/>
    <w:rsid w:val="00717583"/>
    <w:rsid w:val="0073553A"/>
    <w:rsid w:val="007367B4"/>
    <w:rsid w:val="00736DC5"/>
    <w:rsid w:val="00743726"/>
    <w:rsid w:val="007517A3"/>
    <w:rsid w:val="00752119"/>
    <w:rsid w:val="007679DF"/>
    <w:rsid w:val="00775BB0"/>
    <w:rsid w:val="00783D5A"/>
    <w:rsid w:val="007A0AC6"/>
    <w:rsid w:val="007B7CB7"/>
    <w:rsid w:val="007C1B08"/>
    <w:rsid w:val="007C4768"/>
    <w:rsid w:val="00812770"/>
    <w:rsid w:val="00814E34"/>
    <w:rsid w:val="00815668"/>
    <w:rsid w:val="00833647"/>
    <w:rsid w:val="00866A1C"/>
    <w:rsid w:val="00876325"/>
    <w:rsid w:val="0088566B"/>
    <w:rsid w:val="008C5735"/>
    <w:rsid w:val="008D0425"/>
    <w:rsid w:val="008D470F"/>
    <w:rsid w:val="008F12E8"/>
    <w:rsid w:val="008F34BF"/>
    <w:rsid w:val="008F3D94"/>
    <w:rsid w:val="00903993"/>
    <w:rsid w:val="00951D1E"/>
    <w:rsid w:val="009708BC"/>
    <w:rsid w:val="009734C5"/>
    <w:rsid w:val="009D26E4"/>
    <w:rsid w:val="009E70C0"/>
    <w:rsid w:val="00A301DF"/>
    <w:rsid w:val="00A40CE7"/>
    <w:rsid w:val="00A440DB"/>
    <w:rsid w:val="00A73874"/>
    <w:rsid w:val="00A91EE2"/>
    <w:rsid w:val="00AA0106"/>
    <w:rsid w:val="00AA3FC3"/>
    <w:rsid w:val="00AA5327"/>
    <w:rsid w:val="00AB16E4"/>
    <w:rsid w:val="00AC7A8E"/>
    <w:rsid w:val="00AE67BB"/>
    <w:rsid w:val="00B01A62"/>
    <w:rsid w:val="00B2654D"/>
    <w:rsid w:val="00B33A05"/>
    <w:rsid w:val="00B4071D"/>
    <w:rsid w:val="00B41F34"/>
    <w:rsid w:val="00B535EB"/>
    <w:rsid w:val="00B55125"/>
    <w:rsid w:val="00B61F40"/>
    <w:rsid w:val="00B6706E"/>
    <w:rsid w:val="00B709A8"/>
    <w:rsid w:val="00B71630"/>
    <w:rsid w:val="00BB244B"/>
    <w:rsid w:val="00BE6365"/>
    <w:rsid w:val="00BE7A8C"/>
    <w:rsid w:val="00C06B28"/>
    <w:rsid w:val="00C07FCD"/>
    <w:rsid w:val="00C16D6C"/>
    <w:rsid w:val="00C17C21"/>
    <w:rsid w:val="00C42350"/>
    <w:rsid w:val="00C472E4"/>
    <w:rsid w:val="00C507DE"/>
    <w:rsid w:val="00CB3C93"/>
    <w:rsid w:val="00CF4112"/>
    <w:rsid w:val="00D272CC"/>
    <w:rsid w:val="00D33B34"/>
    <w:rsid w:val="00D64C5E"/>
    <w:rsid w:val="00D81D22"/>
    <w:rsid w:val="00DB3A3F"/>
    <w:rsid w:val="00DB6365"/>
    <w:rsid w:val="00DC50B3"/>
    <w:rsid w:val="00DF242E"/>
    <w:rsid w:val="00E12426"/>
    <w:rsid w:val="00E13A27"/>
    <w:rsid w:val="00E141DF"/>
    <w:rsid w:val="00E326E5"/>
    <w:rsid w:val="00E405EC"/>
    <w:rsid w:val="00E41A53"/>
    <w:rsid w:val="00E47714"/>
    <w:rsid w:val="00E87730"/>
    <w:rsid w:val="00E87C2C"/>
    <w:rsid w:val="00E96D87"/>
    <w:rsid w:val="00ED3161"/>
    <w:rsid w:val="00EE3C40"/>
    <w:rsid w:val="00F079FC"/>
    <w:rsid w:val="00F420DC"/>
    <w:rsid w:val="00F56777"/>
    <w:rsid w:val="00F748E7"/>
    <w:rsid w:val="00F822C7"/>
    <w:rsid w:val="00F83A69"/>
    <w:rsid w:val="00FB5D5E"/>
    <w:rsid w:val="00FD3ABA"/>
    <w:rsid w:val="00FD4284"/>
    <w:rsid w:val="00FE6D57"/>
    <w:rsid w:val="00FF142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BB0"/>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semiHidden/>
    <w:unhideWhenUsed/>
    <w:rsid w:val="00480BFD"/>
    <w:rPr>
      <w:sz w:val="20"/>
      <w:szCs w:val="20"/>
    </w:rPr>
  </w:style>
  <w:style w:type="character" w:customStyle="1" w:styleId="CommentTextChar">
    <w:name w:val="Comment Text Char"/>
    <w:basedOn w:val="DefaultParagraphFont"/>
    <w:link w:val="CommentText"/>
    <w:uiPriority w:val="99"/>
    <w:semiHidden/>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ournalotohns.biomedcentral.com/" TargetMode="Externa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chart>
    <c:title>
      <c:tx>
        <c:rich>
          <a:bodyPr/>
          <a:lstStyle/>
          <a:p>
            <a:pPr>
              <a:defRPr/>
            </a:pPr>
            <a:r>
              <a:rPr lang="en-CA"/>
              <a:t>%</a:t>
            </a:r>
            <a:r>
              <a:rPr lang="en-CA" baseline="0"/>
              <a:t> Need to Facilitate the Following Difficulties During TEES</a:t>
            </a:r>
            <a:endParaRPr lang="en-CA"/>
          </a:p>
        </c:rich>
      </c:tx>
    </c:title>
    <c:plotArea>
      <c:layout/>
      <c:barChart>
        <c:barDir val="col"/>
        <c:grouping val="clustered"/>
        <c:ser>
          <c:idx val="0"/>
          <c:order val="0"/>
          <c:errBars>
            <c:errBarType val="both"/>
            <c:errValType val="cust"/>
            <c:plus>
              <c:numRef>
                <c:f>'EndoscopicEarSurgery_DATA_09-Ma'!$H$20:$M$20</c:f>
                <c:numCache>
                  <c:formatCode>General</c:formatCode>
                  <c:ptCount val="6"/>
                  <c:pt idx="0">
                    <c:v>6.8054465367161674</c:v>
                  </c:pt>
                  <c:pt idx="1">
                    <c:v>5.0158676788197356</c:v>
                  </c:pt>
                  <c:pt idx="2">
                    <c:v>3.6711022538526201</c:v>
                  </c:pt>
                  <c:pt idx="3">
                    <c:v>7.2652548868865265</c:v>
                  </c:pt>
                  <c:pt idx="4">
                    <c:v>7.3931274392731403</c:v>
                  </c:pt>
                  <c:pt idx="5">
                    <c:v>5.3053768772372054</c:v>
                  </c:pt>
                </c:numCache>
              </c:numRef>
            </c:plus>
            <c:minus>
              <c:numRef>
                <c:f>'EndoscopicEarSurgery_DATA_09-Ma'!$H$20:$M$20</c:f>
                <c:numCache>
                  <c:formatCode>General</c:formatCode>
                  <c:ptCount val="6"/>
                  <c:pt idx="0">
                    <c:v>6.8054465367161674</c:v>
                  </c:pt>
                  <c:pt idx="1">
                    <c:v>5.0158676788197356</c:v>
                  </c:pt>
                  <c:pt idx="2">
                    <c:v>3.6711022538526201</c:v>
                  </c:pt>
                  <c:pt idx="3">
                    <c:v>7.2652548868865265</c:v>
                  </c:pt>
                  <c:pt idx="4">
                    <c:v>7.3931274392731403</c:v>
                  </c:pt>
                  <c:pt idx="5">
                    <c:v>5.3053768772372054</c:v>
                  </c:pt>
                </c:numCache>
              </c:numRef>
            </c:minus>
          </c:errBars>
          <c:cat>
            <c:strRef>
              <c:f>'EndoscopicEarSurgery_DATA_09-Ma'!$H$1:$M$1</c:f>
              <c:strCache>
                <c:ptCount val="6"/>
                <c:pt idx="0">
                  <c:v>Bleeding Control</c:v>
                </c:pt>
                <c:pt idx="1">
                  <c:v>Reaching Structures </c:v>
                </c:pt>
                <c:pt idx="2">
                  <c:v>Cutting Bone</c:v>
                </c:pt>
                <c:pt idx="3">
                  <c:v>Keeping the Lens Clean</c:v>
                </c:pt>
                <c:pt idx="4">
                  <c:v>Positioning a Graft</c:v>
                </c:pt>
                <c:pt idx="5">
                  <c:v>Dissection and Removal of Cholesteatoma</c:v>
                </c:pt>
              </c:strCache>
            </c:strRef>
          </c:cat>
          <c:val>
            <c:numRef>
              <c:f>'EndoscopicEarSurgery_DATA_09-Ma'!$H$18:$M$18</c:f>
              <c:numCache>
                <c:formatCode>General</c:formatCode>
                <c:ptCount val="6"/>
                <c:pt idx="0">
                  <c:v>62.769230769230781</c:v>
                </c:pt>
                <c:pt idx="1">
                  <c:v>82.4</c:v>
                </c:pt>
                <c:pt idx="2">
                  <c:v>72.642857142856158</c:v>
                </c:pt>
                <c:pt idx="3">
                  <c:v>56.6</c:v>
                </c:pt>
                <c:pt idx="4">
                  <c:v>55.5</c:v>
                </c:pt>
                <c:pt idx="5">
                  <c:v>77.933333333333309</c:v>
                </c:pt>
              </c:numCache>
            </c:numRef>
          </c:val>
          <c:extLst xmlns:c16r2="http://schemas.microsoft.com/office/drawing/2015/06/chart">
            <c:ext xmlns:c16="http://schemas.microsoft.com/office/drawing/2014/chart" uri="{C3380CC4-5D6E-409C-BE32-E72D297353CC}">
              <c16:uniqueId val="{00000000-0A51-4915-BD19-552D322444D0}"/>
            </c:ext>
          </c:extLst>
        </c:ser>
        <c:axId val="81496320"/>
        <c:axId val="81498496"/>
      </c:barChart>
      <c:catAx>
        <c:axId val="81496320"/>
        <c:scaling>
          <c:orientation val="minMax"/>
        </c:scaling>
        <c:axPos val="b"/>
        <c:title>
          <c:tx>
            <c:rich>
              <a:bodyPr/>
              <a:lstStyle/>
              <a:p>
                <a:pPr>
                  <a:defRPr/>
                </a:pPr>
                <a:r>
                  <a:rPr lang="en-CA"/>
                  <a:t>Difficulty</a:t>
                </a:r>
                <a:r>
                  <a:rPr lang="en-CA" baseline="0"/>
                  <a:t> during TEES</a:t>
                </a:r>
                <a:endParaRPr lang="en-CA"/>
              </a:p>
            </c:rich>
          </c:tx>
        </c:title>
        <c:numFmt formatCode="General" sourceLinked="0"/>
        <c:tickLblPos val="nextTo"/>
        <c:crossAx val="81498496"/>
        <c:crosses val="autoZero"/>
        <c:auto val="1"/>
        <c:lblAlgn val="ctr"/>
        <c:lblOffset val="100"/>
      </c:catAx>
      <c:valAx>
        <c:axId val="81498496"/>
        <c:scaling>
          <c:orientation val="minMax"/>
        </c:scaling>
        <c:axPos val="l"/>
        <c:majorGridlines/>
        <c:title>
          <c:tx>
            <c:rich>
              <a:bodyPr rot="-5400000" vert="horz"/>
              <a:lstStyle/>
              <a:p>
                <a:pPr>
                  <a:defRPr/>
                </a:pPr>
                <a:r>
                  <a:rPr lang="en-CA"/>
                  <a:t>Degree</a:t>
                </a:r>
                <a:r>
                  <a:rPr lang="en-CA" baseline="0"/>
                  <a:t> of Need</a:t>
                </a:r>
                <a:endParaRPr lang="en-CA"/>
              </a:p>
            </c:rich>
          </c:tx>
        </c:title>
        <c:numFmt formatCode="General" sourceLinked="1"/>
        <c:tickLblPos val="nextTo"/>
        <c:crossAx val="81496320"/>
        <c:crosses val="autoZero"/>
        <c:crossBetween val="between"/>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1AE0A7-47BB-46E3-81CB-B3BC63DC9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10</Pages>
  <Words>11275</Words>
  <Characters>64269</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75394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16</cp:revision>
  <dcterms:created xsi:type="dcterms:W3CDTF">2017-06-19T19:51:00Z</dcterms:created>
  <dcterms:modified xsi:type="dcterms:W3CDTF">2017-06-22T18:05:00Z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