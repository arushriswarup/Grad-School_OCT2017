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81B1" w14:textId="77777777" w:rsidR="007145D6" w:rsidRDefault="007145D6" w:rsidP="00586262">
      <w:pPr>
        <w:shd w:val="clear" w:color="auto" w:fill="FFFFFF"/>
        <w:jc w:val="center"/>
        <w:rPr>
          <w:rFonts w:eastAsia="Times New Roman" w:cs="Arial"/>
          <w:b/>
          <w:lang w:eastAsia="en-CA"/>
        </w:rPr>
      </w:pPr>
    </w:p>
    <w:p w14:paraId="2EB9580A" w14:textId="77777777" w:rsidR="007145D6" w:rsidRDefault="007145D6" w:rsidP="00586262">
      <w:pPr>
        <w:shd w:val="clear" w:color="auto" w:fill="FFFFFF"/>
        <w:jc w:val="center"/>
        <w:rPr>
          <w:rFonts w:eastAsia="Times New Roman" w:cs="Arial"/>
          <w:b/>
          <w:lang w:eastAsia="en-CA"/>
        </w:rPr>
      </w:pPr>
    </w:p>
    <w:p w14:paraId="17735153" w14:textId="77777777" w:rsidR="007145D6" w:rsidRDefault="007145D6" w:rsidP="00586262">
      <w:pPr>
        <w:shd w:val="clear" w:color="auto" w:fill="FFFFFF"/>
        <w:jc w:val="center"/>
        <w:rPr>
          <w:rFonts w:eastAsia="Times New Roman" w:cs="Arial"/>
          <w:b/>
          <w:lang w:eastAsia="en-CA"/>
        </w:rPr>
      </w:pPr>
    </w:p>
    <w:p w14:paraId="3E03A0E3" w14:textId="77777777"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w:t>
      </w:r>
      <w:r w:rsidR="00B537DE">
        <w:rPr>
          <w:rFonts w:eastAsia="Times New Roman" w:cs="Arial"/>
          <w:b/>
          <w:lang w:eastAsia="en-CA"/>
        </w:rPr>
        <w:t xml:space="preserve"> Design for</w:t>
      </w:r>
      <w:r>
        <w:rPr>
          <w:rFonts w:eastAsia="Times New Roman" w:cs="Arial"/>
          <w:b/>
          <w:lang w:eastAsia="en-CA"/>
        </w:rPr>
        <w:t xml:space="preserve"> Totally Endoscopic Ea</w:t>
      </w:r>
      <w:r w:rsidR="00801A72">
        <w:rPr>
          <w:rFonts w:eastAsia="Times New Roman" w:cs="Arial"/>
          <w:b/>
          <w:lang w:eastAsia="en-CA"/>
        </w:rPr>
        <w:t>r Surgery: A Needs Analysis Surv</w:t>
      </w:r>
      <w:r>
        <w:rPr>
          <w:rFonts w:eastAsia="Times New Roman" w:cs="Arial"/>
          <w:b/>
          <w:lang w:eastAsia="en-CA"/>
        </w:rPr>
        <w:t>ey.</w:t>
      </w:r>
    </w:p>
    <w:p w14:paraId="2C400619" w14:textId="77777777" w:rsidR="007145D6" w:rsidRPr="00AB163C" w:rsidRDefault="007145D6" w:rsidP="00586262">
      <w:pPr>
        <w:shd w:val="clear" w:color="auto" w:fill="FFFFFF"/>
        <w:jc w:val="center"/>
        <w:rPr>
          <w:rFonts w:eastAsia="Times New Roman" w:cs="Arial"/>
          <w:b/>
          <w:lang w:eastAsia="en-CA"/>
        </w:rPr>
      </w:pPr>
    </w:p>
    <w:p w14:paraId="2F36BA8F" w14:textId="77777777"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B537DE">
        <w:rPr>
          <w:rFonts w:eastAsia="Times New Roman" w:cs="Arial"/>
          <w:lang w:eastAsia="en-CA"/>
        </w:rPr>
        <w:t>Needs analysis for endoscopic ear surgery in</w:t>
      </w:r>
      <w:r w:rsidR="00FD143A">
        <w:rPr>
          <w:rFonts w:eastAsia="Times New Roman" w:cs="Arial"/>
          <w:lang w:eastAsia="en-CA"/>
        </w:rPr>
        <w:t>s</w:t>
      </w:r>
      <w:r w:rsidR="00B537DE">
        <w:rPr>
          <w:rFonts w:eastAsia="Times New Roman" w:cs="Arial"/>
          <w:lang w:eastAsia="en-CA"/>
        </w:rPr>
        <w:t>truments</w:t>
      </w:r>
      <w:r w:rsidR="00837DBC">
        <w:rPr>
          <w:rFonts w:eastAsia="Times New Roman" w:cs="Arial"/>
          <w:lang w:eastAsia="en-CA"/>
        </w:rPr>
        <w:t>.</w:t>
      </w:r>
    </w:p>
    <w:p w14:paraId="619FD2BE" w14:textId="77777777" w:rsidR="007145D6" w:rsidRPr="00AB163C" w:rsidRDefault="007145D6" w:rsidP="00586262">
      <w:pPr>
        <w:contextualSpacing/>
        <w:jc w:val="center"/>
        <w:rPr>
          <w:rFonts w:cs="Arial"/>
          <w:b/>
        </w:rPr>
      </w:pPr>
    </w:p>
    <w:p w14:paraId="4B64B836" w14:textId="77777777" w:rsidR="007145D6" w:rsidRDefault="007145D6" w:rsidP="00586262">
      <w:pPr>
        <w:contextualSpacing/>
        <w:rPr>
          <w:rFonts w:cs="Arial"/>
        </w:rPr>
      </w:pPr>
    </w:p>
    <w:p w14:paraId="71FBCCC0" w14:textId="77777777" w:rsidR="007145D6" w:rsidRDefault="007145D6" w:rsidP="00586262">
      <w:pPr>
        <w:contextualSpacing/>
        <w:rPr>
          <w:rFonts w:cs="Arial"/>
        </w:rPr>
      </w:pPr>
    </w:p>
    <w:p w14:paraId="63EAD97C" w14:textId="77777777" w:rsidR="007145D6" w:rsidRDefault="007145D6" w:rsidP="00586262">
      <w:pPr>
        <w:contextualSpacing/>
        <w:rPr>
          <w:rFonts w:cs="Arial"/>
        </w:rPr>
      </w:pPr>
    </w:p>
    <w:p w14:paraId="43A64E14" w14:textId="77777777" w:rsidR="007145D6" w:rsidRDefault="007145D6" w:rsidP="00586262">
      <w:pPr>
        <w:contextualSpacing/>
        <w:rPr>
          <w:rFonts w:cs="Arial"/>
        </w:rPr>
      </w:pPr>
    </w:p>
    <w:p w14:paraId="5E0E1B8C" w14:textId="77777777" w:rsidR="007145D6" w:rsidRDefault="007145D6" w:rsidP="00586262">
      <w:pPr>
        <w:contextualSpacing/>
        <w:rPr>
          <w:rFonts w:cs="Arial"/>
        </w:rPr>
      </w:pPr>
    </w:p>
    <w:p w14:paraId="5E43B23C" w14:textId="77777777" w:rsidR="007145D6" w:rsidRPr="00AB163C" w:rsidRDefault="00B34B53" w:rsidP="00586262">
      <w:pPr>
        <w:contextualSpacing/>
        <w:rPr>
          <w:rFonts w:cs="Arial"/>
        </w:rPr>
      </w:pPr>
      <w:r>
        <w:rPr>
          <w:rFonts w:cs="Arial"/>
        </w:rPr>
        <w:t>Arushri</w:t>
      </w:r>
      <w:r w:rsidR="003B3236">
        <w:rPr>
          <w:rFonts w:cs="Arial"/>
        </w:rPr>
        <w:t xml:space="preserve"> </w:t>
      </w:r>
      <w:r>
        <w:rPr>
          <w:rFonts w:cs="Arial"/>
        </w:rPr>
        <w:t>Swarup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r w:rsidR="007145D6">
        <w:rPr>
          <w:rFonts w:cs="Arial"/>
        </w:rPr>
        <w:t>BSc.Eng</w:t>
      </w:r>
      <w:r w:rsidR="003B323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6619829C" w14:textId="77777777" w:rsidR="007145D6" w:rsidRPr="00AB163C" w:rsidRDefault="007145D6" w:rsidP="00586262">
      <w:pPr>
        <w:contextualSpacing/>
        <w:rPr>
          <w:rFonts w:cs="Arial"/>
        </w:rPr>
      </w:pPr>
    </w:p>
    <w:p w14:paraId="7BB47A34" w14:textId="77777777" w:rsidR="007145D6" w:rsidRDefault="007145D6" w:rsidP="00586262">
      <w:pPr>
        <w:contextualSpacing/>
        <w:rPr>
          <w:rFonts w:cs="Arial"/>
        </w:rPr>
      </w:pPr>
      <w:r>
        <w:rPr>
          <w:rFonts w:cs="Arial"/>
          <w:vertAlign w:val="superscript"/>
        </w:rPr>
        <w:t>1</w:t>
      </w:r>
      <w:r w:rsidRPr="00AB163C">
        <w:rPr>
          <w:rFonts w:cs="Arial"/>
        </w:rPr>
        <w:t>Hospital for Sick Children, Toronto, ON</w:t>
      </w:r>
    </w:p>
    <w:p w14:paraId="55C10D6F" w14:textId="77777777"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6A2D2E91" w14:textId="77777777"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6260694F" w14:textId="77777777" w:rsidR="007145D6" w:rsidRPr="00AB163C" w:rsidRDefault="007145D6" w:rsidP="00586262">
      <w:pPr>
        <w:contextualSpacing/>
        <w:rPr>
          <w:rFonts w:cs="Arial"/>
        </w:rPr>
      </w:pPr>
    </w:p>
    <w:p w14:paraId="27B4E679" w14:textId="77777777" w:rsidR="007145D6" w:rsidRPr="00AB163C" w:rsidRDefault="007145D6" w:rsidP="00586262">
      <w:pPr>
        <w:contextualSpacing/>
        <w:jc w:val="center"/>
        <w:rPr>
          <w:rFonts w:cs="Arial"/>
          <w:b/>
        </w:rPr>
      </w:pPr>
    </w:p>
    <w:p w14:paraId="61FA8393" w14:textId="77777777" w:rsidR="007145D6" w:rsidRPr="00AB163C" w:rsidRDefault="007145D6" w:rsidP="00586262">
      <w:pPr>
        <w:contextualSpacing/>
        <w:jc w:val="center"/>
        <w:rPr>
          <w:rFonts w:cs="Arial"/>
        </w:rPr>
      </w:pPr>
      <w:r w:rsidRPr="00AB163C">
        <w:rPr>
          <w:rFonts w:cs="Arial"/>
        </w:rPr>
        <w:t>Corresponding author:</w:t>
      </w:r>
    </w:p>
    <w:p w14:paraId="62969383" w14:textId="77777777" w:rsidR="007145D6" w:rsidRPr="00AB163C" w:rsidRDefault="007145D6" w:rsidP="00586262">
      <w:pPr>
        <w:contextualSpacing/>
        <w:jc w:val="center"/>
        <w:rPr>
          <w:rFonts w:cs="Arial"/>
        </w:rPr>
      </w:pPr>
      <w:r w:rsidRPr="00AB163C">
        <w:rPr>
          <w:rFonts w:cs="Arial"/>
        </w:rPr>
        <w:t>Dr. Adrian James</w:t>
      </w:r>
    </w:p>
    <w:p w14:paraId="45A6051F" w14:textId="77777777"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14:paraId="0D1F4BC2" w14:textId="77777777"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14:paraId="04AA0E9F" w14:textId="77777777"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14:paraId="0AFFA5A2"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0C81F05A"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6FEE5E85" w14:textId="77777777" w:rsidR="007145D6" w:rsidRDefault="007145D6" w:rsidP="00586262">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26AD0C81" w14:textId="77777777" w:rsidR="00FB076D" w:rsidRDefault="00FB076D" w:rsidP="00586262">
      <w:pPr>
        <w:contextualSpacing/>
        <w:jc w:val="center"/>
        <w:rPr>
          <w:rFonts w:cs="Arial"/>
          <w:color w:val="000000"/>
          <w:shd w:val="clear" w:color="auto" w:fill="FFFFFF"/>
        </w:rPr>
      </w:pPr>
    </w:p>
    <w:p w14:paraId="57C571D3"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14:paraId="4CAC9800"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14:paraId="14500481" w14:textId="77777777"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14:paraId="5CC98DCC" w14:textId="77777777" w:rsidR="007145D6" w:rsidRPr="00AB163C" w:rsidRDefault="007145D6" w:rsidP="00586262">
      <w:pPr>
        <w:spacing w:line="360" w:lineRule="auto"/>
        <w:contextualSpacing/>
        <w:rPr>
          <w:rFonts w:cs="Arial"/>
          <w:b/>
        </w:rPr>
      </w:pPr>
    </w:p>
    <w:p w14:paraId="3B51A925" w14:textId="77777777" w:rsidR="007145D6" w:rsidRPr="00AB163C" w:rsidRDefault="007145D6" w:rsidP="00586262">
      <w:pPr>
        <w:spacing w:line="360" w:lineRule="auto"/>
        <w:contextualSpacing/>
        <w:rPr>
          <w:rFonts w:cs="Arial"/>
          <w:b/>
        </w:rPr>
      </w:pPr>
    </w:p>
    <w:p w14:paraId="46D2C8B5" w14:textId="77777777" w:rsidR="007145D6" w:rsidRPr="00AB163C" w:rsidRDefault="007145D6" w:rsidP="00586262">
      <w:pPr>
        <w:spacing w:line="360" w:lineRule="auto"/>
        <w:contextualSpacing/>
        <w:rPr>
          <w:rFonts w:cs="Arial"/>
          <w:b/>
        </w:rPr>
      </w:pPr>
    </w:p>
    <w:p w14:paraId="1F6AA08C" w14:textId="77777777" w:rsidR="007145D6" w:rsidRPr="00AB163C" w:rsidRDefault="007145D6" w:rsidP="00586262">
      <w:pPr>
        <w:spacing w:line="360" w:lineRule="auto"/>
        <w:contextualSpacing/>
        <w:rPr>
          <w:rFonts w:cs="Arial"/>
          <w:b/>
        </w:rPr>
      </w:pPr>
    </w:p>
    <w:p w14:paraId="589DD7B3" w14:textId="77777777" w:rsidR="007145D6" w:rsidRPr="00AB163C" w:rsidRDefault="007145D6" w:rsidP="00586262">
      <w:pPr>
        <w:spacing w:line="360" w:lineRule="auto"/>
        <w:contextualSpacing/>
        <w:rPr>
          <w:rFonts w:cs="Arial"/>
          <w:b/>
        </w:rPr>
      </w:pPr>
    </w:p>
    <w:p w14:paraId="3A68DAC0" w14:textId="77777777" w:rsidR="007145D6" w:rsidRPr="00AB163C" w:rsidRDefault="007145D6" w:rsidP="00586262">
      <w:pPr>
        <w:spacing w:line="360" w:lineRule="auto"/>
        <w:contextualSpacing/>
        <w:rPr>
          <w:rFonts w:cs="Arial"/>
          <w:b/>
        </w:rPr>
      </w:pPr>
    </w:p>
    <w:p w14:paraId="639CC0BA" w14:textId="77777777" w:rsidR="007145D6" w:rsidRPr="00AB163C" w:rsidRDefault="007145D6" w:rsidP="00586262">
      <w:pPr>
        <w:spacing w:line="360" w:lineRule="auto"/>
        <w:contextualSpacing/>
        <w:rPr>
          <w:rFonts w:cs="Arial"/>
          <w:b/>
        </w:rPr>
      </w:pPr>
    </w:p>
    <w:p w14:paraId="0F9A9CA1" w14:textId="77777777" w:rsidR="00586262" w:rsidRDefault="00586262" w:rsidP="00586262">
      <w:pPr>
        <w:spacing w:line="360" w:lineRule="auto"/>
        <w:sectPr w:rsidR="00586262" w:rsidSect="008D470F">
          <w:footerReference w:type="default" r:id="rId8"/>
          <w:pgSz w:w="12240" w:h="15840"/>
          <w:pgMar w:top="1440" w:right="1440" w:bottom="1440" w:left="1440" w:header="708" w:footer="708" w:gutter="0"/>
          <w:cols w:space="708"/>
          <w:docGrid w:linePitch="360"/>
        </w:sectPr>
      </w:pPr>
    </w:p>
    <w:p w14:paraId="39778609" w14:textId="77777777" w:rsidR="00B4071D" w:rsidRPr="008A4FE6" w:rsidRDefault="00752119" w:rsidP="008A4FE6">
      <w:pPr>
        <w:jc w:val="left"/>
        <w:rPr>
          <w:lang w:val="en-CA"/>
        </w:rPr>
      </w:pPr>
      <w:r w:rsidRPr="008A4FE6">
        <w:rPr>
          <w:b/>
          <w:lang w:val="en-CA"/>
        </w:rPr>
        <w:lastRenderedPageBreak/>
        <w:t>Journal</w:t>
      </w:r>
      <w:r w:rsidR="008A4FE6" w:rsidRPr="008A4FE6">
        <w:rPr>
          <w:b/>
          <w:lang w:val="en-CA"/>
        </w:rPr>
        <w:t xml:space="preserve"> - </w:t>
      </w:r>
      <w:r w:rsidR="0029378A" w:rsidRPr="008A4FE6">
        <w:rPr>
          <w:b/>
          <w:lang w:val="en-CA"/>
        </w:rPr>
        <w:t xml:space="preserve">Otology &amp; Neurotology </w:t>
      </w:r>
      <w:r w:rsidR="008A4FE6">
        <w:rPr>
          <w:b/>
          <w:lang w:val="en-CA"/>
        </w:rPr>
        <w:t xml:space="preserve">– </w:t>
      </w:r>
      <w:r w:rsidR="008A4FE6" w:rsidRPr="008A4FE6">
        <w:rPr>
          <w:lang w:val="en-CA"/>
        </w:rPr>
        <w:t>Author instructions:</w:t>
      </w:r>
      <w:r w:rsidR="0029378A" w:rsidRPr="008A4FE6">
        <w:rPr>
          <w:lang w:val="en-CA"/>
        </w:rPr>
        <w:t>http://edmgr.ovid.com/on/accounts/ifauth.htm</w:t>
      </w:r>
    </w:p>
    <w:p w14:paraId="395DCDED" w14:textId="77777777" w:rsidR="00AC76C8" w:rsidRDefault="0029378A" w:rsidP="008A4FE6">
      <w:pPr>
        <w:pStyle w:val="ListParagraph"/>
        <w:numPr>
          <w:ilvl w:val="0"/>
          <w:numId w:val="24"/>
        </w:numPr>
        <w:spacing w:line="360" w:lineRule="auto"/>
        <w:rPr>
          <w:lang w:val="en-CA"/>
        </w:rPr>
      </w:pPr>
      <w:r w:rsidRPr="008A4FE6">
        <w:rPr>
          <w:b/>
          <w:bCs/>
          <w:lang w:val="en-CA"/>
        </w:rPr>
        <w:t>Basic Science Reports: </w:t>
      </w:r>
    </w:p>
    <w:p w14:paraId="5EB1E1F3" w14:textId="77777777" w:rsidR="0029378A" w:rsidRPr="008A4FE6" w:rsidRDefault="0029378A" w:rsidP="00AC76C8">
      <w:pPr>
        <w:pStyle w:val="ListParagraph"/>
        <w:numPr>
          <w:ilvl w:val="1"/>
          <w:numId w:val="24"/>
        </w:numPr>
        <w:spacing w:line="360" w:lineRule="auto"/>
        <w:rPr>
          <w:lang w:val="en-CA"/>
        </w:rPr>
      </w:pPr>
      <w:r w:rsidRPr="008A4FE6">
        <w:rPr>
          <w:lang w:val="en-CA"/>
        </w:rPr>
        <w:t>3500 words. This count does not include the abstract, references, tables, or figure legends.</w:t>
      </w:r>
    </w:p>
    <w:p w14:paraId="693613D9" w14:textId="77777777" w:rsidR="0029378A" w:rsidRPr="008A4FE6" w:rsidRDefault="0029378A" w:rsidP="00AC76C8">
      <w:pPr>
        <w:pStyle w:val="ListParagraph"/>
        <w:numPr>
          <w:ilvl w:val="1"/>
          <w:numId w:val="24"/>
        </w:numPr>
        <w:spacing w:line="360" w:lineRule="auto"/>
        <w:rPr>
          <w:lang w:val="en-CA"/>
        </w:rPr>
      </w:pPr>
      <w:r w:rsidRPr="008A4FE6">
        <w:rPr>
          <w:lang w:val="en-CA"/>
        </w:rPr>
        <w:t>6 main figures and tables. Individual figures may consist of figure parts (Figure 1A, 1B, etc), but additional figures and tables should be submitted as Supplemental Digital Content.</w:t>
      </w:r>
    </w:p>
    <w:p w14:paraId="5AA44D3D" w14:textId="77777777" w:rsidR="00FB076D" w:rsidRPr="008A4FE6" w:rsidRDefault="00FB076D" w:rsidP="00AC76C8">
      <w:pPr>
        <w:pStyle w:val="ListParagraph"/>
        <w:numPr>
          <w:ilvl w:val="1"/>
          <w:numId w:val="24"/>
        </w:numPr>
        <w:spacing w:line="360" w:lineRule="auto"/>
        <w:rPr>
          <w:lang w:val="en-CA"/>
        </w:rPr>
      </w:pPr>
      <w:r w:rsidRPr="008A4FE6">
        <w:rPr>
          <w:lang w:val="en-CA"/>
        </w:rPr>
        <w:t>Title page – submitted as a separate word document</w:t>
      </w:r>
    </w:p>
    <w:p w14:paraId="6C33FC18" w14:textId="77777777" w:rsidR="00752119" w:rsidRPr="008A4FE6" w:rsidRDefault="00752119" w:rsidP="008A4FE6">
      <w:pPr>
        <w:pStyle w:val="Heading2"/>
        <w:rPr>
          <w:lang w:val="en-CA"/>
        </w:rPr>
      </w:pPr>
      <w:r w:rsidRPr="008A4FE6">
        <w:rPr>
          <w:lang w:val="en-CA"/>
        </w:rPr>
        <w:t>Abstract:</w:t>
      </w:r>
    </w:p>
    <w:p w14:paraId="215B03E1" w14:textId="77777777" w:rsidR="0029378A" w:rsidRPr="008A4FE6" w:rsidRDefault="0029378A" w:rsidP="008A4FE6">
      <w:pPr>
        <w:pStyle w:val="ListParagraph"/>
        <w:numPr>
          <w:ilvl w:val="0"/>
          <w:numId w:val="23"/>
        </w:numPr>
        <w:spacing w:line="360" w:lineRule="auto"/>
        <w:rPr>
          <w:lang w:val="en-CA"/>
        </w:rPr>
      </w:pPr>
      <w:r w:rsidRPr="008A4FE6">
        <w:rPr>
          <w:lang w:val="en-CA"/>
        </w:rPr>
        <w:t>250 words</w:t>
      </w:r>
    </w:p>
    <w:p w14:paraId="3BB09C97" w14:textId="77777777" w:rsidR="001078C0" w:rsidRPr="004E5E22" w:rsidRDefault="00435A1F" w:rsidP="004E5E22">
      <w:pPr>
        <w:pStyle w:val="ListParagraph"/>
        <w:numPr>
          <w:ilvl w:val="0"/>
          <w:numId w:val="23"/>
        </w:numPr>
        <w:spacing w:line="360" w:lineRule="auto"/>
        <w:jc w:val="left"/>
        <w:rPr>
          <w:lang w:val="en-CA"/>
        </w:rPr>
      </w:pPr>
      <w:r w:rsidRPr="00AC76C8">
        <w:rPr>
          <w:b/>
          <w:lang w:val="en-CA"/>
        </w:rPr>
        <w:t>Hypothesis: </w:t>
      </w:r>
      <w:r w:rsidRPr="008A4FE6">
        <w:rPr>
          <w:lang w:val="en-CA"/>
        </w:rPr>
        <w:t>Brief, clear statement of the main goals of the investigation. </w:t>
      </w:r>
      <w:r w:rsidRPr="008A4FE6">
        <w:rPr>
          <w:lang w:val="en-CA"/>
        </w:rPr>
        <w:br/>
      </w:r>
      <w:r w:rsidRPr="00AC76C8">
        <w:rPr>
          <w:b/>
          <w:lang w:val="en-CA"/>
        </w:rPr>
        <w:t>Background:</w:t>
      </w:r>
      <w:r w:rsidRPr="008A4FE6">
        <w:rPr>
          <w:lang w:val="en-CA"/>
        </w:rPr>
        <w:t> Concise; designed for orientation of the reader who is unfamiliar with this line of investigation. </w:t>
      </w:r>
      <w:r w:rsidRPr="008A4FE6">
        <w:rPr>
          <w:lang w:val="en-CA"/>
        </w:rPr>
        <w:br/>
      </w:r>
      <w:r w:rsidRPr="00AC76C8">
        <w:rPr>
          <w:b/>
          <w:lang w:val="en-CA"/>
        </w:rPr>
        <w:t>Methods:</w:t>
      </w:r>
      <w:r w:rsidRPr="008A4FE6">
        <w:rPr>
          <w:lang w:val="en-CA"/>
        </w:rPr>
        <w:t> Succinct summary of techniques and materials used. </w:t>
      </w:r>
      <w:r w:rsidRPr="008A4FE6">
        <w:rPr>
          <w:lang w:val="en-CA"/>
        </w:rPr>
        <w:br/>
      </w:r>
      <w:r w:rsidRPr="00AC76C8">
        <w:rPr>
          <w:b/>
          <w:lang w:val="en-CA"/>
        </w:rPr>
        <w:t>Results:</w:t>
      </w:r>
      <w:r w:rsidRPr="008A4FE6">
        <w:rPr>
          <w:lang w:val="en-CA"/>
        </w:rPr>
        <w:t> Include statistical measures where appropriate. </w:t>
      </w:r>
      <w:r w:rsidRPr="008A4FE6">
        <w:rPr>
          <w:lang w:val="en-CA"/>
        </w:rPr>
        <w:br/>
      </w:r>
      <w:r w:rsidRPr="00AC76C8">
        <w:rPr>
          <w:b/>
          <w:lang w:val="en-CA"/>
        </w:rPr>
        <w:t>Conclusion:</w:t>
      </w:r>
      <w:r w:rsidRPr="008A4FE6">
        <w:rPr>
          <w:lang w:val="en-CA"/>
        </w:rPr>
        <w:t> Include only those directly supported by data generated from this study. Emphasize clinical relevance wherever possible.</w:t>
      </w:r>
    </w:p>
    <w:p w14:paraId="01741C22" w14:textId="77777777"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14:paraId="5E67FE92" w14:textId="77777777" w:rsidR="008B1AB6" w:rsidRDefault="00812770" w:rsidP="00586262">
      <w:pPr>
        <w:spacing w:line="360" w:lineRule="auto"/>
        <w:ind w:firstLine="720"/>
      </w:pPr>
      <w:r>
        <w:t xml:space="preserve">Endoscopes </w:t>
      </w:r>
      <w:r w:rsidR="008808A3">
        <w:t xml:space="preserve">can facilitate middle ear surgery by providing </w:t>
      </w:r>
      <w:r>
        <w:t>direct access and a wide</w:t>
      </w:r>
      <w:r w:rsidR="00A440DB">
        <w:t xml:space="preserve"> angle</w:t>
      </w:r>
      <w:r>
        <w:t xml:space="preserve"> view in</w:t>
      </w:r>
      <w:r w:rsidR="00131720">
        <w:t>to the middle ear, reducing the time</w:t>
      </w:r>
      <w:r>
        <w:t xml:space="preserve"> required </w:t>
      </w:r>
      <w:r w:rsidR="008808A3">
        <w:t xml:space="preserve">for </w:t>
      </w:r>
      <w:r>
        <w:t>ga</w:t>
      </w:r>
      <w:r w:rsidR="00131720">
        <w:t>in</w:t>
      </w:r>
      <w:r w:rsidR="008808A3">
        <w:t>ing</w:t>
      </w:r>
      <w:r w:rsidR="00131720">
        <w:t xml:space="preserve"> access, drill</w:t>
      </w:r>
      <w:r w:rsidR="008808A3">
        <w:t>ing</w:t>
      </w:r>
      <w:r w:rsidR="00131720">
        <w:t xml:space="preserve"> bone for exposure and </w:t>
      </w:r>
      <w:r w:rsidR="008808A3">
        <w:t xml:space="preserve">wound </w:t>
      </w:r>
      <w:r>
        <w:t>clos</w:t>
      </w:r>
      <w:r w:rsidR="008808A3">
        <w:t xml:space="preserve">ure.  They </w:t>
      </w:r>
      <w:r w:rsidR="00B537DE">
        <w:t>provid</w:t>
      </w:r>
      <w:r w:rsidR="008808A3">
        <w:t>e clearer</w:t>
      </w:r>
      <w:r w:rsidR="005463E8">
        <w:t xml:space="preserve"> visualiz</w:t>
      </w:r>
      <w:r w:rsidR="00B537DE">
        <w:t>ation of</w:t>
      </w:r>
      <w:r w:rsidR="00333AB1">
        <w:t xml:space="preserve"> </w:t>
      </w:r>
      <w:r w:rsidR="008808A3">
        <w:t xml:space="preserve">otherwise </w:t>
      </w:r>
      <w:r>
        <w:t xml:space="preserve">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w:t>
      </w:r>
      <w:r w:rsidR="00A52432">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fldChar w:fldCharType="separate"/>
      </w:r>
      <w:r w:rsidR="00B453AD" w:rsidRPr="00B453AD">
        <w:rPr>
          <w:noProof/>
          <w:vertAlign w:val="superscript"/>
        </w:rPr>
        <w:t>1</w:t>
      </w:r>
      <w:r w:rsidR="00A52432">
        <w:fldChar w:fldCharType="end"/>
      </w:r>
      <w:r w:rsidR="00D31A40" w:rsidRPr="00D31A40">
        <w:rPr>
          <w:vertAlign w:val="superscript"/>
        </w:rPr>
        <w:t>,</w:t>
      </w:r>
      <w:r w:rsidR="00A52432">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A52432">
        <w:fldChar w:fldCharType="separate"/>
      </w:r>
      <w:r w:rsidR="00B453AD" w:rsidRPr="00B453AD">
        <w:rPr>
          <w:noProof/>
          <w:vertAlign w:val="superscript"/>
        </w:rPr>
        <w:t>2</w:t>
      </w:r>
      <w:r w:rsidR="00A52432">
        <w:fldChar w:fldCharType="end"/>
      </w:r>
      <w:r w:rsidR="00D31A40" w:rsidRPr="00D31A40">
        <w:rPr>
          <w:vertAlign w:val="superscript"/>
        </w:rPr>
        <w:t>,</w:t>
      </w:r>
      <w:r w:rsidR="00A52432">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A52432">
        <w:rPr>
          <w:rFonts w:cs="Arial"/>
        </w:rPr>
        <w:fldChar w:fldCharType="separate"/>
      </w:r>
      <w:r w:rsidR="00B453AD" w:rsidRPr="00B453AD">
        <w:rPr>
          <w:rFonts w:cs="Arial"/>
          <w:noProof/>
          <w:vertAlign w:val="superscript"/>
        </w:rPr>
        <w:t>3</w:t>
      </w:r>
      <w:r w:rsidR="00A52432">
        <w:rPr>
          <w:rFonts w:cs="Arial"/>
        </w:rPr>
        <w:fldChar w:fldCharType="end"/>
      </w:r>
      <w:r w:rsidR="00D31A40" w:rsidRPr="00D31A40">
        <w:rPr>
          <w:rFonts w:cs="Arial"/>
          <w:vertAlign w:val="superscript"/>
        </w:rPr>
        <w:t>,</w:t>
      </w:r>
      <w:r w:rsidR="00A52432">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fldChar w:fldCharType="separate"/>
      </w:r>
      <w:r w:rsidR="00B453AD" w:rsidRPr="00B453AD">
        <w:rPr>
          <w:noProof/>
          <w:vertAlign w:val="superscript"/>
        </w:rPr>
        <w:t>4</w:t>
      </w:r>
      <w:r w:rsidR="00A52432">
        <w:fldChar w:fldCharType="end"/>
      </w:r>
      <w:r>
        <w:t xml:space="preserve">. </w:t>
      </w:r>
      <w:r w:rsidR="00B537DE">
        <w:t>E</w:t>
      </w:r>
      <w:r>
        <w:t>ndoscope</w:t>
      </w:r>
      <w:r w:rsidR="00B537DE">
        <w:t>s also provide</w:t>
      </w:r>
      <w:r w:rsidR="00333AB1">
        <w:t xml:space="preserve"> </w:t>
      </w:r>
      <w:r w:rsidR="00B537DE">
        <w:t xml:space="preserve">better </w:t>
      </w:r>
      <w:r>
        <w:t>visualization</w:t>
      </w:r>
      <w:r w:rsidR="00333AB1">
        <w:t xml:space="preserve"> </w:t>
      </w:r>
      <w:r w:rsidR="00B537DE">
        <w:t xml:space="preserve">beyond </w:t>
      </w:r>
      <w:r w:rsidR="005463E8">
        <w:t xml:space="preserve">the shaft of </w:t>
      </w:r>
      <w:r w:rsidR="00995991">
        <w:t>surgi</w:t>
      </w:r>
      <w:r w:rsidR="00B537DE">
        <w:t xml:space="preserve">cal </w:t>
      </w:r>
      <w:r w:rsidR="005463E8">
        <w:t>instrument</w:t>
      </w:r>
      <w:r w:rsidR="00B537DE">
        <w:t>s</w:t>
      </w:r>
      <w:r w:rsidR="005463E8">
        <w:t xml:space="preserve">, </w:t>
      </w:r>
      <w:r w:rsidR="00B537DE">
        <w:t xml:space="preserve">than the direct line of sight in </w:t>
      </w:r>
      <w:r w:rsidR="008808A3">
        <w:t>trans-canal</w:t>
      </w:r>
      <w:r w:rsidR="00333AB1">
        <w:t xml:space="preserve"> </w:t>
      </w:r>
      <w:r w:rsidR="005463E8">
        <w:t>microscop</w:t>
      </w:r>
      <w:r w:rsidR="008808A3">
        <w:t>e-guided</w:t>
      </w:r>
      <w:r w:rsidR="005463E8">
        <w:t xml:space="preserve"> surgery</w:t>
      </w:r>
      <w:r w:rsidR="00A52432">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fldChar w:fldCharType="separate"/>
      </w:r>
      <w:r w:rsidR="00B453AD" w:rsidRPr="00B453AD">
        <w:rPr>
          <w:noProof/>
          <w:vertAlign w:val="superscript"/>
        </w:rPr>
        <w:t>5</w:t>
      </w:r>
      <w:r w:rsidR="00A52432">
        <w:fldChar w:fldCharType="end"/>
      </w:r>
      <w:r w:rsidR="005463E8">
        <w:t xml:space="preserve">. </w:t>
      </w:r>
    </w:p>
    <w:p w14:paraId="569E060C" w14:textId="24E51098" w:rsidR="00F923B9" w:rsidRDefault="006B2AD8" w:rsidP="00586262">
      <w:pPr>
        <w:spacing w:line="360" w:lineRule="auto"/>
        <w:ind w:firstLine="720"/>
        <w:rPr>
          <w:rFonts w:eastAsia="Times New Roman"/>
        </w:rPr>
      </w:pPr>
      <w:r w:rsidRPr="00032A7F">
        <w:rPr>
          <w:rFonts w:eastAsia="Times New Roman"/>
        </w:rPr>
        <w:t xml:space="preserve">Despite </w:t>
      </w:r>
      <w:r w:rsidR="00B537DE">
        <w:rPr>
          <w:rFonts w:eastAsia="Times New Roman"/>
        </w:rPr>
        <w:t>growing</w:t>
      </w:r>
      <w:r w:rsidR="00333AB1">
        <w:rPr>
          <w:rFonts w:eastAsia="Times New Roman"/>
        </w:rPr>
        <w:t xml:space="preserve"> </w:t>
      </w:r>
      <w:r w:rsidRPr="00032A7F">
        <w:rPr>
          <w:rFonts w:eastAsia="Times New Roman"/>
        </w:rPr>
        <w:t xml:space="preserve">enthusiasm, </w:t>
      </w:r>
      <w:r w:rsidR="00B537DE">
        <w:rPr>
          <w:rFonts w:eastAsia="Times New Roman"/>
        </w:rPr>
        <w:t>totally</w:t>
      </w:r>
      <w:r w:rsidR="009140A2">
        <w:rPr>
          <w:rFonts w:eastAsia="Times New Roman"/>
        </w:rPr>
        <w:t xml:space="preserve"> (</w:t>
      </w:r>
      <w:r w:rsidR="00D36ACF">
        <w:rPr>
          <w:rFonts w:eastAsia="Times New Roman"/>
        </w:rPr>
        <w:t xml:space="preserve">also </w:t>
      </w:r>
      <w:r w:rsidR="00B514C8">
        <w:rPr>
          <w:rFonts w:eastAsia="Times New Roman"/>
        </w:rPr>
        <w:t>known</w:t>
      </w:r>
      <w:r w:rsidR="00D36ACF">
        <w:rPr>
          <w:rFonts w:eastAsia="Times New Roman"/>
        </w:rPr>
        <w:t xml:space="preserve"> as</w:t>
      </w:r>
      <w:r w:rsidR="00B537DE">
        <w:rPr>
          <w:rFonts w:eastAsia="Times New Roman"/>
        </w:rPr>
        <w:t xml:space="preserve"> trans</w:t>
      </w:r>
      <w:r w:rsidR="00C47BFD">
        <w:rPr>
          <w:rFonts w:eastAsia="Times New Roman"/>
        </w:rPr>
        <w:t>-</w:t>
      </w:r>
      <w:r w:rsidR="00B537DE">
        <w:rPr>
          <w:rFonts w:eastAsia="Times New Roman"/>
        </w:rPr>
        <w:t>canal</w:t>
      </w:r>
      <w:r w:rsidR="009140A2">
        <w:rPr>
          <w:rFonts w:eastAsia="Times New Roman"/>
        </w:rPr>
        <w:t xml:space="preserve">) </w:t>
      </w:r>
      <w:r w:rsidRPr="00032A7F">
        <w:rPr>
          <w:rFonts w:eastAsia="Times New Roman"/>
        </w:rPr>
        <w:t>endoscopic ear surgery</w:t>
      </w:r>
      <w:r w:rsidR="00B537DE">
        <w:rPr>
          <w:rFonts w:eastAsia="Times New Roman"/>
        </w:rPr>
        <w:t xml:space="preserve"> (TEES)</w:t>
      </w:r>
      <w:r w:rsidR="00333AB1">
        <w:rPr>
          <w:rFonts w:eastAsia="Times New Roman"/>
        </w:rPr>
        <w:t xml:space="preserve"> </w:t>
      </w:r>
      <w:r w:rsidR="00B537DE">
        <w:rPr>
          <w:rFonts w:eastAsia="Times New Roman"/>
        </w:rPr>
        <w:t xml:space="preserve">is not </w:t>
      </w:r>
      <w:r w:rsidR="00C47BFD">
        <w:rPr>
          <w:rFonts w:eastAsia="Times New Roman"/>
        </w:rPr>
        <w:t xml:space="preserve">currently </w:t>
      </w:r>
      <w:r w:rsidR="00B173F1">
        <w:rPr>
          <w:rFonts w:eastAsia="Times New Roman"/>
        </w:rPr>
        <w:t>ac</w:t>
      </w:r>
      <w:r w:rsidR="00B537DE">
        <w:rPr>
          <w:rFonts w:eastAsia="Times New Roman"/>
        </w:rPr>
        <w:t>cepted as a feasible option by all otologists</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7</w:t>
      </w:r>
      <w:r w:rsidR="00A52432">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w:t>
      </w:r>
      <w:r w:rsidR="00063FCC">
        <w:rPr>
          <w:rFonts w:eastAsia="Times New Roman"/>
        </w:rPr>
        <w:t>because</w:t>
      </w:r>
      <w:r w:rsidR="00333AB1">
        <w:rPr>
          <w:rFonts w:eastAsia="Times New Roman"/>
        </w:rPr>
        <w:t xml:space="preserve"> </w:t>
      </w:r>
      <w:r w:rsidRPr="00032A7F">
        <w:rPr>
          <w:rFonts w:eastAsia="Times New Roman"/>
        </w:rPr>
        <w:t>the endoscope is held in the other hand</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8</w:t>
      </w:r>
      <w:r w:rsidR="00A52432">
        <w:rPr>
          <w:lang w:val="en-CA"/>
        </w:rPr>
        <w:fldChar w:fldCharType="end"/>
      </w:r>
      <w:r w:rsidRPr="00032A7F">
        <w:rPr>
          <w:rFonts w:eastAsia="Times New Roman"/>
        </w:rPr>
        <w:t xml:space="preserve">. </w:t>
      </w:r>
      <w:r w:rsidR="00876325">
        <w:rPr>
          <w:rFonts w:eastAsia="Times New Roman"/>
        </w:rPr>
        <w:t xml:space="preserve">During traditional surgery, </w:t>
      </w:r>
      <w:r w:rsidR="00B537DE">
        <w:rPr>
          <w:rFonts w:eastAsia="Times New Roman"/>
        </w:rPr>
        <w:t xml:space="preserve">instruments in the </w:t>
      </w:r>
      <w:r w:rsidR="00876325">
        <w:rPr>
          <w:rFonts w:eastAsia="Times New Roman"/>
        </w:rPr>
        <w:t xml:space="preserve">non-dominant hand usually maintain </w:t>
      </w:r>
      <w:r w:rsidR="00B537DE">
        <w:rPr>
          <w:rFonts w:eastAsia="Times New Roman"/>
        </w:rPr>
        <w:t xml:space="preserve">retraction and </w:t>
      </w:r>
      <w:r w:rsidR="00876325">
        <w:rPr>
          <w:rFonts w:eastAsia="Times New Roman"/>
        </w:rPr>
        <w:t xml:space="preserve">suction </w:t>
      </w:r>
      <w:r w:rsidR="00B537DE">
        <w:rPr>
          <w:rFonts w:eastAsia="Times New Roman"/>
        </w:rPr>
        <w:t xml:space="preserve">to </w:t>
      </w:r>
      <w:r w:rsidR="00876325">
        <w:rPr>
          <w:rFonts w:eastAsia="Times New Roman"/>
        </w:rPr>
        <w:t>remove</w:t>
      </w:r>
      <w:r w:rsidR="00333AB1">
        <w:rPr>
          <w:rFonts w:eastAsia="Times New Roman"/>
        </w:rPr>
        <w:t xml:space="preserve"> </w:t>
      </w:r>
      <w:r w:rsidR="00876325">
        <w:rPr>
          <w:rFonts w:eastAsia="Times New Roman"/>
        </w:rPr>
        <w:t xml:space="preserve">blood from the operative field while the dominant </w:t>
      </w:r>
      <w:r w:rsidR="00876325">
        <w:rPr>
          <w:rFonts w:eastAsia="Times New Roman"/>
        </w:rPr>
        <w:lastRenderedPageBreak/>
        <w:t xml:space="preserve">hand performs </w:t>
      </w:r>
      <w:r w:rsidR="00B537DE">
        <w:rPr>
          <w:rFonts w:eastAsia="Times New Roman"/>
        </w:rPr>
        <w:t xml:space="preserve">more </w:t>
      </w:r>
      <w:r w:rsidR="00876325">
        <w:rPr>
          <w:rFonts w:eastAsia="Times New Roman"/>
        </w:rPr>
        <w:t>delicate maneuvers</w:t>
      </w:r>
      <w:r w:rsidR="00A52432">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8</w:t>
      </w:r>
      <w:r w:rsidR="00A52432">
        <w:rPr>
          <w:rFonts w:eastAsia="Times New Roman"/>
        </w:rPr>
        <w:fldChar w:fldCharType="end"/>
      </w:r>
      <w:r w:rsidR="00876325">
        <w:rPr>
          <w:rFonts w:eastAsia="Times New Roman"/>
        </w:rPr>
        <w:t>.</w:t>
      </w:r>
      <w:r w:rsidRPr="00032A7F">
        <w:rPr>
          <w:rFonts w:eastAsia="Times New Roman"/>
        </w:rPr>
        <w:t xml:space="preserve"> Otologic instruments </w:t>
      </w:r>
      <w:r w:rsidR="00B537DE">
        <w:rPr>
          <w:rFonts w:eastAsia="Times New Roman"/>
        </w:rPr>
        <w:t>and surgical techniques have been</w:t>
      </w:r>
      <w:r w:rsidR="00333AB1">
        <w:rPr>
          <w:rFonts w:eastAsia="Times New Roman"/>
        </w:rPr>
        <w:t xml:space="preserve"> </w:t>
      </w:r>
      <w:r w:rsidRPr="00032A7F">
        <w:rPr>
          <w:rFonts w:eastAsia="Times New Roman"/>
        </w:rPr>
        <w:t xml:space="preserve">developed for two-handed </w:t>
      </w:r>
      <w:r w:rsidR="00F923B9">
        <w:rPr>
          <w:rFonts w:eastAsia="Times New Roman"/>
        </w:rPr>
        <w:t xml:space="preserve">surgery guided by an operating </w:t>
      </w:r>
      <w:r w:rsidRPr="00032A7F">
        <w:rPr>
          <w:rFonts w:eastAsia="Times New Roman"/>
        </w:rPr>
        <w:t>microscope</w:t>
      </w:r>
      <w:r w:rsidR="00333AB1">
        <w:rPr>
          <w:rFonts w:eastAsia="Times New Roman"/>
        </w:rPr>
        <w:t>. As such, they</w:t>
      </w:r>
      <w:r w:rsidRPr="00032A7F">
        <w:rPr>
          <w:rFonts w:eastAsia="Times New Roman"/>
        </w:rPr>
        <w:t xml:space="preserve"> are not </w:t>
      </w:r>
      <w:r w:rsidR="00A711A7">
        <w:rPr>
          <w:rFonts w:eastAsia="Times New Roman"/>
        </w:rPr>
        <w:t xml:space="preserve">necessarily </w:t>
      </w:r>
      <w:r w:rsidRPr="00032A7F">
        <w:rPr>
          <w:rFonts w:eastAsia="Times New Roman"/>
        </w:rPr>
        <w:t>optimized for the TEES</w:t>
      </w:r>
      <w:r>
        <w:rPr>
          <w:rFonts w:eastAsia="Times New Roman"/>
        </w:rPr>
        <w:t xml:space="preserve"> environment</w:t>
      </w:r>
      <w:r w:rsidRPr="00032A7F">
        <w:rPr>
          <w:rFonts w:eastAsia="Times New Roman"/>
        </w:rPr>
        <w:t xml:space="preserve">. </w:t>
      </w:r>
      <w:r w:rsidR="008B4BC9">
        <w:rPr>
          <w:rFonts w:eastAsia="Times New Roman"/>
        </w:rPr>
        <w:t>Although</w:t>
      </w:r>
      <w:r w:rsidR="00333AB1">
        <w:rPr>
          <w:rFonts w:eastAsia="Times New Roman"/>
        </w:rPr>
        <w:t xml:space="preserve"> most </w:t>
      </w:r>
      <w:r w:rsidRPr="00032A7F">
        <w:rPr>
          <w:rFonts w:eastAsia="Times New Roman"/>
        </w:rPr>
        <w:t xml:space="preserve">otologists have been trained and gained </w:t>
      </w:r>
      <w:r w:rsidR="00F923B9">
        <w:rPr>
          <w:rFonts w:eastAsia="Times New Roman"/>
        </w:rPr>
        <w:t xml:space="preserve">experience </w:t>
      </w:r>
      <w:r w:rsidR="008B4BC9">
        <w:rPr>
          <w:rFonts w:eastAsia="Times New Roman"/>
        </w:rPr>
        <w:t>with this</w:t>
      </w:r>
      <w:r w:rsidRPr="00032A7F">
        <w:rPr>
          <w:rFonts w:eastAsia="Times New Roman"/>
        </w:rPr>
        <w:t xml:space="preserve"> two-handed surgical approach</w:t>
      </w:r>
      <w:r w:rsidR="008B4BC9">
        <w:rPr>
          <w:rFonts w:eastAsia="Times New Roman"/>
        </w:rPr>
        <w:t>, b</w:t>
      </w:r>
      <w:r w:rsidRPr="00032A7F">
        <w:rPr>
          <w:rFonts w:eastAsia="Times New Roman"/>
        </w:rPr>
        <w:t xml:space="preserve">y learning different surgical techniques </w:t>
      </w:r>
      <w:r w:rsidRPr="00B023B2">
        <w:rPr>
          <w:rFonts w:eastAsia="Times New Roman"/>
        </w:rPr>
        <w:t xml:space="preserve">and gaining experience with the endoscope, </w:t>
      </w:r>
      <w:r w:rsidR="008B4BC9" w:rsidRPr="00B023B2">
        <w:rPr>
          <w:rFonts w:eastAsia="Times New Roman"/>
        </w:rPr>
        <w:t>many</w:t>
      </w:r>
      <w:r w:rsidRPr="00B023B2">
        <w:rPr>
          <w:rFonts w:eastAsia="Times New Roman"/>
        </w:rPr>
        <w:t xml:space="preserve"> cases</w:t>
      </w:r>
      <w:r w:rsidR="00CA6C15" w:rsidRPr="00B023B2">
        <w:rPr>
          <w:rFonts w:eastAsia="Times New Roman"/>
        </w:rPr>
        <w:t xml:space="preserve"> </w:t>
      </w:r>
      <w:r w:rsidR="00333AB1" w:rsidRPr="00B023B2">
        <w:rPr>
          <w:rFonts w:eastAsia="Times New Roman"/>
        </w:rPr>
        <w:t xml:space="preserve">can be performed </w:t>
      </w:r>
      <w:r w:rsidR="00CA6C15" w:rsidRPr="00B023B2">
        <w:rPr>
          <w:rFonts w:eastAsia="Times New Roman"/>
        </w:rPr>
        <w:t>totally</w:t>
      </w:r>
      <w:r w:rsidRPr="00B023B2">
        <w:rPr>
          <w:rFonts w:eastAsia="Times New Roman"/>
        </w:rPr>
        <w:t xml:space="preserve"> endoscopically</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1</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6</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8</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B453AD" w:rsidRPr="00B023B2">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A52432" w:rsidRPr="00B023B2">
        <w:rPr>
          <w:rFonts w:eastAsia="Times New Roman"/>
        </w:rPr>
        <w:fldChar w:fldCharType="separate"/>
      </w:r>
      <w:r w:rsidR="00B453AD" w:rsidRPr="00B023B2">
        <w:rPr>
          <w:rFonts w:eastAsia="Times New Roman"/>
          <w:noProof/>
          <w:vertAlign w:val="superscript"/>
        </w:rPr>
        <w:t>9</w:t>
      </w:r>
      <w:r w:rsidR="00A52432" w:rsidRPr="00B023B2">
        <w:rPr>
          <w:rFonts w:eastAsia="Times New Roman"/>
        </w:rPr>
        <w:fldChar w:fldCharType="end"/>
      </w:r>
      <w:r w:rsidRPr="00B023B2">
        <w:rPr>
          <w:rFonts w:eastAsia="Times New Roman"/>
        </w:rPr>
        <w:t xml:space="preserve">. </w:t>
      </w:r>
      <w:r w:rsidR="00F923B9">
        <w:rPr>
          <w:rFonts w:eastAsia="Times New Roman"/>
        </w:rPr>
        <w:t>Nevertheless the learning curve for many surgeons is long and</w:t>
      </w:r>
      <w:r w:rsidR="00333AB1">
        <w:rPr>
          <w:rFonts w:eastAsia="Times New Roman"/>
        </w:rPr>
        <w:t>,</w:t>
      </w:r>
      <w:r w:rsidR="00F923B9">
        <w:rPr>
          <w:rFonts w:eastAsia="Times New Roman"/>
        </w:rPr>
        <w:t xml:space="preserve"> even with experience, many aspects of TEES surgery remain challenging </w:t>
      </w:r>
      <w:r w:rsidR="00A52432" w:rsidRPr="0098474E">
        <w:rPr>
          <w:rFonts w:eastAsia="Times New Roman"/>
          <w:highlight w:val="magenta"/>
        </w:rPr>
        <w:fldChar w:fldCharType="begin">
          <w:fldData xml:space="preserve">PEVuZE5vdGU+PENpdGU+PEF1dGhvcj5KYW1lczwvQXV0aG9yPjxZZWFyPjIwMTc8L1llYXI+PFJl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</w:fldData>
        </w:fldChar>
      </w:r>
      <w:r w:rsidR="001A4EC9" w:rsidRPr="0098474E">
        <w:rPr>
          <w:rFonts w:eastAsia="Times New Roman"/>
          <w:highlight w:val="magenta"/>
        </w:rPr>
        <w:instrText xml:space="preserve"> ADDIN EN.CITE </w:instrText>
      </w:r>
      <w:r w:rsidR="00A52432" w:rsidRPr="0098474E">
        <w:rPr>
          <w:rFonts w:eastAsia="Times New Roman"/>
          <w:highlight w:val="magenta"/>
        </w:rPr>
        <w:fldChar w:fldCharType="begin">
          <w:fldData xml:space="preserve">PEVuZE5vdGU+PENpdGU+PEF1dGhvcj5KYW1lczwvQXV0aG9yPjxZZWFyPjIwMTc8L1llYXI+PFJl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</w:fldData>
        </w:fldChar>
      </w:r>
      <w:r w:rsidR="001A4EC9" w:rsidRPr="0098474E">
        <w:rPr>
          <w:rFonts w:eastAsia="Times New Roman"/>
          <w:highlight w:val="magenta"/>
        </w:rPr>
        <w:instrText xml:space="preserve"> ADDIN EN.CITE.DATA </w:instrText>
      </w:r>
      <w:r w:rsidR="00A52432" w:rsidRPr="0098474E">
        <w:rPr>
          <w:rFonts w:eastAsia="Times New Roman"/>
          <w:highlight w:val="magenta"/>
        </w:rPr>
      </w:r>
      <w:r w:rsidR="00A52432" w:rsidRPr="0098474E">
        <w:rPr>
          <w:rFonts w:eastAsia="Times New Roman"/>
          <w:highlight w:val="magenta"/>
        </w:rPr>
        <w:fldChar w:fldCharType="end"/>
      </w:r>
      <w:r w:rsidR="00A52432" w:rsidRPr="0098474E">
        <w:rPr>
          <w:rFonts w:eastAsia="Times New Roman"/>
          <w:highlight w:val="magenta"/>
        </w:rPr>
      </w:r>
      <w:r w:rsidR="00A52432" w:rsidRPr="0098474E">
        <w:rPr>
          <w:rFonts w:eastAsia="Times New Roman"/>
          <w:highlight w:val="magenta"/>
        </w:rPr>
        <w:fldChar w:fldCharType="separate"/>
      </w:r>
      <w:r w:rsidR="001A4EC9" w:rsidRPr="0098474E">
        <w:rPr>
          <w:rFonts w:eastAsia="Times New Roman"/>
          <w:noProof/>
          <w:highlight w:val="magenta"/>
        </w:rPr>
        <w:t>(</w:t>
      </w:r>
      <w:hyperlink w:anchor="_ENREF_1" w:tooltip="James, 2017 #5849" w:history="1">
        <w:r w:rsidR="001A4EC9" w:rsidRPr="0098474E">
          <w:rPr>
            <w:rFonts w:eastAsia="Times New Roman"/>
            <w:noProof/>
            <w:highlight w:val="magenta"/>
          </w:rPr>
          <w:t>1</w:t>
        </w:r>
      </w:hyperlink>
      <w:r w:rsidR="001A4EC9" w:rsidRPr="0098474E">
        <w:rPr>
          <w:rFonts w:eastAsia="Times New Roman"/>
          <w:noProof/>
          <w:highlight w:val="magenta"/>
        </w:rPr>
        <w:t>)</w:t>
      </w:r>
      <w:r w:rsidR="00A52432" w:rsidRPr="0098474E">
        <w:rPr>
          <w:rFonts w:eastAsia="Times New Roman"/>
          <w:highlight w:val="magenta"/>
        </w:rPr>
        <w:fldChar w:fldCharType="end"/>
      </w:r>
      <w:r w:rsidR="00C643C6">
        <w:rPr>
          <w:rFonts w:eastAsia="Times New Roman"/>
        </w:rPr>
        <w:fldChar w:fldCharType="begin" w:fldLock="1"/>
      </w:r>
      <w:r w:rsidR="001B324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C643C6">
        <w:rPr>
          <w:rFonts w:eastAsia="Times New Roman"/>
        </w:rPr>
        <w:fldChar w:fldCharType="separate"/>
      </w:r>
      <w:r w:rsidR="00C643C6" w:rsidRPr="00C643C6">
        <w:rPr>
          <w:rFonts w:eastAsia="Times New Roman"/>
          <w:noProof/>
          <w:vertAlign w:val="superscript"/>
        </w:rPr>
        <w:t>1</w:t>
      </w:r>
      <w:r w:rsidR="00C643C6">
        <w:rPr>
          <w:rFonts w:eastAsia="Times New Roman"/>
        </w:rPr>
        <w:fldChar w:fldCharType="end"/>
      </w:r>
      <w:r w:rsidR="007175C0" w:rsidRPr="0098474E">
        <w:rPr>
          <w:rFonts w:eastAsia="Times New Roman"/>
          <w:vertAlign w:val="superscript"/>
        </w:rPr>
        <w:t>,</w:t>
      </w:r>
      <w:r w:rsidR="007175C0" w:rsidRPr="0098474E">
        <w:rPr>
          <w:rFonts w:eastAsia="Times New Roman"/>
          <w:highlight w:val="magenta"/>
        </w:rPr>
        <w:fldChar w:fldCharType="begin" w:fldLock="1"/>
      </w:r>
      <w:r w:rsidR="007175C0" w:rsidRPr="0098474E">
        <w:rPr>
          <w:rFonts w:eastAsia="Times New Roman"/>
          <w:highlight w:val="magent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 "properties" : { "noteIndex" : 0 }, "schema" : "https://github.com/citation-style-language/schema/raw/master/csl-citation.json" }</w:instrText>
      </w:r>
      <w:r w:rsidR="007175C0" w:rsidRPr="0098474E">
        <w:rPr>
          <w:rFonts w:eastAsia="Times New Roman"/>
          <w:highlight w:val="magenta"/>
        </w:rPr>
        <w:fldChar w:fldCharType="separate"/>
      </w:r>
      <w:r w:rsidR="007175C0" w:rsidRPr="0098474E">
        <w:rPr>
          <w:rFonts w:eastAsia="Times New Roman"/>
          <w:noProof/>
          <w:highlight w:val="magenta"/>
          <w:vertAlign w:val="superscript"/>
        </w:rPr>
        <w:t>6</w:t>
      </w:r>
      <w:r w:rsidR="007175C0" w:rsidRPr="0098474E">
        <w:rPr>
          <w:rFonts w:eastAsia="Times New Roman"/>
          <w:highlight w:val="magenta"/>
        </w:rPr>
        <w:fldChar w:fldCharType="end"/>
      </w:r>
      <w:r w:rsidR="00F923B9" w:rsidRPr="0098474E">
        <w:rPr>
          <w:rFonts w:eastAsia="Times New Roman"/>
          <w:highlight w:val="magenta"/>
        </w:rPr>
        <w:t>(</w:t>
      </w:r>
      <w:commentRangeStart w:id="0"/>
      <w:r w:rsidR="00F923B9" w:rsidRPr="0098474E">
        <w:rPr>
          <w:rFonts w:eastAsia="Times New Roman"/>
          <w:highlight w:val="magenta"/>
        </w:rPr>
        <w:t>also</w:t>
      </w:r>
      <w:commentRangeEnd w:id="0"/>
      <w:r w:rsidR="0098474E">
        <w:rPr>
          <w:rStyle w:val="CommentReference"/>
        </w:rPr>
        <w:commentReference w:id="0"/>
      </w:r>
      <w:r w:rsidR="00F923B9" w:rsidRPr="0098474E">
        <w:rPr>
          <w:rFonts w:eastAsia="Times New Roman"/>
          <w:highlight w:val="magenta"/>
        </w:rPr>
        <w:t xml:space="preserve"> add ref to </w:t>
      </w:r>
      <w:r w:rsidR="00F923B9" w:rsidRPr="0098474E">
        <w:rPr>
          <w:rFonts w:ascii="Calibri" w:hAnsi="Calibri" w:cs="Times New Roman"/>
          <w:noProof/>
          <w:highlight w:val="magenta"/>
        </w:rPr>
        <w:t>Yong M, Mijovic T, Lea J.).</w:t>
      </w:r>
    </w:p>
    <w:p w14:paraId="075AEBF4" w14:textId="5617880F" w:rsidR="00FB5D5E" w:rsidRDefault="007B7CB7" w:rsidP="00B023B2">
      <w:pPr>
        <w:spacing w:line="360" w:lineRule="auto"/>
        <w:ind w:firstLine="720"/>
      </w:pPr>
      <w:r>
        <w:t>T</w:t>
      </w:r>
      <w:r w:rsidRPr="00032A7F">
        <w:t>echnological advances in the design of the endoscope, camera and suction dissection instruments have lead to incremental stepwise jumps in this learning curve</w:t>
      </w:r>
      <w:ins w:id="1" w:author="Arushri Swarup" w:date="2017-09-23T18:50:00Z">
        <w:r w:rsidR="002A244A">
          <w:rPr>
            <w:rFonts w:cs="Arial"/>
          </w:rPr>
          <w:fldChar w:fldCharType="begin" w:fldLock="1"/>
        </w:r>
        <w:r w:rsidR="002A244A">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2A244A">
          <w:rPr>
            <w:rFonts w:cs="Arial"/>
          </w:rPr>
          <w:fldChar w:fldCharType="separate"/>
        </w:r>
        <w:r w:rsidR="002A244A" w:rsidRPr="00B453AD">
          <w:rPr>
            <w:rFonts w:cs="Arial"/>
            <w:noProof/>
            <w:vertAlign w:val="superscript"/>
          </w:rPr>
          <w:t>3</w:t>
        </w:r>
        <w:r w:rsidR="002A244A">
          <w:rPr>
            <w:rFonts w:cs="Arial"/>
          </w:rPr>
          <w:fldChar w:fldCharType="end"/>
        </w:r>
      </w:ins>
      <w:r w:rsidR="00A52432" w:rsidRPr="0098474E">
        <w:rPr>
          <w:highlight w:val="magenta"/>
        </w:rPr>
        <w:fldChar w:fldCharType="begin"/>
      </w:r>
      <w:r w:rsidR="001A4EC9" w:rsidRPr="0098474E">
        <w:rPr>
          <w:highlight w:val="magenta"/>
        </w:rPr>
        <w:instrText xml:space="preserve"> ADDIN EN.CITE &lt;EndNote&gt;&lt;Cite&gt;&lt;Author&gt;James&lt;/Author&gt;&lt;Year&gt;2017&lt;/Year&gt;&lt;RecNum&gt;5849&lt;/RecNum&gt;&lt;DisplayText&gt;(1)&lt;/DisplayText&gt;&lt;record&gt;&lt;rec-number&gt;5849&lt;/rec-number&gt;&lt;foreign-keys&gt;&lt;key app="EN" db-id="999xa5pf1ppe9ie2ta7v5008vsxvdxptxdfa"&gt;5849&lt;/key&gt;&lt;/foreign-keys&gt;&lt;ref-type name="Journal Article"&gt;17&lt;/ref-type&gt;&lt;contributors&gt;&lt;authors&gt;&lt;author&gt;James, A. L.&lt;/author&gt;&lt;/authors&gt;&lt;/contributors&gt;&lt;auth-address&gt;Department of Otolaryngology-Head and Neck Surgery, University of Toronto, Hospital for Sick Children, Toronto, Ontario, Canada.&lt;/auth-address&gt;&lt;titles&gt;&lt;title&gt;Endoscope or microscope-guided pediatric tympanoplasty? Comparison of grafting technique and outcome&lt;/title&gt;&lt;secondary-title&gt;Laryngoscope&lt;/secondary-title&gt;&lt;alt-title&gt;The Laryngoscope&lt;/alt-title&gt;&lt;/titles&gt;&lt;periodical&gt;&lt;full-title&gt;Laryngoscope&lt;/full-title&gt;&lt;/periodical&gt;&lt;dates&gt;&lt;year&gt;2017&lt;/year&gt;&lt;pub-dates&gt;&lt;date&gt;Mar 17&lt;/date&gt;&lt;/pub-dates&gt;&lt;/dates&gt;&lt;isbn&gt;1531-4995 (Electronic)&amp;#xD;0023-852X (Linking)&lt;/isbn&gt;&lt;accession-num&gt;28304079&lt;/accession-num&gt;&lt;urls&gt;&lt;related-urls&gt;&lt;url&gt;http://www.ncbi.nlm.nih.gov/pubmed/28304079&lt;/url&gt;&lt;url&gt;http://onlinelibrary.wiley.com.myaccess.library.utoronto.ca/store/10.1002/lary.26568/asset/lary26568.pdf?v=1&amp;amp;t=j2nb2wm2&amp;amp;s=8c8d0fed0f1a840c0e6beeb476764730d58e486a&lt;/url&gt;&lt;/related-urls&gt;&lt;/urls&gt;&lt;electronic-resource-num&gt;10.1002/lary.26568&lt;/electronic-resource-num&gt;&lt;/record&gt;&lt;/Cite&gt;&lt;/EndNote&gt;</w:instrText>
      </w:r>
      <w:r w:rsidR="00A52432" w:rsidRPr="0098474E">
        <w:rPr>
          <w:highlight w:val="magenta"/>
        </w:rPr>
        <w:fldChar w:fldCharType="separate"/>
      </w:r>
      <w:r w:rsidR="001A4EC9" w:rsidRPr="0023355C">
        <w:rPr>
          <w:noProof/>
          <w:highlight w:val="magenta"/>
          <w:rPrChange w:id="2" w:author="Arushri Swarup" w:date="2017-09-23T19:21:00Z">
            <w:rPr>
              <w:noProof/>
            </w:rPr>
          </w:rPrChange>
        </w:rPr>
        <w:t>(</w:t>
      </w:r>
      <w:r w:rsidR="00CA073A" w:rsidRPr="0098474E">
        <w:rPr>
          <w:highlight w:val="magenta"/>
        </w:rPr>
        <w:fldChar w:fldCharType="begin"/>
      </w:r>
      <w:r w:rsidR="00CA073A" w:rsidRPr="0023355C">
        <w:rPr>
          <w:highlight w:val="magenta"/>
          <w:rPrChange w:id="3" w:author="Arushri Swarup" w:date="2017-09-23T19:21:00Z">
            <w:rPr/>
          </w:rPrChange>
        </w:rPr>
        <w:instrText xml:space="preserve"> HYPERLINK \l "_ENREF_1" \o "James, 2017 #5849" </w:instrText>
      </w:r>
      <w:r w:rsidR="00CA073A" w:rsidRPr="0098474E">
        <w:rPr>
          <w:highlight w:val="magenta"/>
        </w:rPr>
        <w:fldChar w:fldCharType="separate"/>
      </w:r>
      <w:r w:rsidR="001A4EC9" w:rsidRPr="0023355C">
        <w:rPr>
          <w:noProof/>
          <w:highlight w:val="magenta"/>
          <w:rPrChange w:id="4" w:author="Arushri Swarup" w:date="2017-09-23T19:21:00Z">
            <w:rPr>
              <w:noProof/>
            </w:rPr>
          </w:rPrChange>
        </w:rPr>
        <w:t>1</w:t>
      </w:r>
      <w:r w:rsidR="00CA073A" w:rsidRPr="0098474E">
        <w:rPr>
          <w:noProof/>
          <w:highlight w:val="magenta"/>
        </w:rPr>
        <w:fldChar w:fldCharType="end"/>
      </w:r>
      <w:r w:rsidR="001A4EC9" w:rsidRPr="0098474E">
        <w:rPr>
          <w:noProof/>
          <w:highlight w:val="magenta"/>
        </w:rPr>
        <w:t>)</w:t>
      </w:r>
      <w:r w:rsidR="00A52432" w:rsidRPr="0098474E">
        <w:rPr>
          <w:highlight w:val="magenta"/>
        </w:rPr>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w:t>
      </w:r>
      <w:r w:rsidR="001A4EC9">
        <w:t xml:space="preserve">S including </w:t>
      </w:r>
      <w:r w:rsidRPr="00032A7F">
        <w:t xml:space="preserve">the needs of surgeons and current limitations of </w:t>
      </w:r>
      <w:r w:rsidR="001A4EC9">
        <w:t>instruments</w:t>
      </w:r>
      <w:r w:rsidRPr="00032A7F">
        <w:t>.</w:t>
      </w:r>
      <w:r w:rsidR="003B3236">
        <w:t xml:space="preserve"> </w:t>
      </w:r>
      <w:r w:rsidR="00993A5E" w:rsidRPr="00595D46">
        <w:t>We hypothes</w:t>
      </w:r>
      <w:r w:rsidR="00760EAD" w:rsidRPr="00595D46">
        <w:t xml:space="preserve">ize that otologists </w:t>
      </w:r>
      <w:r w:rsidR="00D43EDF" w:rsidRPr="00595D46">
        <w:t>need</w:t>
      </w:r>
      <w:r w:rsidR="003B3236">
        <w:t xml:space="preserve"> </w:t>
      </w:r>
      <w:r w:rsidR="00760EAD" w:rsidRPr="00595D46">
        <w:t>better i</w:t>
      </w:r>
      <w:r w:rsidR="00D43EDF" w:rsidRPr="00595D46">
        <w:t>nstrumentation to facilitate</w:t>
      </w:r>
      <w:r w:rsidR="003B323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3B323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w:t>
      </w:r>
      <w:r w:rsidR="001A4EC9">
        <w:t>W</w:t>
      </w:r>
      <w:r w:rsidR="00096AC0" w:rsidRPr="00595D46">
        <w:t xml:space="preserve">e conducted a mixed-methods </w:t>
      </w:r>
      <w:r w:rsidR="00D43EDF" w:rsidRPr="00595D46">
        <w:t>study to explore these hypotheses</w:t>
      </w:r>
      <w:r w:rsidR="00096AC0" w:rsidRPr="00595D46">
        <w:t>.</w:t>
      </w:r>
    </w:p>
    <w:p w14:paraId="461AB134" w14:textId="77777777" w:rsidR="00E440B6" w:rsidRPr="00595D46" w:rsidRDefault="00E440B6" w:rsidP="00586262">
      <w:pPr>
        <w:spacing w:line="360" w:lineRule="auto"/>
      </w:pPr>
    </w:p>
    <w:p w14:paraId="090CEF43" w14:textId="77777777" w:rsidR="00030BDD" w:rsidRDefault="00FB076D" w:rsidP="00586262">
      <w:pPr>
        <w:pStyle w:val="Heading2"/>
        <w:spacing w:line="360" w:lineRule="auto"/>
      </w:pPr>
      <w:r>
        <w:t xml:space="preserve">Materials and </w:t>
      </w:r>
      <w:r w:rsidR="00030BDD">
        <w:t xml:space="preserve">Methods: </w:t>
      </w:r>
    </w:p>
    <w:p w14:paraId="504388DF" w14:textId="77777777" w:rsidR="00E405EC" w:rsidRDefault="00E405EC" w:rsidP="00586262">
      <w:pPr>
        <w:pStyle w:val="Heading3"/>
        <w:spacing w:line="360" w:lineRule="auto"/>
      </w:pPr>
      <w:r>
        <w:t xml:space="preserve">Study Design: </w:t>
      </w:r>
    </w:p>
    <w:p w14:paraId="49E6C14E" w14:textId="77777777"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t>)</w:t>
      </w:r>
      <w:r w:rsidR="001078C0">
        <w:t>.</w:t>
      </w:r>
    </w:p>
    <w:p w14:paraId="3492B590" w14:textId="77777777" w:rsidR="005C726D" w:rsidRDefault="005C726D" w:rsidP="00586262">
      <w:pPr>
        <w:spacing w:line="360" w:lineRule="auto"/>
        <w:ind w:firstLine="720"/>
      </w:pPr>
      <w:r>
        <w:t xml:space="preserve">The questionnaire content was developed through a literature search on challenges experienced during TEES and interview of the clinical experience of the principal author and his colleagues. </w:t>
      </w:r>
      <w:r w:rsidRPr="00C15B52">
        <w:t>Using th</w:t>
      </w:r>
      <w:r>
        <w:t>e</w:t>
      </w:r>
      <w:r w:rsidRPr="00C15B52">
        <w:t>s</w:t>
      </w:r>
      <w:r>
        <w:t>e</w:t>
      </w:r>
      <w:r w:rsidRPr="00C15B52">
        <w:t xml:space="preserve"> data, a preliminary questionnaire was developed and piloted amongst local otologists with varying degrees of TEES experience. The results of the pilot questionnaire were used to create </w:t>
      </w:r>
      <w:r>
        <w:t>a</w:t>
      </w:r>
      <w:r w:rsidRPr="00C15B52">
        <w:t xml:space="preserve"> final</w:t>
      </w:r>
      <w:r>
        <w:t>ized</w:t>
      </w:r>
      <w:r w:rsidRPr="00C15B52">
        <w:t xml:space="preserve"> concise questionnaire that was distributed </w:t>
      </w:r>
      <w:r>
        <w:t>widely to otologists with an interest in endoscopic ear surgery</w:t>
      </w:r>
      <w:r w:rsidRPr="00C15B52">
        <w:t>.</w:t>
      </w:r>
    </w:p>
    <w:p w14:paraId="7B4C2230" w14:textId="77777777" w:rsidR="00533FA3" w:rsidRDefault="00E405EC" w:rsidP="0041136B">
      <w:pPr>
        <w:spacing w:line="360" w:lineRule="auto"/>
        <w:ind w:firstLine="720"/>
      </w:pPr>
      <w:r>
        <w:lastRenderedPageBreak/>
        <w:t xml:space="preserve">This cross-sectional study employed a mixed-methods self-administered online questionnaire consisting </w:t>
      </w:r>
      <w:commentRangeStart w:id="5"/>
      <w:r>
        <w:t>of nine questions</w:t>
      </w:r>
      <w:commentRangeEnd w:id="5"/>
      <w:r w:rsidR="0041136B">
        <w:rPr>
          <w:rStyle w:val="CommentReference"/>
        </w:rPr>
        <w:commentReference w:id="5"/>
      </w:r>
      <w:r>
        <w:t xml:space="preserve">. </w:t>
      </w:r>
    </w:p>
    <w:p w14:paraId="32C87337" w14:textId="0FC6B7EA" w:rsidR="0095537A" w:rsidRDefault="0095537A" w:rsidP="0095537A">
      <w:pPr>
        <w:spacing w:line="360" w:lineRule="auto"/>
        <w:ind w:firstLine="720"/>
      </w:pPr>
      <w:r>
        <w:t xml:space="preserve">Participants were asked </w:t>
      </w:r>
      <w:ins w:id="6" w:author="Arushri Swarup" w:date="2017-09-23T18:10:00Z">
        <w:r w:rsidR="002A0FE6">
          <w:t xml:space="preserve">to identify on a visual analogue scale </w:t>
        </w:r>
      </w:ins>
      <w:r>
        <w:t>the degree to which an instrument that addresses the following challenges would be of use</w:t>
      </w:r>
      <w:del w:id="7" w:author="Arushri Swarup" w:date="2017-09-23T18:22:00Z">
        <w:r w:rsidDel="00900344">
          <w:delText xml:space="preserve"> to the participant</w:delText>
        </w:r>
      </w:del>
      <w:r>
        <w:t xml:space="preserve">: i) bleeding control ii) keeping the endoscope lens clean iii) cutting and/or removing bone iv) reaching structures visualized by the endoscope v) dissection and removal of cholesteatoma vi) moving and positioning a graft into the intended place. </w:t>
      </w:r>
      <w:r w:rsidRPr="006F7BC0">
        <w:t>In addition, participants</w:t>
      </w:r>
      <w:r>
        <w:t xml:space="preserve"> were asked to describe any other types of instruments that they would find useful while performing TEES. </w:t>
      </w:r>
      <w:r w:rsidR="00E405EC">
        <w:t>The responses were scored using multiple choice</w:t>
      </w:r>
      <w:r w:rsidR="00C07FCD">
        <w:t>, yes/no, an analog scale and an open-ended free-text response. The analog scale was anchored with verbal descriptions to ensure comparability between participants</w:t>
      </w:r>
      <w:r w:rsidR="005C726D">
        <w:t>.</w:t>
      </w:r>
      <w:r w:rsidR="00C07FCD">
        <w:t xml:space="preserve"> </w:t>
      </w:r>
      <w:r w:rsidR="005C726D">
        <w:t>Participant demographics were assessed with questions on the proportion of middle ear surgeries performed with TEES and the surgeon’s use of specialized TEES instrument sets.</w:t>
      </w:r>
    </w:p>
    <w:p w14:paraId="4EF8CE7C" w14:textId="60AA44DA" w:rsidR="00507EE6" w:rsidRDefault="005C726D" w:rsidP="00B023B2">
      <w:pPr>
        <w:spacing w:line="360" w:lineRule="auto"/>
        <w:ind w:firstLine="720"/>
      </w:pPr>
      <w:r>
        <w:t>Invitations to complete the survey were provided to members of the International Working Group on Endoscopic Ear Surgery and delegates attending international courses and conferences for endoscopic ear surgery (2</w:t>
      </w:r>
      <w:r w:rsidRPr="00414B3A">
        <w:rPr>
          <w:vertAlign w:val="superscript"/>
        </w:rPr>
        <w:t>nd</w:t>
      </w:r>
      <w:r>
        <w:t xml:space="preserve"> World Congress of Endoscopic Ear Surgery, Bologna, Italy; 6</w:t>
      </w:r>
      <w:r w:rsidRPr="00FE2257">
        <w:rPr>
          <w:vertAlign w:val="superscript"/>
        </w:rPr>
        <w:t>th</w:t>
      </w:r>
      <w:r>
        <w:t xml:space="preserve"> Hands on Seminar</w:t>
      </w:r>
      <w:ins w:id="8" w:author="Arushri Swarup" w:date="2017-09-23T19:55:00Z">
        <w:r w:rsidR="0098474E">
          <w:t xml:space="preserve"> </w:t>
        </w:r>
      </w:ins>
      <w:r>
        <w:t>in Endoscopic Ear Surgery, Yamagata, Japan).</w:t>
      </w:r>
      <w:ins w:id="9" w:author="Arushri Swarup" w:date="2017-09-23T18:23:00Z">
        <w:r w:rsidR="00900344">
          <w:t xml:space="preserve"> </w:t>
        </w:r>
      </w:ins>
      <w:r>
        <w:t>Identifying information was not collected from participants in order to guarantee their anonymity and confidentiality.</w:t>
      </w:r>
    </w:p>
    <w:p w14:paraId="3A164C28" w14:textId="77777777" w:rsidR="00FB3571" w:rsidRDefault="00FB3571" w:rsidP="00B023B2">
      <w:pPr>
        <w:spacing w:line="360" w:lineRule="auto"/>
        <w:ind w:firstLine="720"/>
      </w:pPr>
    </w:p>
    <w:p w14:paraId="04745D99" w14:textId="77777777" w:rsidR="00507EE6" w:rsidRDefault="00507EE6" w:rsidP="00586262">
      <w:pPr>
        <w:pStyle w:val="Heading3"/>
        <w:spacing w:line="360" w:lineRule="auto"/>
      </w:pPr>
      <w:r>
        <w:t xml:space="preserve">Data Analysis: </w:t>
      </w:r>
    </w:p>
    <w:p w14:paraId="7F37597F" w14:textId="7069AF5C" w:rsidR="00A60488" w:rsidRPr="00E405EC" w:rsidRDefault="00204EC7" w:rsidP="00586262">
      <w:pPr>
        <w:spacing w:line="360" w:lineRule="auto"/>
      </w:pPr>
      <w:r>
        <w:tab/>
      </w:r>
      <w:r w:rsidR="00ED3ADF">
        <w:t xml:space="preserve">Visual analog scales were quantified and the </w:t>
      </w:r>
      <w:del w:id="10" w:author="Arushri Swarup" w:date="2017-09-23T18:23:00Z">
        <w:r w:rsidR="00ED3ADF" w:rsidDel="00900344">
          <w:delText>means as well as the 95% confidence intervals</w:delText>
        </w:r>
      </w:del>
      <w:ins w:id="11" w:author="Arushri Swarup" w:date="2017-09-23T18:23:00Z">
        <w:r w:rsidR="00900344">
          <w:t>medians</w:t>
        </w:r>
      </w:ins>
      <w:r w:rsidR="00ED3ADF">
        <w:t xml:space="preserve"> were established. </w:t>
      </w:r>
      <w:r w:rsidR="00D21CAD">
        <w:t xml:space="preserve">ANOVA was used to determine which challenge presented the greatest degree of need. </w:t>
      </w:r>
      <w:commentRangeStart w:id="12"/>
      <w:r w:rsidR="00D21CAD">
        <w:t xml:space="preserve">The Kruskall-Wallis H-test </w:t>
      </w:r>
      <w:ins w:id="13" w:author="Arushri Swarup" w:date="2017-09-23T21:12:00Z">
        <w:r w:rsidR="00115007">
          <w:t xml:space="preserve">for nonparametric data </w:t>
        </w:r>
      </w:ins>
      <w:r w:rsidR="00FB5D5E">
        <w:t xml:space="preserve">was used to determine if </w:t>
      </w:r>
      <w:r w:rsidR="00C15B52">
        <w:t xml:space="preserve">the </w:t>
      </w:r>
      <w:r w:rsidR="006D1198">
        <w:t xml:space="preserve">percentage of </w:t>
      </w:r>
      <w:r w:rsidR="00C15B52">
        <w:t>cases done with TEES</w:t>
      </w:r>
      <w:r w:rsidR="00D21CAD">
        <w:t xml:space="preserve"> </w:t>
      </w:r>
      <w:del w:id="14" w:author="Arushri Swarup" w:date="2017-09-23T21:13:00Z">
        <w:r w:rsidR="00D21CAD" w:rsidDel="00115007">
          <w:delText>influenced the degree of need for each challenge</w:delText>
        </w:r>
      </w:del>
      <w:ins w:id="15" w:author="Arushri Swarup" w:date="2017-09-23T21:12:00Z">
        <w:r w:rsidR="00115007">
          <w:t xml:space="preserve">and if the </w:t>
        </w:r>
      </w:ins>
      <w:del w:id="16" w:author="Arushri Swarup" w:date="2017-09-23T21:12:00Z">
        <w:r w:rsidR="00D21CAD" w:rsidDel="00115007">
          <w:delText xml:space="preserve">. </w:delText>
        </w:r>
        <w:commentRangeEnd w:id="12"/>
        <w:r w:rsidR="0098474E" w:rsidDel="00115007">
          <w:rPr>
            <w:rStyle w:val="CommentReference"/>
          </w:rPr>
          <w:commentReference w:id="12"/>
        </w:r>
        <w:r w:rsidR="00D21CAD" w:rsidDel="00115007">
          <w:delText xml:space="preserve">The </w:delText>
        </w:r>
        <w:r w:rsidR="003C1CD3" w:rsidDel="00115007">
          <w:delText>t</w:delText>
        </w:r>
        <w:r w:rsidR="00D21CAD" w:rsidDel="00115007">
          <w:delText xml:space="preserve">-test was used to determine if </w:delText>
        </w:r>
      </w:del>
      <w:r w:rsidR="00FB5D5E">
        <w:t xml:space="preserve">use of a specialized TEES instrument set affected the degree of need for each </w:t>
      </w:r>
      <w:r w:rsidR="009A190E">
        <w:t>challenge</w:t>
      </w:r>
      <w:r w:rsidR="00FB5D5E">
        <w:t>.</w:t>
      </w:r>
      <w:r w:rsidR="005C726D">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09714FB5" w14:textId="77777777" w:rsidR="00480BFD" w:rsidRDefault="00480BFD" w:rsidP="00586262">
      <w:pPr>
        <w:spacing w:line="360" w:lineRule="auto"/>
        <w:rPr>
          <w:lang w:val="en-CA"/>
        </w:rPr>
      </w:pPr>
    </w:p>
    <w:p w14:paraId="5B0B7BE3" w14:textId="77777777" w:rsidR="00A60488" w:rsidRPr="00A60488" w:rsidRDefault="00015BCD" w:rsidP="004E5E22">
      <w:pPr>
        <w:pStyle w:val="Heading2"/>
        <w:spacing w:line="360" w:lineRule="auto"/>
      </w:pPr>
      <w:r>
        <w:lastRenderedPageBreak/>
        <w:t>Results:</w:t>
      </w:r>
    </w:p>
    <w:p w14:paraId="629CA8F3" w14:textId="77777777" w:rsidR="00903993" w:rsidRDefault="00903993" w:rsidP="00586262">
      <w:pPr>
        <w:pStyle w:val="Heading3"/>
        <w:spacing w:line="360" w:lineRule="auto"/>
      </w:pPr>
      <w:r>
        <w:t>Study Participants and Demographics</w:t>
      </w:r>
    </w:p>
    <w:p w14:paraId="2F0A6B4A" w14:textId="77777777" w:rsidR="00903993" w:rsidRDefault="00F57F2F" w:rsidP="00586262">
      <w:pPr>
        <w:spacing w:line="360" w:lineRule="auto"/>
        <w:ind w:firstLine="720"/>
      </w:pPr>
      <w:r>
        <w:t>Fifty-one</w:t>
      </w:r>
      <w:r w:rsidR="006D1198">
        <w:t xml:space="preserve"> surgeons completed the questionnaire</w:t>
      </w:r>
      <w:r w:rsidR="007A5C19">
        <w:t xml:space="preserve">.  By the timing of their responses it is assumed that 26 were recruited from survey of the IWGEES membership, </w:t>
      </w:r>
      <w:r w:rsidR="00353048">
        <w:t>16</w:t>
      </w:r>
      <w:r w:rsidR="005C726D">
        <w:t xml:space="preserve"> </w:t>
      </w:r>
      <w:r w:rsidR="007A5C19">
        <w:t xml:space="preserve">from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w:t>
      </w:r>
      <w:r w:rsidR="007A5C19">
        <w:t xml:space="preserve">and </w:t>
      </w:r>
      <w:r w:rsidR="00B5360D">
        <w:t xml:space="preserve">six </w:t>
      </w:r>
      <w:r w:rsidR="007A5C19">
        <w:t xml:space="preserve">from </w:t>
      </w:r>
      <w:r w:rsidR="00B5360D">
        <w:t xml:space="preserve">attendees </w:t>
      </w:r>
      <w:r w:rsidR="007A5C19">
        <w:t>at the Hands on Seminar in Japan</w:t>
      </w:r>
      <w:r w:rsidR="00440B2E">
        <w:t>.</w:t>
      </w:r>
      <w:r w:rsidR="006C6F2A">
        <w:t xml:space="preserve"> </w:t>
      </w:r>
      <w:r w:rsidR="007A5C19">
        <w:t xml:space="preserve">At the time of survey completion, </w:t>
      </w:r>
      <w:r w:rsidR="00F76515">
        <w:t xml:space="preserve">responses revealed </w:t>
      </w:r>
      <w:r w:rsidR="000D2928">
        <w:t>four</w:t>
      </w:r>
      <w:r w:rsidR="006C6F2A">
        <w:t xml:space="preserve"> </w:t>
      </w:r>
      <w:r w:rsidR="007A5C19">
        <w:t xml:space="preserve">surgeons </w:t>
      </w:r>
      <w:r w:rsidR="00B37616">
        <w:t>(8</w:t>
      </w:r>
      <w:r w:rsidR="00BB5E14">
        <w:t>%) do not perfor</w:t>
      </w:r>
      <w:r w:rsidR="006C6F2A">
        <w:t xml:space="preserve">m </w:t>
      </w:r>
      <w:r w:rsidR="00BB5E14">
        <w:t>many surgeries using TEES, 1</w:t>
      </w:r>
      <w:r w:rsidR="00B37616">
        <w:t>6 (31</w:t>
      </w:r>
      <w:r w:rsidR="00BB5E14">
        <w:t>%) perform up to 50% of surgeries using TEES, 2</w:t>
      </w:r>
      <w:r w:rsidR="00B37616">
        <w:t>1</w:t>
      </w:r>
      <w:r w:rsidR="00BB5E14">
        <w:t xml:space="preserve"> (</w:t>
      </w:r>
      <w:r w:rsidR="0066306F">
        <w:t>41</w:t>
      </w:r>
      <w:r w:rsidR="00BB5E14">
        <w:t xml:space="preserve">%) perform 50-90% of surgeries using TEES, and 10 </w:t>
      </w:r>
      <w:r w:rsidR="0066306F">
        <w:t>(</w:t>
      </w:r>
      <w:r w:rsidR="00E46E05">
        <w:t>20</w:t>
      </w:r>
      <w:r w:rsidR="00BB5E14">
        <w:t xml:space="preserve">%) perform greater than 90% of surgeries using TEES. </w:t>
      </w:r>
      <w:r w:rsidR="00E46E05">
        <w:t xml:space="preserve">Forty </w:t>
      </w:r>
      <w:r w:rsidR="0066306F">
        <w:t>(78</w:t>
      </w:r>
      <w:r w:rsidR="00BB5E14">
        <w:t xml:space="preserve">%) respondents </w:t>
      </w:r>
      <w:r w:rsidR="00E46E05">
        <w:t xml:space="preserve">reported </w:t>
      </w:r>
      <w:r w:rsidR="00BB5E14">
        <w:t xml:space="preserve">use </w:t>
      </w:r>
      <w:r w:rsidR="00E46E05">
        <w:t xml:space="preserve">of </w:t>
      </w:r>
      <w:r w:rsidR="00BB5E14">
        <w:t>specialized TEES instrument sets.</w:t>
      </w:r>
    </w:p>
    <w:p w14:paraId="3DC2B6C5" w14:textId="77777777" w:rsidR="00E47AAD" w:rsidRDefault="00E47AAD" w:rsidP="00586262">
      <w:pPr>
        <w:spacing w:line="360" w:lineRule="auto"/>
      </w:pPr>
    </w:p>
    <w:p w14:paraId="71EA88F1" w14:textId="77777777" w:rsidR="00465EFD" w:rsidRDefault="00465EFD" w:rsidP="00586262">
      <w:pPr>
        <w:pStyle w:val="Heading2"/>
        <w:spacing w:line="360" w:lineRule="auto"/>
      </w:pPr>
    </w:p>
    <w:p w14:paraId="547A7EB1" w14:textId="7D270E74" w:rsidR="00350E52" w:rsidRDefault="005C2C65" w:rsidP="00586262">
      <w:pPr>
        <w:pStyle w:val="Heading2"/>
        <w:spacing w:line="360" w:lineRule="auto"/>
      </w:pPr>
      <w:ins w:id="17" w:author="Arushri Swarup" w:date="2017-09-20T17:39:00Z">
        <w:r>
          <w:rPr>
            <w:noProof/>
          </w:rPr>
          <w:drawing>
            <wp:inline distT="0" distB="0" distL="0" distR="0" wp14:anchorId="4AE82EA7" wp14:editId="48529EAD">
              <wp:extent cx="5926455" cy="3851088"/>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A5B2DDB" w14:textId="03ACB679" w:rsidR="000F119D" w:rsidRDefault="00B37616" w:rsidP="00586262">
      <w:pPr>
        <w:spacing w:line="360" w:lineRule="auto"/>
      </w:pPr>
      <w:r>
        <w:rPr>
          <w:b/>
        </w:rPr>
        <w:t>FIG. 1.</w:t>
      </w:r>
      <w:del w:id="18" w:author="Arushri Swarup" w:date="2017-09-20T17:59:00Z">
        <w:r w:rsidR="005A0C2A" w:rsidDel="00F34AD8">
          <w:delText xml:space="preserve">Mean </w:delText>
        </w:r>
      </w:del>
      <w:ins w:id="19" w:author="Arushri Swarup" w:date="2017-09-20T17:59:00Z">
        <w:r w:rsidR="00F34AD8">
          <w:t xml:space="preserve"> Median </w:t>
        </w:r>
      </w:ins>
      <w:r w:rsidR="005A0C2A">
        <w:t>d</w:t>
      </w:r>
      <w:r w:rsidR="00AA613B">
        <w:t xml:space="preserve">egree of need </w:t>
      </w:r>
      <w:r w:rsidR="005A0C2A">
        <w:t xml:space="preserve">reported </w:t>
      </w:r>
      <w:r w:rsidR="00AA613B">
        <w:t>for each TEES challenge</w:t>
      </w:r>
      <w:r w:rsidR="00465EFD">
        <w:t xml:space="preserve">. </w:t>
      </w:r>
      <w:ins w:id="20" w:author="Arushri Swarup" w:date="2017-09-20T17:59:00Z">
        <w:r w:rsidR="00F34AD8">
          <w:t xml:space="preserve">There were a total of 51 respondents. </w:t>
        </w:r>
      </w:ins>
      <w:del w:id="21" w:author="Arushri Swarup" w:date="2017-09-20T17:59:00Z">
        <w:r w:rsidR="00465EFD" w:rsidDel="00F34AD8">
          <w:delText xml:space="preserve">The error bars </w:delText>
        </w:r>
        <w:r w:rsidR="005A0C2A" w:rsidDel="00F34AD8">
          <w:delText>indicate</w:delText>
        </w:r>
        <w:r w:rsidR="00465EFD" w:rsidDel="00F34AD8">
          <w:delText xml:space="preserve"> </w:delText>
        </w:r>
        <w:r w:rsidR="005C726D" w:rsidDel="00F34AD8">
          <w:delText>95% confidence intervals</w:delText>
        </w:r>
        <w:r w:rsidR="00AA613B" w:rsidDel="00F34AD8">
          <w:delText>.</w:delText>
        </w:r>
      </w:del>
    </w:p>
    <w:p w14:paraId="16FB176F" w14:textId="77777777" w:rsidR="00395492" w:rsidRDefault="00395492" w:rsidP="00586262">
      <w:pPr>
        <w:spacing w:line="360" w:lineRule="auto"/>
      </w:pPr>
    </w:p>
    <w:p w14:paraId="39BEADF4" w14:textId="77777777" w:rsidR="005A0C2A" w:rsidRDefault="00533FA3" w:rsidP="00586262">
      <w:pPr>
        <w:pStyle w:val="Heading3"/>
        <w:spacing w:line="360" w:lineRule="auto"/>
      </w:pPr>
      <w:commentRangeStart w:id="22"/>
      <w:r>
        <w:lastRenderedPageBreak/>
        <w:t>Perception of needs for instrument design</w:t>
      </w:r>
      <w:r w:rsidR="00FD4284">
        <w:t xml:space="preserve">: </w:t>
      </w:r>
      <w:commentRangeEnd w:id="22"/>
      <w:r w:rsidR="00AD6D38">
        <w:rPr>
          <w:rStyle w:val="CommentReference"/>
          <w:rFonts w:asciiTheme="minorHAnsi" w:eastAsiaTheme="minorHAnsi" w:hAnsiTheme="minorHAnsi" w:cstheme="minorBidi"/>
          <w:color w:val="auto"/>
        </w:rPr>
        <w:commentReference w:id="22"/>
      </w:r>
    </w:p>
    <w:p w14:paraId="63243F0F" w14:textId="77777777" w:rsidR="00AD6D38" w:rsidRDefault="00AD6D38" w:rsidP="00FE2257">
      <w:pPr>
        <w:rPr>
          <w:ins w:id="23" w:author="Arushri Swarup" w:date="2017-09-20T17:33:00Z"/>
          <w:b/>
        </w:rPr>
      </w:pPr>
      <w:r w:rsidRPr="00FE2257">
        <w:rPr>
          <w:b/>
          <w:highlight w:val="yellow"/>
        </w:rPr>
        <w:t>Please can you plot histograms for responses to each question (may be with bin width of 20%). You could also show number who have TEES instruments on the same graph – perhaps also replot with surgeons TEES experience</w:t>
      </w:r>
      <w:r w:rsidRPr="00C641C8">
        <w:rPr>
          <w:b/>
          <w:highlight w:val="yellow"/>
        </w:rPr>
        <w:t xml:space="preserve">. I’m interested to see what proportion of surgeons had problems with </w:t>
      </w:r>
      <w:r w:rsidR="00D6768F" w:rsidRPr="00C641C8">
        <w:rPr>
          <w:b/>
          <w:highlight w:val="yellow"/>
        </w:rPr>
        <w:t>each issue, ie did it have normal distribution or was it bimodal (eg most had a problem but with it but many didn’t, would give a mean &gt;50%)?? If not a normal distribution, we should not be reporting the mean.</w:t>
      </w:r>
    </w:p>
    <w:p w14:paraId="0093FEFD" w14:textId="77777777" w:rsidR="00CA06BF" w:rsidRDefault="00CA06BF" w:rsidP="00FE2257">
      <w:pPr>
        <w:rPr>
          <w:ins w:id="24" w:author="Arushri Swarup" w:date="2017-09-20T17:33:00Z"/>
          <w:b/>
        </w:rPr>
      </w:pPr>
    </w:p>
    <w:p w14:paraId="48A9EFE6" w14:textId="77777777" w:rsidR="00CA06BF" w:rsidRDefault="00CA06BF" w:rsidP="00FE2257">
      <w:pPr>
        <w:rPr>
          <w:ins w:id="25" w:author="Arushri Swarup" w:date="2017-09-20T17:34:00Z"/>
          <w:b/>
        </w:rPr>
      </w:pPr>
    </w:p>
    <w:p w14:paraId="3A65290B" w14:textId="77777777" w:rsidR="005C2C65" w:rsidRDefault="00F473FA" w:rsidP="00FE2257">
      <w:pPr>
        <w:rPr>
          <w:ins w:id="26" w:author="Arushri Swarup" w:date="2017-09-23T21:14:00Z"/>
          <w:b/>
        </w:rPr>
      </w:pPr>
      <w:ins w:id="27" w:author="Arushri Swarup" w:date="2017-09-20T17:58:00Z">
        <w:r w:rsidRPr="00F473FA">
          <w:rPr>
            <w:b/>
            <w:noProof/>
            <w:rPrChange w:id="28" w:author="Unknown">
              <w:rPr>
                <w:noProof/>
              </w:rPr>
            </w:rPrChange>
          </w:rPr>
          <w:drawing>
            <wp:inline distT="0" distB="0" distL="0" distR="0" wp14:anchorId="5203E23D" wp14:editId="1B920EFD">
              <wp:extent cx="3199238" cy="356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962" cy="3567348"/>
                      </a:xfrm>
                      <a:prstGeom prst="rect">
                        <a:avLst/>
                      </a:prstGeom>
                    </pic:spPr>
                  </pic:pic>
                </a:graphicData>
              </a:graphic>
            </wp:inline>
          </w:drawing>
        </w:r>
      </w:ins>
    </w:p>
    <w:p w14:paraId="5E6A76C3" w14:textId="4BD684B8" w:rsidR="00487EE1" w:rsidRDefault="009A7E4E" w:rsidP="00FE2257">
      <w:pPr>
        <w:rPr>
          <w:ins w:id="29" w:author="Arushri Swarup" w:date="2017-09-23T21:15:00Z"/>
        </w:rPr>
      </w:pPr>
      <w:ins w:id="30" w:author="Arushri Swarup" w:date="2017-09-23T21:14:00Z">
        <w:r>
          <w:rPr>
            <w:b/>
          </w:rPr>
          <w:t>FIG</w:t>
        </w:r>
      </w:ins>
      <w:ins w:id="31" w:author="Arushri Swarup" w:date="2017-09-23T21:15:00Z">
        <w:r>
          <w:rPr>
            <w:b/>
          </w:rPr>
          <w:t>.</w:t>
        </w:r>
      </w:ins>
      <w:ins w:id="32" w:author="Arushri Swarup" w:date="2017-09-23T21:14:00Z">
        <w:r>
          <w:rPr>
            <w:b/>
          </w:rPr>
          <w:t xml:space="preserve"> 2.</w:t>
        </w:r>
      </w:ins>
      <w:ins w:id="33" w:author="Arushri Swarup" w:date="2017-09-23T21:15:00Z">
        <w:r>
          <w:rPr>
            <w:b/>
          </w:rPr>
          <w:t xml:space="preserve"> </w:t>
        </w:r>
        <w:r>
          <w:t xml:space="preserve">Histograms comparing the degree of need to address each of the six challenges, comparing all participants vs. surgeons who use a specialized TEES instrument set (78% of respondents). </w:t>
        </w:r>
      </w:ins>
    </w:p>
    <w:p w14:paraId="438120DD" w14:textId="77777777" w:rsidR="009A7E4E" w:rsidRDefault="009A7E4E" w:rsidP="00FE2257">
      <w:pPr>
        <w:rPr>
          <w:ins w:id="34" w:author="Arushri Swarup" w:date="2017-09-23T21:16:00Z"/>
        </w:rPr>
      </w:pPr>
    </w:p>
    <w:p w14:paraId="641C64EA" w14:textId="65E49745" w:rsidR="009A7E4E" w:rsidRPr="009A7E4E" w:rsidRDefault="009A7E4E" w:rsidP="00FE2257">
      <w:pPr>
        <w:rPr>
          <w:ins w:id="35" w:author="Arushri Swarup" w:date="2017-09-23T12:39:00Z"/>
          <w:rPrChange w:id="36" w:author="Arushri Swarup" w:date="2017-09-23T21:14:00Z">
            <w:rPr>
              <w:ins w:id="37" w:author="Arushri Swarup" w:date="2017-09-23T12:39:00Z"/>
              <w:b/>
            </w:rPr>
          </w:rPrChange>
        </w:rPr>
      </w:pPr>
      <w:ins w:id="38" w:author="Arushri Swarup" w:date="2017-09-23T21:16:00Z">
        <w:r>
          <w:t xml:space="preserve">Figure 2 shows histograms comparing degree of need </w:t>
        </w:r>
      </w:ins>
      <w:ins w:id="39" w:author="Arushri Swarup" w:date="2017-09-23T21:20:00Z">
        <w:r>
          <w:t xml:space="preserve">of all surgeons vs. those who use a specialized TEES instrument set. It is shown that most respondents rated the degree of need as greater than 50% and that reaching structures has the greatest degree of need.  </w:t>
        </w:r>
      </w:ins>
    </w:p>
    <w:p w14:paraId="7AE975B3" w14:textId="77777777" w:rsidR="00A06FF5" w:rsidRDefault="00A06FF5" w:rsidP="00FE2257">
      <w:pPr>
        <w:rPr>
          <w:ins w:id="40" w:author="Arushri Swarup" w:date="2017-09-23T12:39:00Z"/>
          <w:b/>
        </w:rPr>
      </w:pPr>
    </w:p>
    <w:p w14:paraId="6B492981" w14:textId="0990FA85" w:rsidR="00A06FF5" w:rsidRDefault="00A06FF5" w:rsidP="00FE2257">
      <w:pPr>
        <w:rPr>
          <w:ins w:id="41" w:author="Arushri Swarup" w:date="2017-09-23T21:29:00Z"/>
          <w:b/>
        </w:rPr>
      </w:pPr>
      <w:ins w:id="42" w:author="Arushri Swarup" w:date="2017-09-23T12:39:00Z">
        <w:r w:rsidRPr="00A06FF5">
          <w:rPr>
            <w:b/>
            <w:noProof/>
            <w:rPrChange w:id="43" w:author="Unknown">
              <w:rPr>
                <w:noProof/>
              </w:rPr>
            </w:rPrChange>
          </w:rPr>
          <w:lastRenderedPageBreak/>
          <w:drawing>
            <wp:inline distT="0" distB="0" distL="0" distR="0" wp14:anchorId="19E7804F" wp14:editId="257858D2">
              <wp:extent cx="3757759" cy="315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110" cy="3160413"/>
                      </a:xfrm>
                      <a:prstGeom prst="rect">
                        <a:avLst/>
                      </a:prstGeom>
                    </pic:spPr>
                  </pic:pic>
                </a:graphicData>
              </a:graphic>
            </wp:inline>
          </w:drawing>
        </w:r>
      </w:ins>
    </w:p>
    <w:p w14:paraId="2CB490BF" w14:textId="5D3ECBF6" w:rsidR="009F3FC5" w:rsidRDefault="009F3FC5" w:rsidP="00FE2257">
      <w:pPr>
        <w:rPr>
          <w:ins w:id="44" w:author="Arushri Swarup" w:date="2017-09-23T21:30:00Z"/>
          <w:b/>
        </w:rPr>
      </w:pPr>
      <w:ins w:id="45" w:author="Arushri Swarup" w:date="2017-09-23T21:29:00Z">
        <w:r w:rsidRPr="009F3FC5">
          <w:rPr>
            <w:b/>
          </w:rPr>
          <w:drawing>
            <wp:inline distT="0" distB="0" distL="0" distR="0" wp14:anchorId="4D238EEF" wp14:editId="3402AFFE">
              <wp:extent cx="3599411" cy="2699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188" cy="2706890"/>
                      </a:xfrm>
                      <a:prstGeom prst="rect">
                        <a:avLst/>
                      </a:prstGeom>
                    </pic:spPr>
                  </pic:pic>
                </a:graphicData>
              </a:graphic>
            </wp:inline>
          </w:drawing>
        </w:r>
      </w:ins>
    </w:p>
    <w:p w14:paraId="3AC385B6" w14:textId="4FDCEFF0" w:rsidR="00BE6F0E" w:rsidRDefault="00BE6F0E" w:rsidP="00FE2257">
      <w:pPr>
        <w:rPr>
          <w:ins w:id="46" w:author="Arushri Swarup" w:date="2017-09-23T21:32:00Z"/>
          <w:b/>
        </w:rPr>
      </w:pPr>
      <w:ins w:id="47" w:author="Arushri Swarup" w:date="2017-09-23T21:30:00Z">
        <w:r w:rsidRPr="00BE6F0E">
          <w:rPr>
            <w:b/>
          </w:rPr>
          <w:lastRenderedPageBreak/>
          <w:drawing>
            <wp:inline distT="0" distB="0" distL="0" distR="0" wp14:anchorId="69EDA00E" wp14:editId="39B1B1D9">
              <wp:extent cx="4021455" cy="3016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947" cy="3017960"/>
                      </a:xfrm>
                      <a:prstGeom prst="rect">
                        <a:avLst/>
                      </a:prstGeom>
                    </pic:spPr>
                  </pic:pic>
                </a:graphicData>
              </a:graphic>
            </wp:inline>
          </w:drawing>
        </w:r>
      </w:ins>
    </w:p>
    <w:p w14:paraId="59CB4CA1" w14:textId="58ABD389" w:rsidR="008A602D" w:rsidRDefault="008A602D" w:rsidP="00FE2257">
      <w:pPr>
        <w:rPr>
          <w:ins w:id="48" w:author="Arushri Swarup" w:date="2017-09-23T21:33:00Z"/>
          <w:b/>
        </w:rPr>
      </w:pPr>
      <w:ins w:id="49" w:author="Arushri Swarup" w:date="2017-09-23T21:32:00Z">
        <w:r w:rsidRPr="008A602D">
          <w:rPr>
            <w:b/>
          </w:rPr>
          <w:drawing>
            <wp:inline distT="0" distB="0" distL="0" distR="0" wp14:anchorId="52DF242E" wp14:editId="68C6115F">
              <wp:extent cx="3259455" cy="2444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131" cy="2449598"/>
                      </a:xfrm>
                      <a:prstGeom prst="rect">
                        <a:avLst/>
                      </a:prstGeom>
                    </pic:spPr>
                  </pic:pic>
                </a:graphicData>
              </a:graphic>
            </wp:inline>
          </w:drawing>
        </w:r>
      </w:ins>
    </w:p>
    <w:p w14:paraId="6DA43436" w14:textId="1B1CC996" w:rsidR="008A602D" w:rsidRDefault="008A602D" w:rsidP="00FE2257">
      <w:pPr>
        <w:rPr>
          <w:ins w:id="50" w:author="Arushri Swarup" w:date="2017-09-23T21:33:00Z"/>
          <w:b/>
        </w:rPr>
      </w:pPr>
      <w:ins w:id="51" w:author="Arushri Swarup" w:date="2017-09-23T21:33:00Z">
        <w:r w:rsidRPr="008A602D">
          <w:rPr>
            <w:b/>
          </w:rPr>
          <w:drawing>
            <wp:inline distT="0" distB="0" distL="0" distR="0" wp14:anchorId="3A6E43AD" wp14:editId="646BF8CB">
              <wp:extent cx="3142211" cy="2356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42" cy="2357731"/>
                      </a:xfrm>
                      <a:prstGeom prst="rect">
                        <a:avLst/>
                      </a:prstGeom>
                    </pic:spPr>
                  </pic:pic>
                </a:graphicData>
              </a:graphic>
            </wp:inline>
          </w:drawing>
        </w:r>
      </w:ins>
    </w:p>
    <w:p w14:paraId="3BB10A8B" w14:textId="3BFAD45B" w:rsidR="008A602D" w:rsidRDefault="008A602D" w:rsidP="00FE2257">
      <w:pPr>
        <w:rPr>
          <w:ins w:id="52" w:author="Arushri Swarup" w:date="2017-09-23T21:35:00Z"/>
          <w:b/>
        </w:rPr>
      </w:pPr>
      <w:ins w:id="53" w:author="Arushri Swarup" w:date="2017-09-23T21:34:00Z">
        <w:r w:rsidRPr="008A602D">
          <w:rPr>
            <w:b/>
          </w:rPr>
          <w:lastRenderedPageBreak/>
          <w:drawing>
            <wp:inline distT="0" distB="0" distL="0" distR="0" wp14:anchorId="20B17822" wp14:editId="42ECF288">
              <wp:extent cx="3868189" cy="2901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0015" cy="2902511"/>
                      </a:xfrm>
                      <a:prstGeom prst="rect">
                        <a:avLst/>
                      </a:prstGeom>
                    </pic:spPr>
                  </pic:pic>
                </a:graphicData>
              </a:graphic>
            </wp:inline>
          </w:drawing>
        </w:r>
      </w:ins>
    </w:p>
    <w:p w14:paraId="4E3C504A" w14:textId="0CE1CACC" w:rsidR="002C0E1B" w:rsidRPr="002C0E1B" w:rsidRDefault="002C0E1B" w:rsidP="00FE2257">
      <w:pPr>
        <w:rPr>
          <w:rPrChange w:id="54" w:author="Arushri Swarup" w:date="2017-09-23T21:35:00Z">
            <w:rPr>
              <w:b/>
            </w:rPr>
          </w:rPrChange>
        </w:rPr>
      </w:pPr>
      <w:ins w:id="55" w:author="Arushri Swarup" w:date="2017-09-23T21:35:00Z">
        <w:r>
          <w:rPr>
            <w:b/>
          </w:rPr>
          <w:t xml:space="preserve">FIG. 3. </w:t>
        </w:r>
        <w:r>
          <w:t xml:space="preserve">Histograms of degree of need for all respondents and respondents with different degrees of experience with TEES. </w:t>
        </w:r>
      </w:ins>
    </w:p>
    <w:p w14:paraId="55E44BCF" w14:textId="77777777" w:rsidR="00D6768F" w:rsidRPr="00FE2257" w:rsidRDefault="00D6768F" w:rsidP="00FE2257">
      <w:pPr>
        <w:rPr>
          <w:b/>
        </w:rPr>
      </w:pPr>
    </w:p>
    <w:p w14:paraId="323D229C" w14:textId="44FCCF4C" w:rsidR="000E6B39" w:rsidRDefault="00533FA3" w:rsidP="00586262">
      <w:pPr>
        <w:spacing w:line="360" w:lineRule="auto"/>
        <w:ind w:firstLine="720"/>
      </w:pPr>
      <w:r>
        <w:t>All of the parameters assessed in this survey</w:t>
      </w:r>
      <w:del w:id="56" w:author="Arushri Swarup" w:date="2017-09-23T19:34:00Z">
        <w:r w:rsidDel="00A00A78">
          <w:delText>ed</w:delText>
        </w:r>
      </w:del>
      <w:r>
        <w:t xml:space="preserve"> regarding the utility of instrument design for use in endoscopic ear surgery revealed a </w:t>
      </w:r>
      <w:r w:rsidR="000F119D">
        <w:t xml:space="preserve">need </w:t>
      </w:r>
      <w:r>
        <w:t xml:space="preserve">for improvement </w:t>
      </w:r>
      <w:r w:rsidR="00426049">
        <w:t>exceed</w:t>
      </w:r>
      <w:r>
        <w:t>ing</w:t>
      </w:r>
      <w:r w:rsidR="000F119D">
        <w:t xml:space="preserve"> 50%</w:t>
      </w:r>
      <w:r w:rsidR="00925711">
        <w:t xml:space="preserve"> </w:t>
      </w:r>
      <w:r w:rsidR="00B64E44">
        <w:t>on visual</w:t>
      </w:r>
      <w:r>
        <w:t xml:space="preserve"> analogue scales (</w:t>
      </w:r>
      <w:r w:rsidRPr="00C641C8">
        <w:rPr>
          <w:highlight w:val="yellow"/>
        </w:rPr>
        <w:t xml:space="preserve">0 = </w:t>
      </w:r>
      <w:ins w:id="57" w:author="Arushri Swarup" w:date="2017-09-23T19:35:00Z">
        <w:r w:rsidR="00A00A78">
          <w:rPr>
            <w:highlight w:val="yellow"/>
          </w:rPr>
          <w:t>“</w:t>
        </w:r>
      </w:ins>
      <w:del w:id="58" w:author="Arushri Swarup" w:date="2017-09-23T19:33:00Z">
        <w:r w:rsidRPr="00C641C8" w:rsidDel="00A00A78">
          <w:rPr>
            <w:highlight w:val="yellow"/>
          </w:rPr>
          <w:delText xml:space="preserve">XXX </w:delText>
        </w:r>
      </w:del>
      <w:ins w:id="59" w:author="Arushri Swarup" w:date="2017-09-23T19:33:00Z">
        <w:r w:rsidR="00A00A78">
          <w:rPr>
            <w:highlight w:val="yellow"/>
          </w:rPr>
          <w:t>Not Useful</w:t>
        </w:r>
      </w:ins>
      <w:ins w:id="60" w:author="Arushri Swarup" w:date="2017-09-23T19:35:00Z">
        <w:r w:rsidR="00A00A78">
          <w:rPr>
            <w:highlight w:val="yellow"/>
          </w:rPr>
          <w:t>”</w:t>
        </w:r>
      </w:ins>
      <w:ins w:id="61" w:author="Arushri Swarup" w:date="2017-09-23T19:33:00Z">
        <w:r w:rsidR="00A00A78">
          <w:rPr>
            <w:highlight w:val="yellow"/>
          </w:rPr>
          <w:t xml:space="preserve">, 50% = </w:t>
        </w:r>
      </w:ins>
      <w:ins w:id="62" w:author="Arushri Swarup" w:date="2017-09-23T19:35:00Z">
        <w:r w:rsidR="00A00A78">
          <w:rPr>
            <w:highlight w:val="yellow"/>
          </w:rPr>
          <w:t>“</w:t>
        </w:r>
      </w:ins>
      <w:ins w:id="63" w:author="Arushri Swarup" w:date="2017-09-23T19:33:00Z">
        <w:r w:rsidR="00A00A78">
          <w:rPr>
            <w:highlight w:val="yellow"/>
          </w:rPr>
          <w:t>Moderately Useful</w:t>
        </w:r>
      </w:ins>
      <w:ins w:id="64" w:author="Arushri Swarup" w:date="2017-09-23T19:35:00Z">
        <w:r w:rsidR="00A00A78">
          <w:rPr>
            <w:highlight w:val="yellow"/>
          </w:rPr>
          <w:t>”</w:t>
        </w:r>
      </w:ins>
      <w:del w:id="65" w:author="Arushri Swarup" w:date="2017-09-23T19:33:00Z">
        <w:r w:rsidRPr="00C641C8" w:rsidDel="00A00A78">
          <w:rPr>
            <w:highlight w:val="yellow"/>
          </w:rPr>
          <w:delText>to</w:delText>
        </w:r>
      </w:del>
      <w:r w:rsidRPr="00C641C8">
        <w:rPr>
          <w:highlight w:val="yellow"/>
        </w:rPr>
        <w:t xml:space="preserve"> 100% = </w:t>
      </w:r>
      <w:ins w:id="66" w:author="Arushri Swarup" w:date="2017-09-23T19:35:00Z">
        <w:r w:rsidR="00A00A78">
          <w:rPr>
            <w:highlight w:val="yellow"/>
          </w:rPr>
          <w:t>“</w:t>
        </w:r>
      </w:ins>
      <w:del w:id="67" w:author="Arushri Swarup" w:date="2017-09-23T19:33:00Z">
        <w:r w:rsidRPr="00C641C8" w:rsidDel="00A00A78">
          <w:rPr>
            <w:highlight w:val="yellow"/>
          </w:rPr>
          <w:delText xml:space="preserve">XXX </w:delText>
        </w:r>
      </w:del>
      <w:ins w:id="68" w:author="Arushri Swarup" w:date="2017-09-23T19:33:00Z">
        <w:r w:rsidR="00A00A78">
          <w:rPr>
            <w:highlight w:val="yellow"/>
          </w:rPr>
          <w:t>Extremely Useful</w:t>
        </w:r>
      </w:ins>
      <w:ins w:id="69" w:author="Arushri Swarup" w:date="2017-09-23T19:35:00Z">
        <w:r w:rsidR="00A00A78">
          <w:rPr>
            <w:highlight w:val="yellow"/>
          </w:rPr>
          <w:t>”</w:t>
        </w:r>
      </w:ins>
      <w:ins w:id="70" w:author="Arushri Swarup" w:date="2017-09-23T19:33:00Z">
        <w:r w:rsidR="00A00A78">
          <w:rPr>
            <w:highlight w:val="yellow"/>
          </w:rPr>
          <w:t xml:space="preserve">). </w:t>
        </w:r>
      </w:ins>
      <w:del w:id="71" w:author="Arushri Swarup" w:date="2017-09-23T19:33:00Z">
        <w:r w:rsidRPr="00C641C8" w:rsidDel="00A00A78">
          <w:rPr>
            <w:i/>
            <w:highlight w:val="yellow"/>
          </w:rPr>
          <w:delText>please add descriptors for the ends of the VA scales</w:delText>
        </w:r>
        <w:r w:rsidDel="00A00A78">
          <w:rPr>
            <w:i/>
          </w:rPr>
          <w:delText>)</w:delText>
        </w:r>
        <w:r w:rsidR="00E440B6" w:rsidDel="00A00A78">
          <w:delText xml:space="preserve">. </w:delText>
        </w:r>
      </w:del>
      <w:r w:rsidR="00F76515">
        <w:t>A requirement for instruments to provide better r</w:t>
      </w:r>
      <w:r w:rsidR="000F119D">
        <w:t>each</w:t>
      </w:r>
      <w:r w:rsidR="00F76515">
        <w:t xml:space="preserve"> to </w:t>
      </w:r>
      <w:r w:rsidR="000F119D">
        <w:t xml:space="preserve">structures visualized by the endoscope </w:t>
      </w:r>
      <w:r w:rsidR="00F76515">
        <w:t>revealed</w:t>
      </w:r>
      <w:r w:rsidR="00925711">
        <w:t xml:space="preserve"> </w:t>
      </w:r>
      <w:r w:rsidR="00426049">
        <w:t>the highest degree of need</w:t>
      </w:r>
      <w:r w:rsidR="0000087D">
        <w:t xml:space="preserve"> </w:t>
      </w:r>
      <w:ins w:id="72" w:author="Arushri Swarup" w:date="2017-09-23T21:09:00Z">
        <w:r w:rsidR="005F7143">
          <w:t>(</w:t>
        </w:r>
      </w:ins>
      <w:del w:id="73" w:author="Arushri Swarup" w:date="2017-09-23T21:09:00Z">
        <w:r w:rsidR="005F4612" w:rsidDel="005F7143">
          <w:delText>(mean 83%</w:delText>
        </w:r>
      </w:del>
      <w:ins w:id="74" w:author="Arushri Swarup" w:date="2017-09-23T21:08:00Z">
        <w:r w:rsidR="005F7143">
          <w:t>median 90%</w:t>
        </w:r>
      </w:ins>
      <w:ins w:id="75" w:author="Arushri Swarup" w:date="2017-09-23T21:09:00Z">
        <w:r w:rsidR="005F7143">
          <w:t xml:space="preserve">) </w:t>
        </w:r>
      </w:ins>
      <w:del w:id="76" w:author="Arushri Swarup" w:date="2017-09-23T21:09:00Z">
        <w:r w:rsidR="00027DF4" w:rsidDel="005F7143">
          <w:delText>, 95%CI 76</w:delText>
        </w:r>
        <w:r w:rsidR="0045395B" w:rsidDel="005F7143">
          <w:delText>-</w:delText>
        </w:r>
        <w:r w:rsidR="00027DF4" w:rsidDel="005F7143">
          <w:delText>89</w:delText>
        </w:r>
        <w:r w:rsidR="0045395B" w:rsidDel="005F7143">
          <w:delText>%</w:delText>
        </w:r>
        <w:r w:rsidR="005F4612" w:rsidDel="005F7143">
          <w:delText>)</w:delText>
        </w:r>
        <w:r w:rsidR="0045395B" w:rsidDel="005F7143">
          <w:delText xml:space="preserve"> </w:delText>
        </w:r>
      </w:del>
      <w:r w:rsidR="0045395B">
        <w:t xml:space="preserve">although </w:t>
      </w:r>
      <w:r w:rsidR="00F76515">
        <w:t>this requirement</w:t>
      </w:r>
      <w:r w:rsidR="0045395B">
        <w:t xml:space="preserve"> was </w:t>
      </w:r>
      <w:commentRangeStart w:id="77"/>
      <w:r w:rsidR="0045395B">
        <w:t xml:space="preserve">not statistically different from the </w:t>
      </w:r>
      <w:r w:rsidR="00F76515">
        <w:t xml:space="preserve">need perceived for </w:t>
      </w:r>
      <w:r w:rsidR="00B64E44">
        <w:t xml:space="preserve">better </w:t>
      </w:r>
      <w:r w:rsidR="00F76515">
        <w:t xml:space="preserve">instruments </w:t>
      </w:r>
      <w:r w:rsidR="0045395B">
        <w:t>dissect and remov</w:t>
      </w:r>
      <w:r w:rsidR="00F76515">
        <w:t xml:space="preserve">e </w:t>
      </w:r>
      <w:r w:rsidR="0045395B">
        <w:t>cholesteatoma</w:t>
      </w:r>
      <w:r w:rsidR="00027DF4">
        <w:t>.</w:t>
      </w:r>
      <w:r w:rsidR="00F76515">
        <w:t xml:space="preserve"> </w:t>
      </w:r>
      <w:commentRangeEnd w:id="77"/>
      <w:r w:rsidR="00C06B5A">
        <w:rPr>
          <w:rStyle w:val="CommentReference"/>
        </w:rPr>
        <w:commentReference w:id="77"/>
      </w:r>
      <w:r w:rsidR="00F76515">
        <w:t>Instrumentation for p</w:t>
      </w:r>
      <w:r w:rsidR="005F4612">
        <w:t>ositioning graft</w:t>
      </w:r>
      <w:r w:rsidR="00F76515">
        <w:t>s in the ear</w:t>
      </w:r>
      <w:r w:rsidR="009316FD">
        <w:t xml:space="preserve"> </w:t>
      </w:r>
      <w:r w:rsidR="00B64E44">
        <w:t>were thought to have</w:t>
      </w:r>
      <w:r w:rsidR="005F4612">
        <w:t xml:space="preserve"> the lowe</w:t>
      </w:r>
      <w:r w:rsidR="0045395B">
        <w:t xml:space="preserve">st degree of need </w:t>
      </w:r>
      <w:r w:rsidR="00B64E44">
        <w:t xml:space="preserve">for improvement </w:t>
      </w:r>
      <w:r w:rsidR="0045395B">
        <w:t>(</w:t>
      </w:r>
      <w:ins w:id="78" w:author="Arushri Swarup" w:date="2017-09-23T21:10:00Z">
        <w:r w:rsidR="005F7143">
          <w:t xml:space="preserve">median 56%) </w:t>
        </w:r>
      </w:ins>
      <w:del w:id="79" w:author="Arushri Swarup" w:date="2017-09-23T21:10:00Z">
        <w:r w:rsidR="00E440B6" w:rsidDel="005F7143">
          <w:delText xml:space="preserve">mean </w:delText>
        </w:r>
        <w:r w:rsidR="00465F95" w:rsidDel="005F7143">
          <w:delText>58%</w:delText>
        </w:r>
        <w:r w:rsidR="00E440B6" w:rsidDel="005F7143">
          <w:delText>, 95%CI</w:delText>
        </w:r>
        <w:r w:rsidR="0000087D" w:rsidDel="005F7143">
          <w:delText xml:space="preserve"> </w:delText>
        </w:r>
        <w:r w:rsidR="00027DF4" w:rsidDel="005F7143">
          <w:delText>52</w:delText>
        </w:r>
        <w:r w:rsidR="00465F95" w:rsidDel="005F7143">
          <w:delText>-</w:delText>
        </w:r>
        <w:r w:rsidR="00027DF4" w:rsidDel="005F7143">
          <w:delText>65</w:delText>
        </w:r>
        <w:r w:rsidR="00465F95" w:rsidDel="005F7143">
          <w:delText>%</w:delText>
        </w:r>
        <w:r w:rsidR="005F4612" w:rsidDel="005F7143">
          <w:delText>)</w:delText>
        </w:r>
        <w:r w:rsidR="0045395B" w:rsidDel="005F7143">
          <w:delText xml:space="preserve">, </w:delText>
        </w:r>
      </w:del>
      <w:r w:rsidR="0045395B">
        <w:t>although this was not</w:t>
      </w:r>
      <w:commentRangeStart w:id="80"/>
      <w:r w:rsidR="0045395B">
        <w:t xml:space="preserve"> statistically different from the degree of need for </w:t>
      </w:r>
      <w:r w:rsidR="00B64E44">
        <w:t xml:space="preserve">instrumentation to </w:t>
      </w:r>
      <w:r w:rsidR="0045395B">
        <w:t>keep the endoscope clean</w:t>
      </w:r>
      <w:commentRangeEnd w:id="80"/>
      <w:r w:rsidR="00C06B5A">
        <w:rPr>
          <w:rStyle w:val="CommentReference"/>
        </w:rPr>
        <w:commentReference w:id="80"/>
      </w:r>
      <w:r w:rsidR="0045395B">
        <w:t>.</w:t>
      </w:r>
    </w:p>
    <w:p w14:paraId="6E658F6A" w14:textId="77777777" w:rsidR="00386EBA" w:rsidRDefault="00386EBA" w:rsidP="00586262">
      <w:pPr>
        <w:spacing w:line="360" w:lineRule="auto"/>
      </w:pPr>
    </w:p>
    <w:p w14:paraId="493BC00E" w14:textId="77777777" w:rsidR="00FD4284" w:rsidRDefault="00FD4284" w:rsidP="00586262">
      <w:pPr>
        <w:pStyle w:val="Heading3"/>
        <w:spacing w:line="360" w:lineRule="auto"/>
      </w:pPr>
      <w:r>
        <w:t xml:space="preserve">Effect of </w:t>
      </w:r>
      <w:r w:rsidR="00B64E44">
        <w:t xml:space="preserve">surgeons’ </w:t>
      </w:r>
      <w:r w:rsidR="00533FA3">
        <w:t>endoscopic experience</w:t>
      </w:r>
      <w:r w:rsidR="00E440B6">
        <w:t>:</w:t>
      </w:r>
    </w:p>
    <w:p w14:paraId="1443BE51" w14:textId="4B590E93" w:rsidR="007C6150" w:rsidRDefault="00E440B6" w:rsidP="00586262">
      <w:pPr>
        <w:spacing w:line="360" w:lineRule="auto"/>
        <w:ind w:firstLine="720"/>
      </w:pPr>
      <w:r>
        <w:t xml:space="preserve">There was a </w:t>
      </w:r>
      <w:r w:rsidR="00B64E44">
        <w:t>greater perceived need f</w:t>
      </w:r>
      <w:r>
        <w:t xml:space="preserve">or </w:t>
      </w:r>
      <w:r w:rsidR="00B64E44">
        <w:t xml:space="preserve">better instruments to </w:t>
      </w:r>
      <w:r>
        <w:t xml:space="preserve">reach structures and </w:t>
      </w:r>
      <w:r w:rsidR="00B64E44">
        <w:t xml:space="preserve">to </w:t>
      </w:r>
      <w:r>
        <w:t xml:space="preserve">position a graft </w:t>
      </w:r>
      <w:r w:rsidR="00B64E44">
        <w:t>among by respondents who perform a greater proportion of cases endoscopically</w:t>
      </w:r>
      <w:r>
        <w:t xml:space="preserve">. </w:t>
      </w:r>
      <w:r w:rsidR="00B64E44">
        <w:t xml:space="preserve">For surgeons who perform none, 0 – 50%, 50 – 90%, and greater than 90% of surgeries using TEES the need for instruments with better reach </w:t>
      </w:r>
      <w:commentRangeStart w:id="81"/>
      <w:r w:rsidR="00B64E44">
        <w:t xml:space="preserve">was </w:t>
      </w:r>
      <w:ins w:id="82" w:author="Arushri Swarup" w:date="2017-09-23T20:10:00Z">
        <w:r w:rsidR="009C66D3">
          <w:t xml:space="preserve">[means = </w:t>
        </w:r>
      </w:ins>
      <w:r w:rsidR="00B64E44">
        <w:t>76</w:t>
      </w:r>
      <w:ins w:id="83" w:author="Arushri Swarup" w:date="2017-09-23T20:20:00Z">
        <w:r w:rsidR="00302FF1">
          <w:t xml:space="preserve"> (95% CI 58-94)</w:t>
        </w:r>
      </w:ins>
      <w:r w:rsidR="00B64E44">
        <w:t>, 72</w:t>
      </w:r>
      <w:ins w:id="84" w:author="Arushri Swarup" w:date="2017-09-23T20:20:00Z">
        <w:r w:rsidR="00302FF1">
          <w:t xml:space="preserve"> (95% CI 63-82)</w:t>
        </w:r>
      </w:ins>
      <w:r w:rsidR="00B64E44">
        <w:t>, 88</w:t>
      </w:r>
      <w:ins w:id="85" w:author="Arushri Swarup" w:date="2017-09-23T20:21:00Z">
        <w:r w:rsidR="00302FF1">
          <w:t xml:space="preserve"> (95% CI 80-96)</w:t>
        </w:r>
      </w:ins>
      <w:r w:rsidR="00B64E44">
        <w:t>, and 92</w:t>
      </w:r>
      <w:ins w:id="86" w:author="Arushri Swarup" w:date="2017-09-23T20:21:00Z">
        <w:r w:rsidR="00302FF1">
          <w:t xml:space="preserve"> (95% CI </w:t>
        </w:r>
      </w:ins>
      <w:ins w:id="87" w:author="Arushri Swarup" w:date="2017-09-23T20:22:00Z">
        <w:r w:rsidR="00302FF1">
          <w:t>80-103)</w:t>
        </w:r>
      </w:ins>
      <w:ins w:id="88" w:author="Arushri Swarup" w:date="2017-09-23T20:10:00Z">
        <w:r w:rsidR="009C66D3">
          <w:t xml:space="preserve">] [medians = </w:t>
        </w:r>
      </w:ins>
      <w:ins w:id="89" w:author="Arushri Swarup" w:date="2017-09-23T20:18:00Z">
        <w:r w:rsidR="00302FF1">
          <w:t xml:space="preserve">91, </w:t>
        </w:r>
      </w:ins>
      <w:ins w:id="90" w:author="Arushri Swarup" w:date="2017-09-23T20:19:00Z">
        <w:r w:rsidR="00302FF1">
          <w:t>90, 91, 91]</w:t>
        </w:r>
      </w:ins>
      <w:r w:rsidR="00B64E44">
        <w:t>,</w:t>
      </w:r>
      <w:commentRangeEnd w:id="81"/>
      <w:r w:rsidR="00302FF1">
        <w:rPr>
          <w:rStyle w:val="CommentReference"/>
        </w:rPr>
        <w:commentReference w:id="81"/>
      </w:r>
      <w:r w:rsidR="00B64E44">
        <w:t xml:space="preserve"> respectively (</w:t>
      </w:r>
      <w:r w:rsidR="004E3C25">
        <w:t>X</w:t>
      </w:r>
      <w:r w:rsidR="004E3C25">
        <w:rPr>
          <w:vertAlign w:val="superscript"/>
        </w:rPr>
        <w:t>2</w:t>
      </w:r>
      <w:r w:rsidR="00B64E44">
        <w:t xml:space="preserve">(2) </w:t>
      </w:r>
      <w:r w:rsidR="004E3C25">
        <w:t xml:space="preserve">= </w:t>
      </w:r>
      <w:r w:rsidR="00150679">
        <w:t>8.9</w:t>
      </w:r>
      <w:r w:rsidR="004E3C25">
        <w:t>, p = 0.0</w:t>
      </w:r>
      <w:r w:rsidR="00150679">
        <w:t>3</w:t>
      </w:r>
      <w:r w:rsidR="00B64E44">
        <w:t>)</w:t>
      </w:r>
      <w:ins w:id="91" w:author="Arushri Swarup" w:date="2017-09-23T20:10:00Z">
        <w:r w:rsidR="009C66D3">
          <w:t>.</w:t>
        </w:r>
      </w:ins>
      <w:r w:rsidR="004E3C25">
        <w:t xml:space="preserve"> For positioning a graft, </w:t>
      </w:r>
      <w:r w:rsidR="00B64E44">
        <w:t xml:space="preserve">with mean scores of need for better </w:t>
      </w:r>
      <w:r w:rsidR="00B64E44">
        <w:lastRenderedPageBreak/>
        <w:t>instruments were 50</w:t>
      </w:r>
      <w:ins w:id="92" w:author="Arushri Swarup" w:date="2017-09-23T20:53:00Z">
        <w:r w:rsidR="00C85B60">
          <w:t xml:space="preserve"> </w:t>
        </w:r>
        <w:r w:rsidR="00C85B60">
          <w:t xml:space="preserve">(95% CI </w:t>
        </w:r>
      </w:ins>
      <w:ins w:id="93" w:author="Arushri Swarup" w:date="2017-09-23T20:54:00Z">
        <w:r w:rsidR="00C85B60">
          <w:t>25-74</w:t>
        </w:r>
      </w:ins>
      <w:ins w:id="94" w:author="Arushri Swarup" w:date="2017-09-23T20:53:00Z">
        <w:r w:rsidR="00C85B60">
          <w:t>)</w:t>
        </w:r>
      </w:ins>
      <w:r w:rsidR="00B64E44">
        <w:t>, 4</w:t>
      </w:r>
      <w:ins w:id="95" w:author="Arushri Swarup" w:date="2017-09-23T20:54:00Z">
        <w:r w:rsidR="00C85B60">
          <w:t xml:space="preserve">5 </w:t>
        </w:r>
        <w:r w:rsidR="00C85B60">
          <w:t>(95% CI</w:t>
        </w:r>
        <w:r w:rsidR="00C85B60">
          <w:t xml:space="preserve"> 33-58</w:t>
        </w:r>
        <w:r w:rsidR="00C85B60">
          <w:t>)</w:t>
        </w:r>
      </w:ins>
      <w:r w:rsidR="00B64E44">
        <w:t>, 6</w:t>
      </w:r>
      <w:ins w:id="96" w:author="Arushri Swarup" w:date="2017-09-23T20:55:00Z">
        <w:r w:rsidR="00C85B60">
          <w:t>3</w:t>
        </w:r>
      </w:ins>
      <w:ins w:id="97" w:author="Arushri Swarup" w:date="2017-09-23T20:54:00Z">
        <w:r w:rsidR="00C85B60">
          <w:t xml:space="preserve"> (95% CI 52-74</w:t>
        </w:r>
      </w:ins>
      <w:ins w:id="98" w:author="Arushri Swarup" w:date="2017-09-23T20:55:00Z">
        <w:r w:rsidR="00C85B60">
          <w:t>)</w:t>
        </w:r>
      </w:ins>
      <w:r w:rsidR="00B64E44">
        <w:t>, and 81</w:t>
      </w:r>
      <w:ins w:id="99" w:author="Arushri Swarup" w:date="2017-09-23T20:55:00Z">
        <w:r w:rsidR="00C85B60">
          <w:t>(95% CI 66-97</w:t>
        </w:r>
        <w:r w:rsidR="00C85B60">
          <w:t>)</w:t>
        </w:r>
      </w:ins>
      <w:r w:rsidR="00B64E44">
        <w:t>, respectively (</w:t>
      </w:r>
      <w:r w:rsidR="004E3C25">
        <w:t>X</w:t>
      </w:r>
      <w:r w:rsidR="004E3C25">
        <w:rPr>
          <w:vertAlign w:val="superscript"/>
        </w:rPr>
        <w:t>2</w:t>
      </w:r>
      <w:r w:rsidR="004E3C25">
        <w:t xml:space="preserve">(2) = </w:t>
      </w:r>
      <w:r w:rsidR="00150679">
        <w:t>12.8</w:t>
      </w:r>
      <w:r w:rsidR="004E3C25">
        <w:t>, p = 0.00</w:t>
      </w:r>
      <w:r w:rsidR="00150679">
        <w:t>5</w:t>
      </w:r>
      <w:r w:rsidR="00B64E44">
        <w:t>)</w:t>
      </w:r>
      <w:r w:rsidR="004E3C25">
        <w:t>.</w:t>
      </w:r>
      <w:ins w:id="100" w:author="Arushri Swarup" w:date="2017-09-23T18:25:00Z">
        <w:r w:rsidR="00900344">
          <w:t xml:space="preserve"> </w:t>
        </w:r>
      </w:ins>
      <w:r w:rsidR="00B64E44">
        <w:t xml:space="preserve">Other parameters </w:t>
      </w:r>
      <w:r w:rsidR="00A60488">
        <w:t>were not significantly dependent on the proportion of cases performed using TEES</w:t>
      </w:r>
      <w:r w:rsidR="000D2928">
        <w:t>.</w:t>
      </w:r>
    </w:p>
    <w:p w14:paraId="05E8EC1E" w14:textId="77777777" w:rsidR="007C6150" w:rsidRPr="00426049" w:rsidRDefault="007C6150" w:rsidP="00586262">
      <w:pPr>
        <w:spacing w:line="360" w:lineRule="auto"/>
      </w:pPr>
    </w:p>
    <w:p w14:paraId="53B6E156" w14:textId="1128D5E8" w:rsidR="00A60488" w:rsidRPr="00A60488" w:rsidRDefault="00FD4284" w:rsidP="00586262">
      <w:pPr>
        <w:pStyle w:val="Heading3"/>
        <w:spacing w:line="360" w:lineRule="auto"/>
      </w:pPr>
      <w:r>
        <w:t xml:space="preserve">Effect of using a specialized TEES instrument set on </w:t>
      </w:r>
      <w:r w:rsidR="009A190E">
        <w:t>TEES</w:t>
      </w:r>
      <w:ins w:id="101" w:author="Arushri Swarup" w:date="2017-09-23T20:04:00Z">
        <w:r w:rsidR="0098474E">
          <w:t xml:space="preserve"> </w:t>
        </w:r>
      </w:ins>
      <w:r w:rsidR="009A190E">
        <w:t xml:space="preserve">challenges </w:t>
      </w:r>
      <w:r>
        <w:t xml:space="preserve">experienced: </w:t>
      </w:r>
    </w:p>
    <w:p w14:paraId="29EF810D" w14:textId="53D12637" w:rsidR="00A60488" w:rsidRDefault="00A60488" w:rsidP="00586262">
      <w:pPr>
        <w:spacing w:line="360" w:lineRule="auto"/>
        <w:ind w:firstLine="720"/>
      </w:pPr>
      <w:commentRangeStart w:id="102"/>
      <w:r w:rsidRPr="002C0E1B">
        <w:rPr>
          <w:strike/>
        </w:rPr>
        <w:t>Respondents who used a specialized TEES instrument set had a significantly lower mean degree of need for positioning a graft than those who did not use a specialized set, with means of 55</w:t>
      </w:r>
      <w:ins w:id="103" w:author="Arushri Swarup" w:date="2017-09-23T20:57:00Z">
        <w:r w:rsidR="00C13DE8" w:rsidRPr="002C0E1B">
          <w:rPr>
            <w:strike/>
          </w:rPr>
          <w:t xml:space="preserve"> (95% CI 46-64</w:t>
        </w:r>
        <w:r w:rsidR="00C13DE8" w:rsidRPr="002C0E1B">
          <w:rPr>
            <w:strike/>
          </w:rPr>
          <w:t>)</w:t>
        </w:r>
      </w:ins>
      <w:r w:rsidRPr="002C0E1B">
        <w:rPr>
          <w:strike/>
        </w:rPr>
        <w:t xml:space="preserve"> and 71</w:t>
      </w:r>
      <w:ins w:id="104" w:author="Arushri Swarup" w:date="2017-09-23T20:58:00Z">
        <w:r w:rsidR="00C13DE8" w:rsidRPr="002C0E1B">
          <w:rPr>
            <w:strike/>
          </w:rPr>
          <w:t xml:space="preserve"> (95% CI 57-84</w:t>
        </w:r>
        <w:r w:rsidR="00C13DE8" w:rsidRPr="002C0E1B">
          <w:rPr>
            <w:strike/>
          </w:rPr>
          <w:t>)</w:t>
        </w:r>
      </w:ins>
      <w:r w:rsidR="000D2928" w:rsidRPr="002C0E1B">
        <w:rPr>
          <w:strike/>
        </w:rPr>
        <w:t>,</w:t>
      </w:r>
      <w:r w:rsidRPr="002C0E1B">
        <w:rPr>
          <w:strike/>
        </w:rPr>
        <w:t xml:space="preserve"> respectively (p=0.002)</w:t>
      </w:r>
      <w:r w:rsidR="000D2928" w:rsidRPr="002C0E1B">
        <w:rPr>
          <w:strike/>
        </w:rPr>
        <w:t>.</w:t>
      </w:r>
      <w:commentRangeEnd w:id="102"/>
      <w:r w:rsidR="00C13DE8" w:rsidRPr="002C0E1B">
        <w:rPr>
          <w:rStyle w:val="CommentReference"/>
          <w:strike/>
        </w:rPr>
        <w:commentReference w:id="102"/>
      </w:r>
      <w:ins w:id="105" w:author="Arushri Swarup" w:date="2017-09-23T21:01:00Z">
        <w:r w:rsidR="00C13DE8">
          <w:t xml:space="preserve"> </w:t>
        </w:r>
      </w:ins>
      <w:ins w:id="106" w:author="Arushri Swarup" w:date="2017-09-23T21:02:00Z">
        <w:r w:rsidR="00C13DE8">
          <w:t xml:space="preserve">As per the Kruskal-Wallis test for nonparametric data, there was no significant of the surgeon using a specialized TEES instrument set on the degree of need for each challenge. </w:t>
        </w:r>
      </w:ins>
    </w:p>
    <w:p w14:paraId="64369D46" w14:textId="77777777" w:rsidR="00F56777" w:rsidRDefault="00F56777" w:rsidP="00586262">
      <w:pPr>
        <w:spacing w:line="360" w:lineRule="auto"/>
      </w:pPr>
    </w:p>
    <w:p w14:paraId="1E3C6032" w14:textId="77777777" w:rsidR="00833647" w:rsidRDefault="00833647" w:rsidP="00586262">
      <w:pPr>
        <w:pStyle w:val="Heading3"/>
        <w:spacing w:line="360" w:lineRule="auto"/>
      </w:pPr>
      <w:commentRangeStart w:id="107"/>
      <w:r>
        <w:t>Qualitative Results</w:t>
      </w:r>
      <w:commentRangeEnd w:id="107"/>
      <w:r w:rsidR="00BC5DCF">
        <w:rPr>
          <w:rStyle w:val="CommentReference"/>
          <w:rFonts w:asciiTheme="minorHAnsi" w:eastAsiaTheme="minorHAnsi" w:hAnsiTheme="minorHAnsi" w:cstheme="minorBidi"/>
          <w:color w:val="auto"/>
        </w:rPr>
        <w:commentReference w:id="107"/>
      </w:r>
      <w:r>
        <w:t xml:space="preserve">: </w:t>
      </w:r>
    </w:p>
    <w:p w14:paraId="0D4328DF" w14:textId="77777777" w:rsidR="00885CBD" w:rsidRDefault="00885CBD">
      <w:pPr>
        <w:jc w:val="left"/>
        <w:rPr>
          <w:color w:val="FF0000"/>
        </w:rPr>
      </w:pPr>
    </w:p>
    <w:p w14:paraId="6483AA28" w14:textId="77777777" w:rsidR="004E5E22" w:rsidRPr="00CF34A9" w:rsidRDefault="004E5E22" w:rsidP="004E5E22">
      <w:pPr>
        <w:spacing w:line="360" w:lineRule="auto"/>
      </w:pPr>
      <w:r w:rsidRPr="004E5E22">
        <w:rPr>
          <w:b/>
        </w:rPr>
        <w:t>Table1.</w:t>
      </w:r>
      <w:r w:rsidR="00522314">
        <w:rPr>
          <w:b/>
        </w:rPr>
        <w:t xml:space="preserve"> </w:t>
      </w:r>
      <w:r w:rsidR="00522314" w:rsidRPr="002C0E1B">
        <w:t>Tabulated</w:t>
      </w:r>
      <w:r w:rsidR="00522314">
        <w:rPr>
          <w:b/>
        </w:rPr>
        <w:t xml:space="preserve"> </w:t>
      </w:r>
      <w:r w:rsidR="00522314">
        <w:t xml:space="preserve">comments </w:t>
      </w:r>
      <w:r>
        <w:t>from respondents</w:t>
      </w:r>
      <w:r w:rsidR="00522314">
        <w:t xml:space="preserve"> to the question: “</w:t>
      </w:r>
      <w:r w:rsidR="00522314" w:rsidRPr="000D2928">
        <w:t>Are there any other instruments that you would like to see modified or developed for endoscopic ear surgery? Please give examples</w:t>
      </w:r>
      <w:r w:rsidR="00522314">
        <w:t>.”</w:t>
      </w:r>
      <w:r>
        <w:t>.</w:t>
      </w:r>
      <w:r w:rsidR="00522314">
        <w:t xml:space="preserve"> </w:t>
      </w:r>
      <w:r w:rsidR="00885CBD">
        <w:t xml:space="preserve">Bold type highlights suggestions consistent with the two key parameters identified by the survey:  </w:t>
      </w:r>
      <w:r>
        <w:t>reaching areas</w:t>
      </w:r>
      <w:r w:rsidR="00885CBD">
        <w:t xml:space="preserve"> better</w:t>
      </w:r>
      <w:r>
        <w:t xml:space="preserve"> and suction-enabled tools. </w:t>
      </w:r>
    </w:p>
    <w:tbl>
      <w:tblPr>
        <w:tblStyle w:val="TableGrid"/>
        <w:tblW w:w="0" w:type="auto"/>
        <w:jc w:val="center"/>
        <w:tblLook w:val="04A0" w:firstRow="1" w:lastRow="0" w:firstColumn="1" w:lastColumn="0" w:noHBand="0" w:noVBand="1"/>
      </w:tblPr>
      <w:tblGrid>
        <w:gridCol w:w="1547"/>
        <w:gridCol w:w="2117"/>
        <w:gridCol w:w="1782"/>
        <w:gridCol w:w="1572"/>
        <w:gridCol w:w="1354"/>
        <w:gridCol w:w="978"/>
      </w:tblGrid>
      <w:tr w:rsidR="007310F2" w:rsidRPr="00415610" w14:paraId="5D737DFA" w14:textId="77777777" w:rsidTr="002C0E1B">
        <w:trPr>
          <w:trHeight w:val="227"/>
          <w:jc w:val="center"/>
        </w:trPr>
        <w:tc>
          <w:tcPr>
            <w:tcW w:w="1701" w:type="dxa"/>
            <w:shd w:val="clear" w:color="auto" w:fill="auto"/>
          </w:tcPr>
          <w:p w14:paraId="2A23B4BF" w14:textId="77777777" w:rsidR="007310F2" w:rsidRPr="004E5E22" w:rsidRDefault="007310F2" w:rsidP="004E5E22">
            <w:pPr>
              <w:rPr>
                <w:b/>
                <w:sz w:val="16"/>
              </w:rPr>
            </w:pPr>
            <w:r w:rsidRPr="004E5E22">
              <w:rPr>
                <w:b/>
                <w:sz w:val="16"/>
              </w:rPr>
              <w:t>Endoscope</w:t>
            </w:r>
          </w:p>
        </w:tc>
        <w:tc>
          <w:tcPr>
            <w:tcW w:w="8647" w:type="dxa"/>
            <w:gridSpan w:val="5"/>
            <w:shd w:val="clear" w:color="auto" w:fill="auto"/>
          </w:tcPr>
          <w:p w14:paraId="36D9D2A9" w14:textId="77777777" w:rsidR="007310F2" w:rsidRPr="004E5E22" w:rsidRDefault="007310F2" w:rsidP="004E5E22">
            <w:pPr>
              <w:rPr>
                <w:b/>
                <w:sz w:val="16"/>
              </w:rPr>
            </w:pPr>
            <w:r w:rsidRPr="004E5E22">
              <w:rPr>
                <w:b/>
                <w:sz w:val="16"/>
              </w:rPr>
              <w:t>Instrument</w:t>
            </w:r>
          </w:p>
        </w:tc>
      </w:tr>
      <w:tr w:rsidR="007310F2" w:rsidRPr="00415610" w14:paraId="43B74468" w14:textId="77777777" w:rsidTr="002C0E1B">
        <w:trPr>
          <w:trHeight w:val="227"/>
          <w:jc w:val="center"/>
        </w:trPr>
        <w:tc>
          <w:tcPr>
            <w:tcW w:w="1701" w:type="dxa"/>
            <w:shd w:val="clear" w:color="auto" w:fill="auto"/>
          </w:tcPr>
          <w:p w14:paraId="32B4BED5" w14:textId="77777777" w:rsidR="007310F2" w:rsidRPr="00415610" w:rsidRDefault="007310F2" w:rsidP="004E5E22">
            <w:pPr>
              <w:rPr>
                <w:sz w:val="16"/>
              </w:rPr>
            </w:pPr>
          </w:p>
        </w:tc>
        <w:tc>
          <w:tcPr>
            <w:tcW w:w="2410" w:type="dxa"/>
            <w:shd w:val="clear" w:color="auto" w:fill="auto"/>
          </w:tcPr>
          <w:p w14:paraId="5B09B124" w14:textId="77777777" w:rsidR="007310F2" w:rsidRPr="004E5E22" w:rsidRDefault="007310F2" w:rsidP="004E5E22">
            <w:pPr>
              <w:rPr>
                <w:b/>
                <w:sz w:val="16"/>
              </w:rPr>
            </w:pPr>
            <w:r w:rsidRPr="004E5E22">
              <w:rPr>
                <w:b/>
                <w:sz w:val="16"/>
              </w:rPr>
              <w:t>Suction</w:t>
            </w:r>
          </w:p>
        </w:tc>
        <w:tc>
          <w:tcPr>
            <w:tcW w:w="2020" w:type="dxa"/>
            <w:shd w:val="clear" w:color="auto" w:fill="auto"/>
          </w:tcPr>
          <w:p w14:paraId="1DDDA206" w14:textId="77777777" w:rsidR="007310F2" w:rsidRPr="004E5E22" w:rsidRDefault="007310F2" w:rsidP="004E5E22">
            <w:pPr>
              <w:rPr>
                <w:b/>
                <w:sz w:val="16"/>
              </w:rPr>
            </w:pPr>
            <w:r w:rsidRPr="004E5E22">
              <w:rPr>
                <w:b/>
                <w:sz w:val="16"/>
              </w:rPr>
              <w:t>Cutting Bone</w:t>
            </w:r>
          </w:p>
        </w:tc>
        <w:tc>
          <w:tcPr>
            <w:tcW w:w="1697" w:type="dxa"/>
            <w:shd w:val="clear" w:color="auto" w:fill="auto"/>
          </w:tcPr>
          <w:p w14:paraId="5A9D81E4" w14:textId="77777777" w:rsidR="007310F2" w:rsidRPr="004E5E22" w:rsidRDefault="007310F2" w:rsidP="004E5E22">
            <w:pPr>
              <w:rPr>
                <w:b/>
                <w:sz w:val="16"/>
              </w:rPr>
            </w:pPr>
            <w:r w:rsidRPr="004E5E22">
              <w:rPr>
                <w:b/>
                <w:sz w:val="16"/>
              </w:rPr>
              <w:t>Reaching areas</w:t>
            </w:r>
          </w:p>
        </w:tc>
        <w:tc>
          <w:tcPr>
            <w:tcW w:w="1455" w:type="dxa"/>
            <w:shd w:val="clear" w:color="auto" w:fill="auto"/>
          </w:tcPr>
          <w:p w14:paraId="678CED21" w14:textId="77777777" w:rsidR="007310F2" w:rsidRPr="004E5E22" w:rsidRDefault="00A711A7" w:rsidP="00FE2257">
            <w:pPr>
              <w:jc w:val="center"/>
              <w:rPr>
                <w:b/>
                <w:sz w:val="16"/>
              </w:rPr>
            </w:pPr>
            <w:commentRangeStart w:id="108"/>
            <w:commentRangeEnd w:id="108"/>
            <w:r>
              <w:rPr>
                <w:rStyle w:val="CommentReference"/>
              </w:rPr>
              <w:commentReference w:id="108"/>
            </w:r>
          </w:p>
        </w:tc>
        <w:tc>
          <w:tcPr>
            <w:tcW w:w="1065" w:type="dxa"/>
            <w:shd w:val="clear" w:color="auto" w:fill="auto"/>
          </w:tcPr>
          <w:p w14:paraId="2471FB02" w14:textId="77777777" w:rsidR="007310F2" w:rsidRPr="004E5E22" w:rsidRDefault="004E5E22" w:rsidP="004E5E22">
            <w:pPr>
              <w:rPr>
                <w:b/>
                <w:sz w:val="16"/>
              </w:rPr>
            </w:pPr>
            <w:r>
              <w:rPr>
                <w:b/>
                <w:sz w:val="16"/>
              </w:rPr>
              <w:t>C</w:t>
            </w:r>
            <w:r w:rsidR="007310F2" w:rsidRPr="004E5E22">
              <w:rPr>
                <w:b/>
                <w:sz w:val="16"/>
              </w:rPr>
              <w:t>utting</w:t>
            </w:r>
          </w:p>
        </w:tc>
      </w:tr>
      <w:tr w:rsidR="007310F2" w:rsidRPr="00415610" w14:paraId="57DC41E9" w14:textId="77777777" w:rsidTr="002C0E1B">
        <w:trPr>
          <w:jc w:val="center"/>
        </w:trPr>
        <w:tc>
          <w:tcPr>
            <w:tcW w:w="1701" w:type="dxa"/>
            <w:shd w:val="clear" w:color="auto" w:fill="auto"/>
            <w:vAlign w:val="bottom"/>
          </w:tcPr>
          <w:p w14:paraId="68C82AF6" w14:textId="0D022225" w:rsidR="007310F2" w:rsidRPr="004E5E22" w:rsidRDefault="00F44423" w:rsidP="004E5E22">
            <w:pPr>
              <w:rPr>
                <w:sz w:val="16"/>
                <w:lang w:val="en-CA" w:eastAsia="en-CA"/>
              </w:rPr>
            </w:pPr>
            <w:ins w:id="109" w:author="Arushri Swarup" w:date="2017-09-23T19:55:00Z">
              <w:r>
                <w:rPr>
                  <w:sz w:val="16"/>
                  <w:lang w:val="en-CA" w:eastAsia="en-CA"/>
                </w:rPr>
                <w:t>F</w:t>
              </w:r>
            </w:ins>
            <w:r w:rsidR="007310F2" w:rsidRPr="004E5E22">
              <w:rPr>
                <w:sz w:val="16"/>
                <w:lang w:val="en-CA" w:eastAsia="en-CA"/>
              </w:rPr>
              <w:t>lexible</w:t>
            </w:r>
            <w:ins w:id="110" w:author="Arushri Swarup" w:date="2017-09-23T19:55:00Z">
              <w:r>
                <w:rPr>
                  <w:sz w:val="16"/>
                  <w:lang w:val="en-CA" w:eastAsia="en-CA"/>
                </w:rPr>
                <w:t xml:space="preserve"> endoscope</w:t>
              </w:r>
            </w:ins>
          </w:p>
        </w:tc>
        <w:tc>
          <w:tcPr>
            <w:tcW w:w="2410" w:type="dxa"/>
            <w:shd w:val="clear" w:color="auto" w:fill="auto"/>
          </w:tcPr>
          <w:p w14:paraId="62250FC2" w14:textId="77777777" w:rsidR="007310F2" w:rsidRPr="0023081C" w:rsidRDefault="007310F2" w:rsidP="004E5E22">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42DA7100" w14:textId="77777777" w:rsidR="007310F2" w:rsidRPr="004E5E22" w:rsidRDefault="007310F2" w:rsidP="004E5E22">
            <w:pPr>
              <w:rPr>
                <w:sz w:val="16"/>
              </w:rPr>
            </w:pPr>
            <w:r w:rsidRPr="004E5E22">
              <w:rPr>
                <w:sz w:val="16"/>
                <w:lang w:val="en-CA" w:eastAsia="en-CA"/>
              </w:rPr>
              <w:t>single handed drilling - irrigation and suction at the same time</w:t>
            </w:r>
          </w:p>
        </w:tc>
        <w:tc>
          <w:tcPr>
            <w:tcW w:w="1697" w:type="dxa"/>
            <w:shd w:val="clear" w:color="auto" w:fill="auto"/>
          </w:tcPr>
          <w:p w14:paraId="512DD993" w14:textId="77777777" w:rsidR="007310F2" w:rsidRPr="004E5E22" w:rsidRDefault="007310F2" w:rsidP="004E5E22">
            <w:pPr>
              <w:rPr>
                <w:sz w:val="16"/>
              </w:rPr>
            </w:pPr>
            <w:r w:rsidRPr="004E5E22">
              <w:rPr>
                <w:sz w:val="16"/>
              </w:rPr>
              <w:t>Reach disease in the mastoid through the canal (retract</w:t>
            </w:r>
            <w:r w:rsidR="00A711A7">
              <w:rPr>
                <w:sz w:val="16"/>
              </w:rPr>
              <w:t>a</w:t>
            </w:r>
            <w:r w:rsidRPr="004E5E22">
              <w:rPr>
                <w:sz w:val="16"/>
              </w:rPr>
              <w:t>ble)</w:t>
            </w:r>
          </w:p>
        </w:tc>
        <w:tc>
          <w:tcPr>
            <w:tcW w:w="1455" w:type="dxa"/>
            <w:shd w:val="clear" w:color="auto" w:fill="auto"/>
          </w:tcPr>
          <w:p w14:paraId="6700CEAA" w14:textId="77777777" w:rsidR="007310F2" w:rsidRPr="004E5E22" w:rsidRDefault="007310F2" w:rsidP="004E5E22">
            <w:pPr>
              <w:rPr>
                <w:sz w:val="16"/>
              </w:rPr>
            </w:pPr>
            <w:r w:rsidRPr="004E5E22">
              <w:rPr>
                <w:sz w:val="16"/>
                <w:lang w:val="en-CA" w:eastAsia="en-CA"/>
              </w:rPr>
              <w:t>angled shaft to keep hands from bumping into each other</w:t>
            </w:r>
          </w:p>
        </w:tc>
        <w:tc>
          <w:tcPr>
            <w:tcW w:w="1065" w:type="dxa"/>
            <w:shd w:val="clear" w:color="auto" w:fill="auto"/>
          </w:tcPr>
          <w:p w14:paraId="25055009"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60BC83EE" w14:textId="77777777" w:rsidTr="002C0E1B">
        <w:trPr>
          <w:jc w:val="center"/>
        </w:trPr>
        <w:tc>
          <w:tcPr>
            <w:tcW w:w="1701" w:type="dxa"/>
            <w:shd w:val="clear" w:color="auto" w:fill="auto"/>
            <w:vAlign w:val="bottom"/>
          </w:tcPr>
          <w:p w14:paraId="37D95CEA" w14:textId="77777777" w:rsidR="007310F2" w:rsidRPr="004E5E22" w:rsidRDefault="007310F2" w:rsidP="004E5E22">
            <w:pPr>
              <w:rPr>
                <w:sz w:val="16"/>
                <w:lang w:val="en-CA" w:eastAsia="en-CA"/>
              </w:rPr>
            </w:pPr>
            <w:r w:rsidRPr="004E5E22">
              <w:rPr>
                <w:sz w:val="16"/>
                <w:lang w:val="en-CA" w:eastAsia="en-CA"/>
              </w:rPr>
              <w:t>Endoscope holder to facilitate 2-handed surgery</w:t>
            </w:r>
          </w:p>
        </w:tc>
        <w:tc>
          <w:tcPr>
            <w:tcW w:w="2410" w:type="dxa"/>
            <w:shd w:val="clear" w:color="auto" w:fill="auto"/>
          </w:tcPr>
          <w:p w14:paraId="28CE4B9C" w14:textId="77777777" w:rsidR="007310F2" w:rsidRPr="004E5E22" w:rsidRDefault="007310F2" w:rsidP="004E5E22">
            <w:pPr>
              <w:rPr>
                <w:sz w:val="16"/>
              </w:rPr>
            </w:pPr>
            <w:r w:rsidRPr="004E5E22">
              <w:rPr>
                <w:sz w:val="16"/>
                <w:lang w:val="en-CA" w:eastAsia="en-CA"/>
              </w:rPr>
              <w:t>bipolar with suction</w:t>
            </w:r>
          </w:p>
        </w:tc>
        <w:tc>
          <w:tcPr>
            <w:tcW w:w="2020" w:type="dxa"/>
            <w:shd w:val="clear" w:color="auto" w:fill="auto"/>
          </w:tcPr>
          <w:p w14:paraId="0D3767E8" w14:textId="77777777" w:rsidR="007310F2" w:rsidRPr="004E5E22" w:rsidRDefault="007310F2" w:rsidP="004E5E22">
            <w:pPr>
              <w:rPr>
                <w:sz w:val="16"/>
              </w:rPr>
            </w:pPr>
            <w:r w:rsidRPr="004E5E22">
              <w:rPr>
                <w:sz w:val="16"/>
                <w:lang w:val="en-CA" w:eastAsia="en-CA"/>
              </w:rPr>
              <w:t>Bone cutting – piezoelectric</w:t>
            </w:r>
          </w:p>
        </w:tc>
        <w:tc>
          <w:tcPr>
            <w:tcW w:w="1697" w:type="dxa"/>
            <w:shd w:val="clear" w:color="auto" w:fill="auto"/>
          </w:tcPr>
          <w:p w14:paraId="2199E6A8" w14:textId="77777777" w:rsidR="007310F2" w:rsidRPr="004E5E22" w:rsidRDefault="007310F2" w:rsidP="004E5E22">
            <w:pPr>
              <w:rPr>
                <w:sz w:val="16"/>
              </w:rPr>
            </w:pPr>
            <w:r w:rsidRPr="004E5E22">
              <w:rPr>
                <w:sz w:val="16"/>
                <w:lang w:val="en-CA" w:eastAsia="en-CA"/>
              </w:rPr>
              <w:t>Bent and longer instruments to reach supratubal recess or deep sinus tympani</w:t>
            </w:r>
          </w:p>
        </w:tc>
        <w:tc>
          <w:tcPr>
            <w:tcW w:w="1455" w:type="dxa"/>
            <w:shd w:val="clear" w:color="auto" w:fill="auto"/>
          </w:tcPr>
          <w:p w14:paraId="2832776D" w14:textId="77777777" w:rsidR="007310F2" w:rsidRPr="004E5E22" w:rsidRDefault="007310F2" w:rsidP="004E5E22">
            <w:pPr>
              <w:rPr>
                <w:sz w:val="16"/>
              </w:rPr>
            </w:pPr>
            <w:r w:rsidRPr="004E5E22">
              <w:rPr>
                <w:sz w:val="16"/>
                <w:lang w:val="en-CA" w:eastAsia="en-CA"/>
              </w:rPr>
              <w:t>Remove vascular lesions without causing bleeding</w:t>
            </w:r>
          </w:p>
        </w:tc>
        <w:tc>
          <w:tcPr>
            <w:tcW w:w="1065" w:type="dxa"/>
            <w:shd w:val="clear" w:color="auto" w:fill="auto"/>
          </w:tcPr>
          <w:p w14:paraId="331C5382" w14:textId="77777777" w:rsidR="007310F2" w:rsidRPr="0023081C" w:rsidRDefault="007310F2" w:rsidP="004E5E22">
            <w:pPr>
              <w:rPr>
                <w:color w:val="000000" w:themeColor="text1"/>
                <w:sz w:val="16"/>
              </w:rPr>
            </w:pPr>
          </w:p>
        </w:tc>
      </w:tr>
      <w:tr w:rsidR="007310F2" w:rsidRPr="00415610" w14:paraId="7E9D86B9" w14:textId="77777777" w:rsidTr="002C0E1B">
        <w:trPr>
          <w:jc w:val="center"/>
        </w:trPr>
        <w:tc>
          <w:tcPr>
            <w:tcW w:w="1701" w:type="dxa"/>
            <w:shd w:val="clear" w:color="auto" w:fill="auto"/>
            <w:vAlign w:val="bottom"/>
          </w:tcPr>
          <w:p w14:paraId="3B1E3C45" w14:textId="77777777" w:rsidR="007310F2" w:rsidRPr="004E5E22" w:rsidRDefault="007310F2" w:rsidP="004E5E22">
            <w:pPr>
              <w:rPr>
                <w:sz w:val="16"/>
                <w:lang w:val="en-CA" w:eastAsia="en-CA"/>
              </w:rPr>
            </w:pPr>
            <w:r w:rsidRPr="004E5E22">
              <w:rPr>
                <w:sz w:val="16"/>
                <w:lang w:val="en-CA" w:eastAsia="en-CA"/>
              </w:rPr>
              <w:t>Continuously cleaning lens</w:t>
            </w:r>
          </w:p>
        </w:tc>
        <w:tc>
          <w:tcPr>
            <w:tcW w:w="2410" w:type="dxa"/>
            <w:shd w:val="clear" w:color="auto" w:fill="auto"/>
          </w:tcPr>
          <w:p w14:paraId="11FAF1BF" w14:textId="77777777" w:rsidR="007310F2" w:rsidRPr="004E5E22" w:rsidRDefault="007310F2" w:rsidP="004E5E22">
            <w:pPr>
              <w:rPr>
                <w:sz w:val="16"/>
              </w:rPr>
            </w:pPr>
            <w:r w:rsidRPr="004E5E22">
              <w:rPr>
                <w:sz w:val="16"/>
                <w:lang w:val="en-CA" w:eastAsia="en-CA"/>
              </w:rPr>
              <w:t>disposable curved and angled suckers</w:t>
            </w:r>
          </w:p>
        </w:tc>
        <w:tc>
          <w:tcPr>
            <w:tcW w:w="2020" w:type="dxa"/>
            <w:shd w:val="clear" w:color="auto" w:fill="auto"/>
          </w:tcPr>
          <w:p w14:paraId="6318D539" w14:textId="77777777" w:rsidR="007310F2" w:rsidRPr="004E5E22" w:rsidRDefault="007310F2" w:rsidP="004E5E22">
            <w:pPr>
              <w:rPr>
                <w:sz w:val="16"/>
              </w:rPr>
            </w:pPr>
            <w:r w:rsidRPr="004E5E22">
              <w:rPr>
                <w:sz w:val="16"/>
                <w:lang w:val="en-CA" w:eastAsia="en-CA"/>
              </w:rPr>
              <w:t>Piezoelectric drill is quite useful</w:t>
            </w:r>
          </w:p>
        </w:tc>
        <w:tc>
          <w:tcPr>
            <w:tcW w:w="1697" w:type="dxa"/>
            <w:shd w:val="clear" w:color="auto" w:fill="auto"/>
          </w:tcPr>
          <w:p w14:paraId="4AB8C552" w14:textId="77777777" w:rsidR="007310F2" w:rsidRPr="004E5E22" w:rsidRDefault="007310F2" w:rsidP="004E5E22">
            <w:pPr>
              <w:rPr>
                <w:sz w:val="16"/>
              </w:rPr>
            </w:pPr>
            <w:r w:rsidRPr="004E5E22">
              <w:rPr>
                <w:sz w:val="16"/>
                <w:lang w:val="en-CA" w:eastAsia="en-CA"/>
              </w:rPr>
              <w:t>Instruments with working angles that can be adjusted</w:t>
            </w:r>
          </w:p>
        </w:tc>
        <w:tc>
          <w:tcPr>
            <w:tcW w:w="1455" w:type="dxa"/>
            <w:shd w:val="clear" w:color="auto" w:fill="auto"/>
          </w:tcPr>
          <w:p w14:paraId="2D76BDEC" w14:textId="77777777" w:rsidR="007310F2" w:rsidRPr="004E5E22" w:rsidRDefault="007310F2" w:rsidP="004E5E22">
            <w:pPr>
              <w:rPr>
                <w:sz w:val="16"/>
              </w:rPr>
            </w:pPr>
            <w:r w:rsidRPr="004E5E22">
              <w:rPr>
                <w:sz w:val="16"/>
                <w:lang w:val="en-CA" w:eastAsia="en-CA"/>
              </w:rPr>
              <w:t>Specialized for coagulations</w:t>
            </w:r>
          </w:p>
        </w:tc>
        <w:tc>
          <w:tcPr>
            <w:tcW w:w="1065" w:type="dxa"/>
            <w:shd w:val="clear" w:color="auto" w:fill="auto"/>
          </w:tcPr>
          <w:p w14:paraId="3F60C620" w14:textId="77777777" w:rsidR="007310F2" w:rsidRPr="0023081C" w:rsidRDefault="007310F2" w:rsidP="004E5E22">
            <w:pPr>
              <w:rPr>
                <w:color w:val="000000" w:themeColor="text1"/>
                <w:sz w:val="16"/>
              </w:rPr>
            </w:pPr>
          </w:p>
        </w:tc>
      </w:tr>
      <w:tr w:rsidR="007310F2" w:rsidRPr="00415610" w14:paraId="5617019C" w14:textId="77777777" w:rsidTr="002C0E1B">
        <w:trPr>
          <w:jc w:val="center"/>
        </w:trPr>
        <w:tc>
          <w:tcPr>
            <w:tcW w:w="1701" w:type="dxa"/>
            <w:shd w:val="clear" w:color="auto" w:fill="auto"/>
            <w:vAlign w:val="bottom"/>
          </w:tcPr>
          <w:p w14:paraId="7C4663E2" w14:textId="77777777" w:rsidR="007310F2" w:rsidRPr="004E5E22" w:rsidRDefault="007310F2" w:rsidP="004E5E22">
            <w:pPr>
              <w:rPr>
                <w:sz w:val="16"/>
                <w:lang w:val="en-CA" w:eastAsia="en-CA"/>
              </w:rPr>
            </w:pPr>
            <w:r w:rsidRPr="004E5E22">
              <w:rPr>
                <w:sz w:val="16"/>
                <w:lang w:val="en-CA" w:eastAsia="en-CA"/>
              </w:rPr>
              <w:t>Feasible endoscope holder</w:t>
            </w:r>
          </w:p>
        </w:tc>
        <w:tc>
          <w:tcPr>
            <w:tcW w:w="2410" w:type="dxa"/>
            <w:shd w:val="clear" w:color="auto" w:fill="auto"/>
          </w:tcPr>
          <w:p w14:paraId="3372DEE5" w14:textId="77777777" w:rsidR="007310F2" w:rsidRPr="004E5E22" w:rsidRDefault="007310F2" w:rsidP="004E5E22">
            <w:pPr>
              <w:rPr>
                <w:sz w:val="16"/>
              </w:rPr>
            </w:pPr>
            <w:r w:rsidRPr="004E5E22">
              <w:rPr>
                <w:sz w:val="16"/>
                <w:lang w:val="en-CA" w:eastAsia="en-CA"/>
              </w:rPr>
              <w:t>Suction  + blunt dissector</w:t>
            </w:r>
          </w:p>
        </w:tc>
        <w:tc>
          <w:tcPr>
            <w:tcW w:w="2020" w:type="dxa"/>
            <w:shd w:val="clear" w:color="auto" w:fill="auto"/>
          </w:tcPr>
          <w:p w14:paraId="58DDD287" w14:textId="77777777" w:rsidR="007310F2" w:rsidRPr="004E5E22" w:rsidRDefault="007310F2" w:rsidP="004E5E22">
            <w:pPr>
              <w:rPr>
                <w:sz w:val="16"/>
              </w:rPr>
            </w:pPr>
            <w:r w:rsidRPr="004E5E22">
              <w:rPr>
                <w:sz w:val="16"/>
                <w:lang w:val="en-CA" w:eastAsia="en-CA"/>
              </w:rPr>
              <w:t>Drill that can remove bone without obscuring vision</w:t>
            </w:r>
          </w:p>
        </w:tc>
        <w:tc>
          <w:tcPr>
            <w:tcW w:w="1697" w:type="dxa"/>
            <w:shd w:val="clear" w:color="auto" w:fill="auto"/>
          </w:tcPr>
          <w:p w14:paraId="50E26EFE" w14:textId="77777777" w:rsidR="007310F2" w:rsidRPr="004E5E22" w:rsidRDefault="007310F2" w:rsidP="004E5E22">
            <w:pPr>
              <w:rPr>
                <w:sz w:val="16"/>
              </w:rPr>
            </w:pPr>
            <w:r w:rsidRPr="004E5E22">
              <w:rPr>
                <w:sz w:val="16"/>
                <w:lang w:val="en-CA" w:eastAsia="en-CA"/>
              </w:rPr>
              <w:t>Tool that can reach structures and disease that are visible by the endoscope</w:t>
            </w:r>
          </w:p>
        </w:tc>
        <w:tc>
          <w:tcPr>
            <w:tcW w:w="1455" w:type="dxa"/>
            <w:shd w:val="clear" w:color="auto" w:fill="auto"/>
          </w:tcPr>
          <w:p w14:paraId="19C8D9F9" w14:textId="77777777" w:rsidR="007310F2" w:rsidRPr="004E5E22" w:rsidRDefault="007310F2" w:rsidP="004E5E22">
            <w:pPr>
              <w:rPr>
                <w:sz w:val="16"/>
              </w:rPr>
            </w:pPr>
            <w:r w:rsidRPr="004E5E22">
              <w:rPr>
                <w:sz w:val="16"/>
              </w:rPr>
              <w:t>Mechanical scalpel and/or curette</w:t>
            </w:r>
          </w:p>
        </w:tc>
        <w:tc>
          <w:tcPr>
            <w:tcW w:w="1065" w:type="dxa"/>
            <w:shd w:val="clear" w:color="auto" w:fill="auto"/>
          </w:tcPr>
          <w:p w14:paraId="495ED4D0" w14:textId="77777777" w:rsidR="007310F2" w:rsidRPr="0023081C" w:rsidRDefault="007310F2" w:rsidP="004E5E22">
            <w:pPr>
              <w:rPr>
                <w:color w:val="000000" w:themeColor="text1"/>
                <w:sz w:val="16"/>
              </w:rPr>
            </w:pPr>
          </w:p>
        </w:tc>
      </w:tr>
      <w:tr w:rsidR="007310F2" w:rsidRPr="00415610" w14:paraId="39DC7BDA" w14:textId="77777777" w:rsidTr="002C0E1B">
        <w:trPr>
          <w:jc w:val="center"/>
        </w:trPr>
        <w:tc>
          <w:tcPr>
            <w:tcW w:w="1701" w:type="dxa"/>
            <w:shd w:val="clear" w:color="auto" w:fill="auto"/>
            <w:vAlign w:val="bottom"/>
          </w:tcPr>
          <w:p w14:paraId="4BA5938A" w14:textId="77777777" w:rsidR="007310F2" w:rsidRPr="004E5E22" w:rsidRDefault="007310F2" w:rsidP="00A711A7">
            <w:pPr>
              <w:rPr>
                <w:sz w:val="16"/>
                <w:lang w:val="en-CA" w:eastAsia="en-CA"/>
              </w:rPr>
            </w:pPr>
            <w:r w:rsidRPr="004E5E22">
              <w:rPr>
                <w:sz w:val="16"/>
                <w:lang w:val="en-CA" w:eastAsia="en-CA"/>
              </w:rPr>
              <w:t>Flexible joint  endoscope</w:t>
            </w:r>
            <w:r w:rsidR="00A711A7">
              <w:rPr>
                <w:sz w:val="16"/>
                <w:lang w:val="en-CA" w:eastAsia="en-CA"/>
              </w:rPr>
              <w:t xml:space="preserve"> holder</w:t>
            </w:r>
            <w:r w:rsidRPr="004E5E22">
              <w:rPr>
                <w:sz w:val="16"/>
                <w:lang w:val="en-CA" w:eastAsia="en-CA"/>
              </w:rPr>
              <w:t xml:space="preserve"> to allow bimanual work is useful but too thick </w:t>
            </w:r>
          </w:p>
        </w:tc>
        <w:tc>
          <w:tcPr>
            <w:tcW w:w="2410" w:type="dxa"/>
            <w:shd w:val="clear" w:color="auto" w:fill="auto"/>
          </w:tcPr>
          <w:p w14:paraId="2A19F51E" w14:textId="77777777" w:rsidR="007310F2" w:rsidRPr="004E5E22" w:rsidRDefault="007310F2" w:rsidP="004E5E22">
            <w:pPr>
              <w:rPr>
                <w:sz w:val="16"/>
              </w:rPr>
            </w:pPr>
            <w:r w:rsidRPr="004E5E22">
              <w:rPr>
                <w:sz w:val="16"/>
                <w:lang w:val="en-CA" w:eastAsia="en-CA"/>
              </w:rPr>
              <w:t>Curved suction</w:t>
            </w:r>
          </w:p>
        </w:tc>
        <w:tc>
          <w:tcPr>
            <w:tcW w:w="2020" w:type="dxa"/>
            <w:shd w:val="clear" w:color="auto" w:fill="auto"/>
          </w:tcPr>
          <w:p w14:paraId="40DD4D86" w14:textId="77777777" w:rsidR="007310F2" w:rsidRPr="004E5E22" w:rsidRDefault="007310F2" w:rsidP="004E5E22">
            <w:pPr>
              <w:rPr>
                <w:sz w:val="16"/>
              </w:rPr>
            </w:pPr>
          </w:p>
        </w:tc>
        <w:tc>
          <w:tcPr>
            <w:tcW w:w="1697" w:type="dxa"/>
            <w:shd w:val="clear" w:color="auto" w:fill="auto"/>
          </w:tcPr>
          <w:p w14:paraId="04F3EE6B" w14:textId="77777777" w:rsidR="007310F2" w:rsidRPr="004E5E22" w:rsidRDefault="007310F2" w:rsidP="00A711A7">
            <w:pPr>
              <w:rPr>
                <w:sz w:val="16"/>
              </w:rPr>
            </w:pPr>
            <w:r w:rsidRPr="004E5E22">
              <w:rPr>
                <w:sz w:val="16"/>
              </w:rPr>
              <w:t xml:space="preserve">Modify the whirly bird instrument as they are too short to dissect </w:t>
            </w:r>
            <w:r w:rsidRPr="004E5E22">
              <w:rPr>
                <w:sz w:val="16"/>
              </w:rPr>
              <w:lastRenderedPageBreak/>
              <w:t>cholesteatoma in deep sinus tympani.</w:t>
            </w:r>
          </w:p>
        </w:tc>
        <w:tc>
          <w:tcPr>
            <w:tcW w:w="1455" w:type="dxa"/>
            <w:shd w:val="clear" w:color="auto" w:fill="auto"/>
          </w:tcPr>
          <w:p w14:paraId="1D0E1F18" w14:textId="77777777" w:rsidR="007310F2" w:rsidRPr="004E5E22" w:rsidRDefault="007310F2" w:rsidP="004E5E22">
            <w:pPr>
              <w:rPr>
                <w:sz w:val="16"/>
              </w:rPr>
            </w:pPr>
          </w:p>
        </w:tc>
        <w:tc>
          <w:tcPr>
            <w:tcW w:w="1065" w:type="dxa"/>
            <w:shd w:val="clear" w:color="auto" w:fill="auto"/>
          </w:tcPr>
          <w:p w14:paraId="41CB933E" w14:textId="77777777" w:rsidR="007310F2" w:rsidRPr="0023081C" w:rsidRDefault="007310F2" w:rsidP="004E5E22">
            <w:pPr>
              <w:rPr>
                <w:color w:val="000000" w:themeColor="text1"/>
                <w:sz w:val="16"/>
              </w:rPr>
            </w:pPr>
          </w:p>
        </w:tc>
      </w:tr>
      <w:tr w:rsidR="007310F2" w:rsidRPr="00415610" w14:paraId="09DC7BF5" w14:textId="77777777" w:rsidTr="002C0E1B">
        <w:trPr>
          <w:jc w:val="center"/>
        </w:trPr>
        <w:tc>
          <w:tcPr>
            <w:tcW w:w="1701" w:type="dxa"/>
            <w:shd w:val="clear" w:color="auto" w:fill="auto"/>
            <w:vAlign w:val="bottom"/>
          </w:tcPr>
          <w:p w14:paraId="5A883B3A" w14:textId="77777777" w:rsidR="007310F2" w:rsidRPr="004E5E22" w:rsidRDefault="007310F2" w:rsidP="004E5E22">
            <w:pPr>
              <w:rPr>
                <w:sz w:val="16"/>
                <w:lang w:val="en-CA" w:eastAsia="en-CA"/>
              </w:rPr>
            </w:pPr>
            <w:r w:rsidRPr="004E5E22">
              <w:rPr>
                <w:sz w:val="16"/>
                <w:lang w:val="en-CA" w:eastAsia="en-CA"/>
              </w:rPr>
              <w:lastRenderedPageBreak/>
              <w:t>Endoscope holder to help the two-handed technique</w:t>
            </w:r>
          </w:p>
        </w:tc>
        <w:tc>
          <w:tcPr>
            <w:tcW w:w="2410" w:type="dxa"/>
            <w:shd w:val="clear" w:color="auto" w:fill="auto"/>
          </w:tcPr>
          <w:p w14:paraId="37550287" w14:textId="77777777" w:rsidR="007310F2" w:rsidRPr="00FE2257" w:rsidRDefault="007310F2" w:rsidP="004E5E22">
            <w:pPr>
              <w:rPr>
                <w:b/>
                <w:sz w:val="16"/>
                <w:lang w:val="en-CA" w:eastAsia="en-CA"/>
              </w:rPr>
            </w:pPr>
            <w:r w:rsidRPr="00FE2257">
              <w:rPr>
                <w:b/>
                <w:sz w:val="16"/>
                <w:lang w:val="en-CA" w:eastAsia="en-CA"/>
              </w:rPr>
              <w:t>Suction with different angles to suction cholesteatoma matrix at different sites</w:t>
            </w:r>
          </w:p>
        </w:tc>
        <w:tc>
          <w:tcPr>
            <w:tcW w:w="2020" w:type="dxa"/>
            <w:shd w:val="clear" w:color="auto" w:fill="auto"/>
          </w:tcPr>
          <w:p w14:paraId="534EC271" w14:textId="77777777" w:rsidR="007310F2" w:rsidRPr="0023081C" w:rsidRDefault="007310F2" w:rsidP="004E5E22">
            <w:pPr>
              <w:rPr>
                <w:color w:val="000000" w:themeColor="text1"/>
                <w:sz w:val="16"/>
              </w:rPr>
            </w:pPr>
          </w:p>
        </w:tc>
        <w:tc>
          <w:tcPr>
            <w:tcW w:w="1697" w:type="dxa"/>
            <w:shd w:val="clear" w:color="auto" w:fill="auto"/>
          </w:tcPr>
          <w:p w14:paraId="0F865B3F" w14:textId="77777777" w:rsidR="007310F2" w:rsidRPr="0023081C" w:rsidRDefault="007310F2" w:rsidP="004E5E22">
            <w:pPr>
              <w:rPr>
                <w:color w:val="000000" w:themeColor="text1"/>
                <w:sz w:val="16"/>
              </w:rPr>
            </w:pPr>
          </w:p>
        </w:tc>
        <w:tc>
          <w:tcPr>
            <w:tcW w:w="1455" w:type="dxa"/>
            <w:shd w:val="clear" w:color="auto" w:fill="auto"/>
          </w:tcPr>
          <w:p w14:paraId="30672C78" w14:textId="77777777" w:rsidR="007310F2" w:rsidRPr="0023081C" w:rsidRDefault="007310F2" w:rsidP="004E5E22">
            <w:pPr>
              <w:rPr>
                <w:color w:val="000000" w:themeColor="text1"/>
                <w:sz w:val="16"/>
              </w:rPr>
            </w:pPr>
          </w:p>
        </w:tc>
        <w:tc>
          <w:tcPr>
            <w:tcW w:w="1065" w:type="dxa"/>
            <w:shd w:val="clear" w:color="auto" w:fill="auto"/>
          </w:tcPr>
          <w:p w14:paraId="0121D45C" w14:textId="77777777" w:rsidR="007310F2" w:rsidRPr="0023081C" w:rsidRDefault="007310F2" w:rsidP="004E5E22">
            <w:pPr>
              <w:rPr>
                <w:color w:val="000000" w:themeColor="text1"/>
                <w:sz w:val="16"/>
              </w:rPr>
            </w:pPr>
          </w:p>
        </w:tc>
      </w:tr>
      <w:tr w:rsidR="007310F2" w:rsidRPr="00415610" w14:paraId="7EADF8EE" w14:textId="77777777" w:rsidTr="002C0E1B">
        <w:trPr>
          <w:jc w:val="center"/>
        </w:trPr>
        <w:tc>
          <w:tcPr>
            <w:tcW w:w="1701" w:type="dxa"/>
            <w:shd w:val="clear" w:color="auto" w:fill="auto"/>
            <w:vAlign w:val="bottom"/>
          </w:tcPr>
          <w:p w14:paraId="6A8C11C3" w14:textId="77777777" w:rsidR="007310F2" w:rsidRPr="0023081C" w:rsidRDefault="007310F2" w:rsidP="004E5E22">
            <w:pPr>
              <w:rPr>
                <w:color w:val="000000" w:themeColor="text1"/>
                <w:sz w:val="16"/>
                <w:lang w:val="en-CA" w:eastAsia="en-CA"/>
              </w:rPr>
            </w:pPr>
          </w:p>
        </w:tc>
        <w:tc>
          <w:tcPr>
            <w:tcW w:w="2410" w:type="dxa"/>
            <w:shd w:val="clear" w:color="auto" w:fill="auto"/>
          </w:tcPr>
          <w:p w14:paraId="1A924E2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79CDFEE4" w14:textId="77777777" w:rsidR="007310F2" w:rsidRPr="0023081C" w:rsidRDefault="007310F2" w:rsidP="004E5E22">
            <w:pPr>
              <w:rPr>
                <w:color w:val="000000" w:themeColor="text1"/>
                <w:sz w:val="16"/>
              </w:rPr>
            </w:pPr>
          </w:p>
        </w:tc>
        <w:tc>
          <w:tcPr>
            <w:tcW w:w="1697" w:type="dxa"/>
            <w:shd w:val="clear" w:color="auto" w:fill="auto"/>
          </w:tcPr>
          <w:p w14:paraId="6EB87C44" w14:textId="77777777" w:rsidR="007310F2" w:rsidRPr="0023081C" w:rsidRDefault="007310F2" w:rsidP="004E5E22">
            <w:pPr>
              <w:rPr>
                <w:color w:val="000000" w:themeColor="text1"/>
                <w:sz w:val="16"/>
              </w:rPr>
            </w:pPr>
          </w:p>
        </w:tc>
        <w:tc>
          <w:tcPr>
            <w:tcW w:w="1455" w:type="dxa"/>
            <w:shd w:val="clear" w:color="auto" w:fill="auto"/>
          </w:tcPr>
          <w:p w14:paraId="36843E41" w14:textId="77777777" w:rsidR="007310F2" w:rsidRPr="0023081C" w:rsidRDefault="007310F2" w:rsidP="004E5E22">
            <w:pPr>
              <w:rPr>
                <w:color w:val="000000" w:themeColor="text1"/>
                <w:sz w:val="16"/>
              </w:rPr>
            </w:pPr>
          </w:p>
        </w:tc>
        <w:tc>
          <w:tcPr>
            <w:tcW w:w="1065" w:type="dxa"/>
            <w:shd w:val="clear" w:color="auto" w:fill="auto"/>
          </w:tcPr>
          <w:p w14:paraId="0A551FB4" w14:textId="77777777" w:rsidR="007310F2" w:rsidRPr="0023081C" w:rsidRDefault="007310F2" w:rsidP="004E5E22">
            <w:pPr>
              <w:rPr>
                <w:color w:val="000000" w:themeColor="text1"/>
                <w:sz w:val="16"/>
              </w:rPr>
            </w:pPr>
          </w:p>
        </w:tc>
      </w:tr>
      <w:tr w:rsidR="007310F2" w:rsidRPr="00415610" w14:paraId="31AA3297" w14:textId="77777777" w:rsidTr="002C0E1B">
        <w:trPr>
          <w:jc w:val="center"/>
        </w:trPr>
        <w:tc>
          <w:tcPr>
            <w:tcW w:w="1701" w:type="dxa"/>
            <w:shd w:val="clear" w:color="auto" w:fill="auto"/>
            <w:vAlign w:val="bottom"/>
          </w:tcPr>
          <w:p w14:paraId="7333B9AB" w14:textId="77777777" w:rsidR="007310F2" w:rsidRPr="0023081C" w:rsidRDefault="007310F2" w:rsidP="004E5E22">
            <w:pPr>
              <w:rPr>
                <w:color w:val="000000" w:themeColor="text1"/>
                <w:sz w:val="16"/>
                <w:lang w:val="en-CA" w:eastAsia="en-CA"/>
              </w:rPr>
            </w:pPr>
          </w:p>
        </w:tc>
        <w:tc>
          <w:tcPr>
            <w:tcW w:w="2410" w:type="dxa"/>
            <w:shd w:val="clear" w:color="auto" w:fill="auto"/>
          </w:tcPr>
          <w:p w14:paraId="2266D507" w14:textId="77777777" w:rsidR="007310F2" w:rsidRPr="00FE2257" w:rsidRDefault="007310F2" w:rsidP="004E5E22">
            <w:pPr>
              <w:rPr>
                <w:b/>
                <w:sz w:val="16"/>
                <w:lang w:val="en-CA" w:eastAsia="en-CA"/>
              </w:rPr>
            </w:pPr>
            <w:r w:rsidRPr="00FE2257">
              <w:rPr>
                <w:b/>
                <w:sz w:val="16"/>
                <w:lang w:val="en-CA" w:eastAsia="en-CA"/>
              </w:rPr>
              <w:t>Improved curved suctions able to reach and aspirate cholesteatoma matrix from attic and sinus tympani (difficult to reach areas) current Storz curved suctions are too flimsy, thin and long</w:t>
            </w:r>
          </w:p>
        </w:tc>
        <w:tc>
          <w:tcPr>
            <w:tcW w:w="2020" w:type="dxa"/>
            <w:shd w:val="clear" w:color="auto" w:fill="auto"/>
          </w:tcPr>
          <w:p w14:paraId="5E07236A" w14:textId="77777777" w:rsidR="007310F2" w:rsidRPr="0023081C" w:rsidRDefault="007310F2" w:rsidP="004E5E22">
            <w:pPr>
              <w:rPr>
                <w:color w:val="000000" w:themeColor="text1"/>
                <w:sz w:val="16"/>
              </w:rPr>
            </w:pPr>
          </w:p>
        </w:tc>
        <w:tc>
          <w:tcPr>
            <w:tcW w:w="1697" w:type="dxa"/>
            <w:shd w:val="clear" w:color="auto" w:fill="auto"/>
          </w:tcPr>
          <w:p w14:paraId="52E68A59" w14:textId="77777777" w:rsidR="007310F2" w:rsidRPr="0023081C" w:rsidRDefault="007310F2" w:rsidP="004E5E22">
            <w:pPr>
              <w:rPr>
                <w:color w:val="000000" w:themeColor="text1"/>
                <w:sz w:val="16"/>
              </w:rPr>
            </w:pPr>
          </w:p>
        </w:tc>
        <w:tc>
          <w:tcPr>
            <w:tcW w:w="1455" w:type="dxa"/>
            <w:shd w:val="clear" w:color="auto" w:fill="auto"/>
          </w:tcPr>
          <w:p w14:paraId="7156674C" w14:textId="77777777" w:rsidR="007310F2" w:rsidRPr="0023081C" w:rsidRDefault="007310F2" w:rsidP="004E5E22">
            <w:pPr>
              <w:rPr>
                <w:color w:val="000000" w:themeColor="text1"/>
                <w:sz w:val="16"/>
              </w:rPr>
            </w:pPr>
          </w:p>
        </w:tc>
        <w:tc>
          <w:tcPr>
            <w:tcW w:w="1065" w:type="dxa"/>
            <w:shd w:val="clear" w:color="auto" w:fill="auto"/>
          </w:tcPr>
          <w:p w14:paraId="1AC5CF30" w14:textId="77777777" w:rsidR="007310F2" w:rsidRPr="0023081C" w:rsidRDefault="007310F2" w:rsidP="004E5E22">
            <w:pPr>
              <w:rPr>
                <w:color w:val="000000" w:themeColor="text1"/>
                <w:sz w:val="16"/>
              </w:rPr>
            </w:pPr>
          </w:p>
        </w:tc>
      </w:tr>
      <w:tr w:rsidR="007310F2" w:rsidRPr="00415610" w14:paraId="29583C1E" w14:textId="77777777" w:rsidTr="002C0E1B">
        <w:trPr>
          <w:jc w:val="center"/>
        </w:trPr>
        <w:tc>
          <w:tcPr>
            <w:tcW w:w="1701" w:type="dxa"/>
            <w:shd w:val="clear" w:color="auto" w:fill="auto"/>
            <w:vAlign w:val="bottom"/>
          </w:tcPr>
          <w:p w14:paraId="69638FA3" w14:textId="77777777" w:rsidR="007310F2" w:rsidRPr="0023081C" w:rsidRDefault="007310F2" w:rsidP="004E5E22">
            <w:pPr>
              <w:rPr>
                <w:color w:val="000000" w:themeColor="text1"/>
                <w:sz w:val="16"/>
                <w:lang w:val="en-CA" w:eastAsia="en-CA"/>
              </w:rPr>
            </w:pPr>
          </w:p>
        </w:tc>
        <w:tc>
          <w:tcPr>
            <w:tcW w:w="2410" w:type="dxa"/>
            <w:shd w:val="clear" w:color="auto" w:fill="auto"/>
          </w:tcPr>
          <w:p w14:paraId="2B8A56A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Suction smoke during laser surgery (separate or  mounted on the laser tip)</w:t>
            </w:r>
          </w:p>
        </w:tc>
        <w:tc>
          <w:tcPr>
            <w:tcW w:w="2020" w:type="dxa"/>
            <w:shd w:val="clear" w:color="auto" w:fill="auto"/>
          </w:tcPr>
          <w:p w14:paraId="752C0B5A" w14:textId="77777777" w:rsidR="007310F2" w:rsidRPr="0023081C" w:rsidRDefault="007310F2" w:rsidP="004E5E22">
            <w:pPr>
              <w:rPr>
                <w:color w:val="000000" w:themeColor="text1"/>
                <w:sz w:val="16"/>
              </w:rPr>
            </w:pPr>
          </w:p>
        </w:tc>
        <w:tc>
          <w:tcPr>
            <w:tcW w:w="1697" w:type="dxa"/>
            <w:shd w:val="clear" w:color="auto" w:fill="auto"/>
          </w:tcPr>
          <w:p w14:paraId="35BC7A1A" w14:textId="77777777" w:rsidR="007310F2" w:rsidRPr="0023081C" w:rsidRDefault="007310F2" w:rsidP="004E5E22">
            <w:pPr>
              <w:rPr>
                <w:color w:val="000000" w:themeColor="text1"/>
                <w:sz w:val="16"/>
              </w:rPr>
            </w:pPr>
          </w:p>
        </w:tc>
        <w:tc>
          <w:tcPr>
            <w:tcW w:w="1455" w:type="dxa"/>
            <w:shd w:val="clear" w:color="auto" w:fill="auto"/>
          </w:tcPr>
          <w:p w14:paraId="1AA4FB68" w14:textId="77777777" w:rsidR="007310F2" w:rsidRPr="0023081C" w:rsidRDefault="007310F2" w:rsidP="004E5E22">
            <w:pPr>
              <w:rPr>
                <w:color w:val="000000" w:themeColor="text1"/>
                <w:sz w:val="16"/>
              </w:rPr>
            </w:pPr>
          </w:p>
        </w:tc>
        <w:tc>
          <w:tcPr>
            <w:tcW w:w="1065" w:type="dxa"/>
            <w:shd w:val="clear" w:color="auto" w:fill="auto"/>
          </w:tcPr>
          <w:p w14:paraId="464D94F4" w14:textId="77777777" w:rsidR="007310F2" w:rsidRPr="0023081C" w:rsidRDefault="007310F2" w:rsidP="004E5E22">
            <w:pPr>
              <w:rPr>
                <w:color w:val="000000" w:themeColor="text1"/>
                <w:sz w:val="16"/>
              </w:rPr>
            </w:pPr>
          </w:p>
        </w:tc>
      </w:tr>
      <w:tr w:rsidR="007310F2" w:rsidRPr="00415610" w14:paraId="306F4C64" w14:textId="77777777" w:rsidTr="002C0E1B">
        <w:trPr>
          <w:jc w:val="center"/>
        </w:trPr>
        <w:tc>
          <w:tcPr>
            <w:tcW w:w="1701" w:type="dxa"/>
            <w:shd w:val="clear" w:color="auto" w:fill="auto"/>
            <w:vAlign w:val="bottom"/>
          </w:tcPr>
          <w:p w14:paraId="39071ED2" w14:textId="77777777" w:rsidR="007310F2" w:rsidRPr="0023081C" w:rsidRDefault="007310F2" w:rsidP="004E5E22">
            <w:pPr>
              <w:rPr>
                <w:color w:val="000000" w:themeColor="text1"/>
                <w:sz w:val="16"/>
                <w:lang w:val="en-CA" w:eastAsia="en-CA"/>
              </w:rPr>
            </w:pPr>
          </w:p>
        </w:tc>
        <w:tc>
          <w:tcPr>
            <w:tcW w:w="2410" w:type="dxa"/>
            <w:shd w:val="clear" w:color="auto" w:fill="auto"/>
          </w:tcPr>
          <w:p w14:paraId="6136228C" w14:textId="77777777" w:rsidR="007310F2" w:rsidRPr="00FE2257" w:rsidRDefault="007310F2" w:rsidP="004E5E22">
            <w:pPr>
              <w:rPr>
                <w:b/>
                <w:sz w:val="16"/>
                <w:lang w:val="en-CA" w:eastAsia="en-CA"/>
              </w:rPr>
            </w:pPr>
            <w:r w:rsidRPr="00FE2257">
              <w:rPr>
                <w:b/>
                <w:sz w:val="16"/>
                <w:lang w:val="en-CA" w:eastAsia="en-CA"/>
              </w:rPr>
              <w:t>Suction specifically designed for sinus tympani</w:t>
            </w:r>
          </w:p>
        </w:tc>
        <w:tc>
          <w:tcPr>
            <w:tcW w:w="2020" w:type="dxa"/>
            <w:shd w:val="clear" w:color="auto" w:fill="auto"/>
          </w:tcPr>
          <w:p w14:paraId="74D840E7" w14:textId="77777777" w:rsidR="007310F2" w:rsidRPr="0023081C" w:rsidRDefault="007310F2" w:rsidP="004E5E22">
            <w:pPr>
              <w:rPr>
                <w:color w:val="000000" w:themeColor="text1"/>
                <w:sz w:val="16"/>
              </w:rPr>
            </w:pPr>
          </w:p>
        </w:tc>
        <w:tc>
          <w:tcPr>
            <w:tcW w:w="1697" w:type="dxa"/>
            <w:shd w:val="clear" w:color="auto" w:fill="auto"/>
          </w:tcPr>
          <w:p w14:paraId="273EDB46" w14:textId="77777777" w:rsidR="007310F2" w:rsidRPr="0023081C" w:rsidRDefault="007310F2" w:rsidP="004E5E22">
            <w:pPr>
              <w:rPr>
                <w:color w:val="000000" w:themeColor="text1"/>
                <w:sz w:val="16"/>
              </w:rPr>
            </w:pPr>
          </w:p>
        </w:tc>
        <w:tc>
          <w:tcPr>
            <w:tcW w:w="1455" w:type="dxa"/>
            <w:shd w:val="clear" w:color="auto" w:fill="auto"/>
          </w:tcPr>
          <w:p w14:paraId="316EE1ED" w14:textId="77777777" w:rsidR="007310F2" w:rsidRPr="0023081C" w:rsidRDefault="007310F2" w:rsidP="004E5E22">
            <w:pPr>
              <w:rPr>
                <w:color w:val="000000" w:themeColor="text1"/>
                <w:sz w:val="16"/>
              </w:rPr>
            </w:pPr>
          </w:p>
        </w:tc>
        <w:tc>
          <w:tcPr>
            <w:tcW w:w="1065" w:type="dxa"/>
            <w:shd w:val="clear" w:color="auto" w:fill="auto"/>
          </w:tcPr>
          <w:p w14:paraId="05DDFE3E" w14:textId="77777777" w:rsidR="007310F2" w:rsidRPr="0023081C" w:rsidRDefault="007310F2" w:rsidP="004E5E22">
            <w:pPr>
              <w:rPr>
                <w:color w:val="000000" w:themeColor="text1"/>
                <w:sz w:val="16"/>
              </w:rPr>
            </w:pPr>
          </w:p>
        </w:tc>
      </w:tr>
    </w:tbl>
    <w:p w14:paraId="38D27730" w14:textId="77777777" w:rsidR="0023081C" w:rsidRDefault="0023081C" w:rsidP="00586262">
      <w:pPr>
        <w:spacing w:line="360" w:lineRule="auto"/>
      </w:pPr>
    </w:p>
    <w:p w14:paraId="7D3344A0" w14:textId="77777777" w:rsidR="0023081C" w:rsidRDefault="0023081C" w:rsidP="00586262">
      <w:pPr>
        <w:spacing w:line="360" w:lineRule="auto"/>
      </w:pPr>
    </w:p>
    <w:p w14:paraId="32DCA650" w14:textId="6C149D45" w:rsidR="00281516" w:rsidRDefault="00A711A7" w:rsidP="00586262">
      <w:pPr>
        <w:spacing w:line="360" w:lineRule="auto"/>
        <w:ind w:firstLine="720"/>
      </w:pPr>
      <w:commentRangeStart w:id="111"/>
      <w:r>
        <w:t>Answers to the question</w:t>
      </w:r>
      <w:r w:rsidR="006C6F2A">
        <w:t xml:space="preserve"> </w:t>
      </w:r>
      <w:r w:rsidR="000D2928">
        <w:t>“</w:t>
      </w:r>
      <w:r w:rsidR="000D2928" w:rsidRPr="000D2928">
        <w:t>Are there any other instruments that you would like to see modified or developed for endoscopic ear surgery? Please give examples”</w:t>
      </w:r>
      <w:r>
        <w:t xml:space="preserve"> are reported in </w:t>
      </w:r>
      <w:ins w:id="112" w:author="Arushri Swarup" w:date="2017-09-23T21:07:00Z">
        <w:r w:rsidR="005F7143">
          <w:t>T</w:t>
        </w:r>
      </w:ins>
      <w:r>
        <w:t xml:space="preserve">able 1.  </w:t>
      </w:r>
      <w:r w:rsidR="00ED5C65">
        <w:t>The comments</w:t>
      </w:r>
      <w:r w:rsidR="000D2928">
        <w:t xml:space="preserve"> included 8 (</w:t>
      </w:r>
      <w:r w:rsidR="00DC5B69">
        <w:t>38</w:t>
      </w:r>
      <w:r w:rsidR="00943FE8">
        <w:t xml:space="preserve">%) addressing the </w:t>
      </w:r>
      <w:r w:rsidR="000D2928">
        <w:t xml:space="preserve">need </w:t>
      </w:r>
      <w:r>
        <w:t xml:space="preserve">for new instruments </w:t>
      </w:r>
      <w:r w:rsidR="000D2928">
        <w:t>to reach structures</w:t>
      </w:r>
      <w:r>
        <w:t xml:space="preserve"> that can be seen by endoscopes but not reached by current instrumentation</w:t>
      </w:r>
      <w:r w:rsidR="000D2928">
        <w:t>, 10 (</w:t>
      </w:r>
      <w:r w:rsidR="00DC5B69">
        <w:t>48</w:t>
      </w:r>
      <w:r w:rsidR="00943FE8">
        <w:t xml:space="preserve">%) addressing the need for improved dissection and removal of cholesteatoma, </w:t>
      </w:r>
      <w:r w:rsidR="000D2928">
        <w:t>4 (</w:t>
      </w:r>
      <w:r w:rsidR="00DC5B69">
        <w:t>19</w:t>
      </w:r>
      <w:r w:rsidR="00ED5C65">
        <w:t xml:space="preserve">%) addressing the need </w:t>
      </w:r>
      <w:r w:rsidR="000D2928">
        <w:t>for improved bone removal, 6 (</w:t>
      </w:r>
      <w:r w:rsidR="00DC5B69">
        <w:t>29</w:t>
      </w:r>
      <w:r w:rsidR="00ED5C65">
        <w:t xml:space="preserve">%) addressing the need for improved bleeding control, </w:t>
      </w:r>
      <w:r w:rsidR="000D2928">
        <w:t>and 1 (</w:t>
      </w:r>
      <w:r w:rsidR="00DC5B69">
        <w:t>5</w:t>
      </w:r>
      <w:r w:rsidR="00ED5C65">
        <w:t xml:space="preserve">%) addressing the need for keeping the lens clean). No comments specifically addressed the need for development of instruments to address the challenge of positioning </w:t>
      </w:r>
      <w:r>
        <w:t xml:space="preserve">soft tissue </w:t>
      </w:r>
      <w:r w:rsidR="00ED5C65">
        <w:t>graft</w:t>
      </w:r>
      <w:r>
        <w:t>s</w:t>
      </w:r>
      <w:r w:rsidR="00ED5C65">
        <w:t>.</w:t>
      </w:r>
    </w:p>
    <w:commentRangeEnd w:id="111"/>
    <w:p w14:paraId="55E50C06" w14:textId="77777777" w:rsidR="00833647" w:rsidRDefault="00FD143A" w:rsidP="00586262">
      <w:pPr>
        <w:spacing w:line="360" w:lineRule="auto"/>
      </w:pPr>
      <w:r>
        <w:rPr>
          <w:rStyle w:val="CommentReference"/>
        </w:rPr>
        <w:commentReference w:id="111"/>
      </w:r>
    </w:p>
    <w:p w14:paraId="4F0B2E87" w14:textId="77777777" w:rsidR="00845578" w:rsidRPr="00845578" w:rsidRDefault="00015BCD" w:rsidP="00B023B2">
      <w:pPr>
        <w:pStyle w:val="Heading2"/>
        <w:spacing w:line="360" w:lineRule="auto"/>
      </w:pPr>
      <w:r>
        <w:t xml:space="preserve">Discussion: </w:t>
      </w:r>
    </w:p>
    <w:p w14:paraId="7B04BD8B" w14:textId="5DC68CEE"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r>
        <w:t xml:space="preserve">and describe the </w:t>
      </w:r>
      <w:r w:rsidR="009A190E">
        <w:t xml:space="preserve">challenges </w:t>
      </w:r>
      <w:r>
        <w:t xml:space="preserve">otologists face with TEES. </w:t>
      </w:r>
      <w:r w:rsidR="00E267AB">
        <w:t>A</w:t>
      </w:r>
      <w:r w:rsidR="00FD143A">
        <w:t xml:space="preserve">recent </w:t>
      </w:r>
      <w:r>
        <w:t xml:space="preserve">survey </w:t>
      </w:r>
      <w:r w:rsidR="00FD143A">
        <w:t>of</w:t>
      </w:r>
      <w:r>
        <w:t xml:space="preserve"> Canadian otologists</w:t>
      </w:r>
      <w:r w:rsidR="00FD143A">
        <w:t>,</w:t>
      </w:r>
      <w:r w:rsidR="00FD143A">
        <w:rPr>
          <w:lang w:val="en-CA"/>
        </w:rPr>
        <w:t>found</w:t>
      </w:r>
      <w:r w:rsidRPr="00B55125">
        <w:rPr>
          <w:lang w:val="en-CA"/>
        </w:rPr>
        <w:t xml:space="preserve"> the following factors difficult </w:t>
      </w:r>
      <w:r w:rsidR="00FD143A">
        <w:rPr>
          <w:lang w:val="en-CA"/>
        </w:rPr>
        <w:t>with</w:t>
      </w:r>
      <w:ins w:id="113" w:author="Arushri Swarup" w:date="2017-09-23T21:03:00Z">
        <w:r w:rsidR="004E6E3E">
          <w:rPr>
            <w:lang w:val="en-CA"/>
          </w:rPr>
          <w:t xml:space="preserve"> </w:t>
        </w:r>
      </w:ins>
      <w:r w:rsidRPr="00B55125">
        <w:rPr>
          <w:lang w:val="en-CA"/>
        </w:rPr>
        <w:t>TEES: single-handed surgery, efficiency/operative time, technical difficulty, cost, managing bleeding</w:t>
      </w:r>
      <w:r w:rsidR="00A52432"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55125">
        <w:rPr>
          <w:lang w:val="en-CA"/>
        </w:rPr>
        <w:fldChar w:fldCharType="separate"/>
      </w:r>
      <w:r w:rsidR="00B453AD" w:rsidRPr="00B453AD">
        <w:rPr>
          <w:noProof/>
          <w:vertAlign w:val="superscript"/>
          <w:lang w:val="en-CA"/>
        </w:rPr>
        <w:t>6</w:t>
      </w:r>
      <w:r w:rsidR="00A52432"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w:t>
      </w:r>
      <w:r w:rsidR="00FD143A">
        <w:rPr>
          <w:lang w:val="en-CA"/>
        </w:rPr>
        <w:t>those findings</w:t>
      </w:r>
      <w:r w:rsidRPr="00B55125">
        <w:rPr>
          <w:lang w:val="en-CA"/>
        </w:rPr>
        <w:t xml:space="preserve"> by </w:t>
      </w:r>
      <w:r>
        <w:rPr>
          <w:lang w:val="en-CA"/>
        </w:rPr>
        <w:t xml:space="preserve">measuring the degree to which surgeons experience </w:t>
      </w:r>
      <w:r w:rsidRPr="00B55125">
        <w:rPr>
          <w:lang w:val="en-CA"/>
        </w:rPr>
        <w:t xml:space="preserve">specific </w:t>
      </w:r>
      <w:r w:rsidR="009A190E">
        <w:rPr>
          <w:lang w:val="en-CA"/>
        </w:rPr>
        <w:t>challenges</w:t>
      </w:r>
      <w:ins w:id="114" w:author="Arushri Swarup" w:date="2017-09-23T21:03:00Z">
        <w:r w:rsidR="004E6E3E">
          <w:rPr>
            <w:lang w:val="en-CA"/>
          </w:rPr>
          <w:t xml:space="preserve"> </w:t>
        </w:r>
      </w:ins>
      <w:r w:rsidRPr="00B55125">
        <w:rPr>
          <w:lang w:val="en-CA"/>
        </w:rPr>
        <w:t xml:space="preserve">during surgery </w:t>
      </w:r>
      <w:r w:rsidR="00FD143A">
        <w:rPr>
          <w:lang w:val="en-CA"/>
        </w:rPr>
        <w:t>to guide the development of otoendoscopic instrumentation that could facilitate such surgery</w:t>
      </w:r>
      <w:r>
        <w:rPr>
          <w:lang w:val="en-CA"/>
        </w:rPr>
        <w:t>.</w:t>
      </w:r>
      <w:ins w:id="115" w:author="Arushri Swarup" w:date="2017-09-23T21:03:00Z">
        <w:r w:rsidR="004E6E3E">
          <w:rPr>
            <w:lang w:val="en-CA"/>
          </w:rPr>
          <w:t xml:space="preserve"> </w:t>
        </w:r>
      </w:ins>
      <w:r w:rsidR="00E267AB">
        <w:rPr>
          <w:lang w:val="en-CA"/>
        </w:rPr>
        <w:t>By</w:t>
      </w:r>
      <w:ins w:id="116" w:author="Arushri Swarup" w:date="2017-09-23T21:03:00Z">
        <w:r w:rsidR="004E6E3E">
          <w:rPr>
            <w:lang w:val="en-CA"/>
          </w:rPr>
          <w:t xml:space="preserve"> </w:t>
        </w:r>
      </w:ins>
      <w:r w:rsidR="00E267AB">
        <w:rPr>
          <w:lang w:val="en-CA"/>
        </w:rPr>
        <w:t>distributing this survey</w:t>
      </w:r>
      <w:ins w:id="117" w:author="Arushri Swarup" w:date="2017-09-23T21:03:00Z">
        <w:r w:rsidR="004E6E3E">
          <w:rPr>
            <w:lang w:val="en-CA"/>
          </w:rPr>
          <w:t xml:space="preserve"> </w:t>
        </w:r>
      </w:ins>
      <w:r w:rsidR="00951D1E">
        <w:rPr>
          <w:lang w:val="en-CA"/>
        </w:rPr>
        <w:t xml:space="preserve">to </w:t>
      </w:r>
      <w:r w:rsidR="00FD143A">
        <w:rPr>
          <w:lang w:val="en-CA"/>
        </w:rPr>
        <w:t xml:space="preserve">otologists with an interest in otoendoscopic surgery </w:t>
      </w:r>
      <w:r w:rsidR="00E267AB">
        <w:rPr>
          <w:lang w:val="en-CA"/>
        </w:rPr>
        <w:t>internationally,</w:t>
      </w:r>
      <w:r w:rsidR="00FD143A">
        <w:rPr>
          <w:lang w:val="en-CA"/>
        </w:rPr>
        <w:t>a broad range of opinion and experience</w:t>
      </w:r>
      <w:r w:rsidR="00E267AB">
        <w:rPr>
          <w:lang w:val="en-CA"/>
        </w:rPr>
        <w:t xml:space="preserve"> has been captured. The survey reveals a </w:t>
      </w:r>
      <w:r w:rsidR="00E267AB">
        <w:rPr>
          <w:lang w:val="en-CA"/>
        </w:rPr>
        <w:lastRenderedPageBreak/>
        <w:t xml:space="preserve">strong perception of need for improved instrumentation particularly to facilitate dissection in areas that are beyond the reach of conventional instruments </w:t>
      </w:r>
      <w:r w:rsidR="00AB5984">
        <w:rPr>
          <w:lang w:val="en-CA"/>
        </w:rPr>
        <w:t>but can be seen clearly with endoscopy</w:t>
      </w:r>
      <w:r w:rsidR="00951D1E">
        <w:rPr>
          <w:lang w:val="en-CA"/>
        </w:rPr>
        <w:t xml:space="preserve">. </w:t>
      </w:r>
    </w:p>
    <w:p w14:paraId="7FE868CA" w14:textId="77777777" w:rsidR="00845578" w:rsidRDefault="00845578" w:rsidP="00586262">
      <w:pPr>
        <w:spacing w:line="360" w:lineRule="auto"/>
        <w:rPr>
          <w:lang w:val="en-CA"/>
        </w:rPr>
      </w:pPr>
    </w:p>
    <w:p w14:paraId="120911C9" w14:textId="41272573" w:rsidR="00DD3874" w:rsidRDefault="00845578" w:rsidP="00586262">
      <w:pPr>
        <w:spacing w:line="360" w:lineRule="auto"/>
        <w:rPr>
          <w:lang w:val="en-CA"/>
        </w:rPr>
      </w:pPr>
      <w:r w:rsidRPr="00845578">
        <w:rPr>
          <w:color w:val="2E74B5" w:themeColor="accent1" w:themeShade="BF"/>
          <w:lang w:val="en-CA"/>
        </w:rPr>
        <w:t xml:space="preserve">Reaching </w:t>
      </w:r>
      <w:r w:rsidR="00FD143A">
        <w:rPr>
          <w:color w:val="2E74B5" w:themeColor="accent1" w:themeShade="BF"/>
          <w:lang w:val="en-CA"/>
        </w:rPr>
        <w:t>s</w:t>
      </w:r>
      <w:r w:rsidRPr="00845578">
        <w:rPr>
          <w:color w:val="2E74B5" w:themeColor="accent1" w:themeShade="BF"/>
          <w:lang w:val="en-CA"/>
        </w:rPr>
        <w:t>tructures &amp;</w:t>
      </w:r>
      <w:ins w:id="118" w:author="Arushri Swarup" w:date="2017-09-23T18:29:00Z">
        <w:r w:rsidR="00900344">
          <w:rPr>
            <w:color w:val="2E74B5" w:themeColor="accent1" w:themeShade="BF"/>
            <w:lang w:val="en-CA"/>
          </w:rPr>
          <w:t xml:space="preserve"> </w:t>
        </w:r>
      </w:ins>
      <w:r w:rsidR="00FD143A">
        <w:rPr>
          <w:color w:val="2E74B5" w:themeColor="accent1" w:themeShade="BF"/>
          <w:lang w:val="en-CA"/>
        </w:rPr>
        <w:t>c</w:t>
      </w:r>
      <w:r w:rsidRPr="00845578">
        <w:rPr>
          <w:color w:val="2E74B5" w:themeColor="accent1" w:themeShade="BF"/>
          <w:lang w:val="en-CA"/>
        </w:rPr>
        <w:t>holesteatoma</w:t>
      </w:r>
      <w:r w:rsidR="00FD143A">
        <w:rPr>
          <w:color w:val="2E74B5" w:themeColor="accent1" w:themeShade="BF"/>
          <w:lang w:val="en-CA"/>
        </w:rPr>
        <w:t xml:space="preserve"> removal</w:t>
      </w:r>
    </w:p>
    <w:p w14:paraId="00FBFE00" w14:textId="0F679230" w:rsidR="00BF28F5" w:rsidRDefault="00AB5984" w:rsidP="009733E4">
      <w:pPr>
        <w:spacing w:line="360" w:lineRule="auto"/>
        <w:ind w:firstLine="720"/>
        <w:rPr>
          <w:lang w:val="en-CA"/>
        </w:rPr>
      </w:pPr>
      <w:r>
        <w:rPr>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otologic instruments have been developed for use within the narrow field of view of the operating microscope </w:t>
      </w:r>
      <w:r w:rsidR="00FC3CE5">
        <w:rPr>
          <w:lang w:val="en-CA"/>
        </w:rPr>
        <w:t>and</w:t>
      </w:r>
      <w:r>
        <w:rPr>
          <w:lang w:val="en-CA"/>
        </w:rPr>
        <w:t xml:space="preserve"> cannot reach t</w:t>
      </w:r>
      <w:r w:rsidR="00FC3CE5">
        <w:rPr>
          <w:lang w:val="en-CA"/>
        </w:rPr>
        <w:t>o the limits of what is now visible with endoscopes</w:t>
      </w:r>
      <w:r w:rsidR="005428B9">
        <w:rPr>
          <w:lang w:val="en-CA"/>
        </w:rPr>
        <w:t xml:space="preserve">. </w:t>
      </w:r>
      <w:r w:rsidR="00FC3CE5">
        <w:rPr>
          <w:lang w:val="en-CA"/>
        </w:rPr>
        <w:t xml:space="preserve">Examples of </w:t>
      </w:r>
      <w:r w:rsidR="0065650D">
        <w:rPr>
          <w:lang w:val="en-CA"/>
        </w:rPr>
        <w:t>areas</w:t>
      </w:r>
      <w:r w:rsidR="00FC3CE5">
        <w:rPr>
          <w:lang w:val="en-CA"/>
        </w:rPr>
        <w:t xml:space="preserve"> that are difficult to reach</w:t>
      </w:r>
      <w:r w:rsidR="00522314">
        <w:rPr>
          <w:lang w:val="en-CA"/>
        </w:rPr>
        <w:t xml:space="preserve"> </w:t>
      </w:r>
      <w:r w:rsidR="0065650D">
        <w:rPr>
          <w:rStyle w:val="normaltextrun"/>
          <w:rFonts w:ascii="Calibri" w:hAnsi="Calibri"/>
          <w:color w:val="000000"/>
          <w:shd w:val="clear" w:color="auto" w:fill="FFFFFF"/>
        </w:rPr>
        <w:t xml:space="preserve">through the ear canal </w:t>
      </w:r>
      <w:r w:rsidR="00BF28F5">
        <w:rPr>
          <w:rStyle w:val="normaltextrun"/>
          <w:rFonts w:ascii="Calibri" w:hAnsi="Calibri"/>
          <w:color w:val="000000"/>
          <w:shd w:val="clear" w:color="auto" w:fill="FFFFFF"/>
        </w:rPr>
        <w:t>include the sinus tympani,</w:t>
      </w:r>
      <w:r w:rsidR="00522314">
        <w:rPr>
          <w:rStyle w:val="normaltextrun"/>
          <w:rFonts w:ascii="Calibri" w:hAnsi="Calibri"/>
          <w:color w:val="000000"/>
          <w:shd w:val="clear" w:color="auto" w:fill="FFFFFF"/>
        </w:rPr>
        <w:t xml:space="preserve"> </w:t>
      </w:r>
      <w:r w:rsidR="00BF28F5">
        <w:rPr>
          <w:rStyle w:val="normaltextrun"/>
          <w:rFonts w:ascii="Calibri" w:hAnsi="Calibri"/>
          <w:color w:val="000000"/>
          <w:shd w:val="clear" w:color="auto" w:fill="FFFFFF"/>
        </w:rPr>
        <w:t>anterior epitympanic recess</w:t>
      </w:r>
      <w:r w:rsidR="0065650D">
        <w:rPr>
          <w:rStyle w:val="normaltextrun"/>
          <w:rFonts w:ascii="Calibri" w:hAnsi="Calibri"/>
          <w:color w:val="000000"/>
          <w:shd w:val="clear" w:color="auto" w:fill="FFFFFF"/>
        </w:rPr>
        <w:t xml:space="preserve"> and antrum</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ins w:id="119" w:author="Arushri Swarup" w:date="2017-09-23T19:17:00Z">
        <w:r w:rsidR="007175C0" w:rsidRPr="002C0E1B">
          <w:rPr>
            <w:rStyle w:val="normaltextrun"/>
            <w:rFonts w:ascii="Calibri" w:hAnsi="Calibri"/>
            <w:color w:val="000000"/>
            <w:shd w:val="clear" w:color="auto" w:fill="FFFFFF"/>
            <w:vertAlign w:val="superscript"/>
          </w:rPr>
          <w:t>,</w:t>
        </w:r>
        <w:r w:rsidR="007175C0" w:rsidRPr="002C0E1B">
          <w:rPr>
            <w:rStyle w:val="normaltextrun"/>
            <w:rFonts w:ascii="Calibri" w:hAnsi="Calibri"/>
            <w:color w:val="000000"/>
            <w:highlight w:val="magenta"/>
            <w:shd w:val="clear" w:color="auto" w:fill="FFFFFF"/>
          </w:rPr>
          <w:fldChar w:fldCharType="begin" w:fldLock="1"/>
        </w:r>
      </w:ins>
      <w:r w:rsidR="007175C0">
        <w:rPr>
          <w:rStyle w:val="normaltextrun"/>
          <w:rFonts w:ascii="Calibri" w:hAnsi="Calibri"/>
          <w:color w:val="000000"/>
          <w:highlight w:val="magenta"/>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175C0" w:rsidRPr="002C0E1B">
        <w:rPr>
          <w:rStyle w:val="normaltextrun"/>
          <w:rFonts w:ascii="Calibri" w:hAnsi="Calibri"/>
          <w:color w:val="000000"/>
          <w:highlight w:val="magenta"/>
          <w:shd w:val="clear" w:color="auto" w:fill="FFFFFF"/>
        </w:rPr>
        <w:fldChar w:fldCharType="separate"/>
      </w:r>
      <w:r w:rsidR="007175C0" w:rsidRPr="002C0E1B">
        <w:rPr>
          <w:rStyle w:val="normaltextrun"/>
          <w:rFonts w:ascii="Calibri" w:hAnsi="Calibri"/>
          <w:noProof/>
          <w:color w:val="000000"/>
          <w:highlight w:val="magenta"/>
          <w:shd w:val="clear" w:color="auto" w:fill="FFFFFF"/>
          <w:vertAlign w:val="superscript"/>
        </w:rPr>
        <w:t>4</w:t>
      </w:r>
      <w:ins w:id="120" w:author="Arushri Swarup" w:date="2017-09-23T19:17:00Z">
        <w:r w:rsidR="007175C0" w:rsidRPr="002C0E1B">
          <w:rPr>
            <w:rStyle w:val="normaltextrun"/>
            <w:rFonts w:ascii="Calibri" w:hAnsi="Calibri"/>
            <w:color w:val="000000"/>
            <w:highlight w:val="magenta"/>
            <w:shd w:val="clear" w:color="auto" w:fill="FFFFFF"/>
          </w:rPr>
          <w:fldChar w:fldCharType="end"/>
        </w:r>
      </w:ins>
      <w:r w:rsidR="0065650D" w:rsidRPr="002C0E1B">
        <w:rPr>
          <w:rStyle w:val="normaltextrun"/>
          <w:rFonts w:ascii="Calibri" w:hAnsi="Calibri"/>
          <w:color w:val="000000"/>
          <w:highlight w:val="magenta"/>
          <w:shd w:val="clear" w:color="auto" w:fill="FFFFFF"/>
        </w:rPr>
        <w:t xml:space="preserve"> (PLEASE ADD REF to Bennet 2016)</w:t>
      </w:r>
      <w:r w:rsidR="00BF28F5" w:rsidRPr="002C0E1B">
        <w:rPr>
          <w:rStyle w:val="normaltextrun"/>
          <w:rFonts w:ascii="Calibri" w:hAnsi="Calibri"/>
          <w:color w:val="000000"/>
          <w:highlight w:val="magenta"/>
          <w:shd w:val="clear" w:color="auto" w:fill="FFFFFF"/>
        </w:rPr>
        <w:t>.</w:t>
      </w:r>
      <w:r w:rsidR="00BF28F5">
        <w:rPr>
          <w:rStyle w:val="normaltextrun"/>
          <w:rFonts w:ascii="Calibri" w:hAnsi="Calibri"/>
          <w:color w:val="000000"/>
          <w:shd w:val="clear" w:color="auto" w:fill="FFFFFF"/>
        </w:rPr>
        <w:t xml:space="preserve">  While specialized instruments with curved tips have been developed </w:t>
      </w:r>
      <w:r w:rsidR="0065650D">
        <w:rPr>
          <w:rStyle w:val="normaltextrun"/>
          <w:rFonts w:ascii="Calibri" w:hAnsi="Calibri"/>
          <w:color w:val="000000"/>
          <w:shd w:val="clear" w:color="auto" w:fill="FFFFFF"/>
        </w:rPr>
        <w:t>for this purpose</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522314">
        <w:rPr>
          <w:rStyle w:val="normaltextrun"/>
          <w:rFonts w:ascii="Calibri" w:hAnsi="Calibri"/>
          <w:color w:val="000000"/>
          <w:shd w:val="clear" w:color="auto" w:fill="FFFFFF"/>
        </w:rPr>
        <w:t>,</w:t>
      </w:r>
      <w:r w:rsidR="0065650D">
        <w:rPr>
          <w:rStyle w:val="normaltextrun"/>
          <w:rFonts w:ascii="Calibri" w:hAnsi="Calibri"/>
          <w:color w:val="000000"/>
          <w:shd w:val="clear" w:color="auto" w:fill="FFFFFF"/>
        </w:rPr>
        <w:t xml:space="preserve"> our survey reveals </w:t>
      </w:r>
      <w:r w:rsidR="009733E4">
        <w:rPr>
          <w:rStyle w:val="normaltextrun"/>
          <w:rFonts w:ascii="Calibri" w:hAnsi="Calibri"/>
          <w:color w:val="000000"/>
          <w:shd w:val="clear" w:color="auto" w:fill="FFFFFF"/>
        </w:rPr>
        <w:t>the highest</w:t>
      </w:r>
      <w:r w:rsidR="00433F7C">
        <w:rPr>
          <w:rStyle w:val="normaltextrun"/>
          <w:rFonts w:ascii="Calibri" w:hAnsi="Calibri"/>
          <w:color w:val="000000"/>
          <w:shd w:val="clear" w:color="auto" w:fill="FFFFFF"/>
        </w:rPr>
        <w:t xml:space="preserve"> need for </w:t>
      </w:r>
      <w:r w:rsidR="009733E4">
        <w:rPr>
          <w:rStyle w:val="normaltextrun"/>
          <w:rFonts w:ascii="Calibri" w:hAnsi="Calibri"/>
          <w:color w:val="000000"/>
          <w:shd w:val="clear" w:color="auto" w:fill="FFFFFF"/>
        </w:rPr>
        <w:t xml:space="preserve">endoscopic instrumentation is a </w:t>
      </w:r>
      <w:r w:rsidR="00433F7C">
        <w:rPr>
          <w:rStyle w:val="normaltextrun"/>
          <w:rFonts w:ascii="Calibri" w:hAnsi="Calibri"/>
          <w:color w:val="000000"/>
          <w:shd w:val="clear" w:color="auto" w:fill="FFFFFF"/>
        </w:rPr>
        <w:t>more extended reach</w:t>
      </w:r>
      <w:r w:rsidR="009733E4">
        <w:rPr>
          <w:rStyle w:val="normaltextrun"/>
          <w:rFonts w:ascii="Calibri" w:hAnsi="Calibri"/>
          <w:color w:val="000000"/>
          <w:shd w:val="clear" w:color="auto" w:fill="FFFFFF"/>
        </w:rPr>
        <w:t xml:space="preserve">.  Of note, this need was higher among surgeons </w:t>
      </w:r>
      <w:r w:rsidR="001F699D">
        <w:rPr>
          <w:lang w:val="en-CA"/>
        </w:rPr>
        <w:t xml:space="preserve">perform a </w:t>
      </w:r>
      <w:r w:rsidR="009733E4">
        <w:rPr>
          <w:lang w:val="en-CA"/>
        </w:rPr>
        <w:t xml:space="preserve">greater </w:t>
      </w:r>
      <w:r w:rsidR="001F699D">
        <w:rPr>
          <w:lang w:val="en-CA"/>
        </w:rPr>
        <w:t xml:space="preserve">proportion of cases </w:t>
      </w:r>
      <w:r w:rsidR="009733E4">
        <w:rPr>
          <w:lang w:val="en-CA"/>
        </w:rPr>
        <w:t xml:space="preserve">with </w:t>
      </w:r>
      <w:r w:rsidR="001F699D">
        <w:rPr>
          <w:lang w:val="en-CA"/>
        </w:rPr>
        <w:t>TEES. This may be because surgeon</w:t>
      </w:r>
      <w:r w:rsidR="00005C46">
        <w:rPr>
          <w:lang w:val="en-CA"/>
        </w:rPr>
        <w:t>s</w:t>
      </w:r>
      <w:r w:rsidR="001F699D">
        <w:rPr>
          <w:lang w:val="en-CA"/>
        </w:rPr>
        <w:t xml:space="preserve"> who perform </w:t>
      </w:r>
      <w:r w:rsidR="009733E4">
        <w:rPr>
          <w:lang w:val="en-CA"/>
        </w:rPr>
        <w:t>less</w:t>
      </w:r>
      <w:r w:rsidR="001F699D">
        <w:rPr>
          <w:lang w:val="en-CA"/>
        </w:rPr>
        <w:t xml:space="preserve"> TEES may be more </w:t>
      </w:r>
      <w:r w:rsidR="009733E4">
        <w:rPr>
          <w:lang w:val="en-CA"/>
        </w:rPr>
        <w:t xml:space="preserve">inclined </w:t>
      </w:r>
      <w:r w:rsidR="001F699D">
        <w:rPr>
          <w:lang w:val="en-CA"/>
        </w:rPr>
        <w:t xml:space="preserve">to use </w:t>
      </w:r>
      <w:r w:rsidR="00005C46">
        <w:rPr>
          <w:lang w:val="en-CA"/>
        </w:rPr>
        <w:t>a</w:t>
      </w:r>
      <w:r w:rsidR="009733E4">
        <w:rPr>
          <w:lang w:val="en-CA"/>
        </w:rPr>
        <w:t xml:space="preserve"> more invasive open approach with more extensive bone removal to gain access to the difficult areas</w:t>
      </w:r>
      <w:r w:rsidR="00005C46">
        <w:rPr>
          <w:lang w:val="en-CA"/>
        </w:rPr>
        <w:t>.</w:t>
      </w:r>
      <w:r w:rsidR="00CF1E59">
        <w:rPr>
          <w:lang w:val="en-CA"/>
        </w:rPr>
        <w:t>Perhaps surprisingly</w:t>
      </w:r>
      <w:r w:rsidR="00287402">
        <w:rPr>
          <w:lang w:val="en-CA"/>
        </w:rPr>
        <w:t xml:space="preserve">,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CF1E59">
        <w:rPr>
          <w:lang w:val="en-CA"/>
        </w:rPr>
        <w:t xml:space="preserve">their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cholesteatoma remain significant challengesdespite</w:t>
      </w:r>
      <w:r w:rsidR="00CF1E59">
        <w:rPr>
          <w:lang w:val="en-CA"/>
        </w:rPr>
        <w:t xml:space="preserve">the availability of current </w:t>
      </w:r>
      <w:r w:rsidR="00B75745">
        <w:rPr>
          <w:lang w:val="en-CA"/>
        </w:rPr>
        <w:t>TEES instrument</w:t>
      </w:r>
      <w:r w:rsidR="00CF1E59">
        <w:rPr>
          <w:lang w:val="en-CA"/>
        </w:rPr>
        <w:t>ation</w:t>
      </w:r>
      <w:r w:rsidR="008212F6">
        <w:rPr>
          <w:lang w:val="en-CA"/>
        </w:rPr>
        <w:t xml:space="preserve">.  Certainly, these results suggest that future instrument development should focus on instruments that </w:t>
      </w:r>
      <w:r w:rsidR="00524F1F">
        <w:rPr>
          <w:lang w:val="en-CA"/>
        </w:rPr>
        <w:t>improve our ability to reach structures and facilitate dissection and removal of cholesteatoma.</w:t>
      </w:r>
    </w:p>
    <w:p w14:paraId="5E4BFF65" w14:textId="77777777" w:rsidR="005903F4" w:rsidRPr="003E1D40" w:rsidRDefault="005903F4" w:rsidP="00586262">
      <w:pPr>
        <w:spacing w:line="360" w:lineRule="auto"/>
      </w:pPr>
    </w:p>
    <w:p w14:paraId="2491A4C7" w14:textId="77777777" w:rsidR="00524F1F" w:rsidRPr="00524F1F" w:rsidRDefault="00845578" w:rsidP="00B023B2">
      <w:pPr>
        <w:pStyle w:val="Heading3"/>
        <w:spacing w:line="360" w:lineRule="auto"/>
        <w:rPr>
          <w:lang w:val="en-CA"/>
        </w:rPr>
      </w:pPr>
      <w:r>
        <w:rPr>
          <w:lang w:val="en-CA"/>
        </w:rPr>
        <w:t>Cutting and removing bone</w:t>
      </w:r>
    </w:p>
    <w:p w14:paraId="026B387E" w14:textId="77777777" w:rsidR="00F95BB8" w:rsidRDefault="00F24A86" w:rsidP="00586262">
      <w:pPr>
        <w:spacing w:line="360" w:lineRule="auto"/>
        <w:ind w:firstLine="720"/>
      </w:pPr>
      <w:r>
        <w:t>While straight and angle</w:t>
      </w:r>
      <w:r w:rsidR="000D0435">
        <w:t>d</w:t>
      </w:r>
      <w:r>
        <w:t xml:space="preserve"> endoscopes</w:t>
      </w:r>
      <w:r w:rsidR="000E2993">
        <w:t xml:space="preserve"> facilitate a broader field of view than line-of-sight microscopic surgery, bone removal </w:t>
      </w:r>
      <w:r w:rsidR="00CF1E59">
        <w:t xml:space="preserve">is </w:t>
      </w:r>
      <w:r w:rsidR="000E2993">
        <w:t>still necessary for visualization and access</w:t>
      </w:r>
      <w:r w:rsidR="00CF1E59">
        <w:t xml:space="preserve">. </w:t>
      </w:r>
      <w:r w:rsidR="00655311">
        <w:t>For cholesteatoma surgery</w:t>
      </w:r>
      <w:r w:rsidR="00EE4A2E">
        <w:t>,</w:t>
      </w:r>
      <w:r w:rsidR="00655311">
        <w:t xml:space="preserve"> the scutum and adjacent canal wall must often be removed and</w:t>
      </w:r>
      <w:r w:rsidR="00EE4A2E">
        <w:t>,</w:t>
      </w:r>
      <w:r w:rsidR="00655311">
        <w:t xml:space="preserve"> for any TEES access, canalplasty can be required if the bony meatus is unusually narrow or curved</w:t>
      </w:r>
      <w:r w:rsidR="000E2993">
        <w:t xml:space="preserve">. </w:t>
      </w:r>
      <w:r w:rsidR="000D0435">
        <w:lastRenderedPageBreak/>
        <w:t>Cur</w:t>
      </w:r>
      <w:r w:rsidR="005903F4">
        <w:t>r</w:t>
      </w:r>
      <w:r w:rsidR="000D0435">
        <w:t>ently,</w:t>
      </w:r>
      <w:r w:rsidR="00B16078">
        <w:t xml:space="preserve"> bone removal can be accomplished with bone curettes,</w:t>
      </w:r>
      <w:r w:rsidR="00EE4A2E">
        <w:t xml:space="preserve"> </w:t>
      </w:r>
      <w:r w:rsidR="003A2E2C">
        <w:t>osteotomes,</w:t>
      </w:r>
      <w:r w:rsidR="00B16078">
        <w:t xml:space="preserve"> drills, and </w:t>
      </w:r>
      <w:r w:rsidR="00655311">
        <w:t xml:space="preserve">ultrasonic </w:t>
      </w:r>
      <w:r w:rsidR="00B16078">
        <w:t>instruments</w:t>
      </w:r>
      <w:r w:rsidR="000D0435">
        <w:t>. Nevertheless,</w:t>
      </w:r>
      <w:r w:rsidR="00B16078">
        <w:t xml:space="preserve"> our survey</w:t>
      </w:r>
      <w:r w:rsidR="00655311">
        <w:t xml:space="preserve"> shows this remains a challenging task in endoscopic ear surgery</w:t>
      </w:r>
      <w:r w:rsidR="005903F4">
        <w:t xml:space="preserve">. </w:t>
      </w:r>
      <w:r w:rsidR="008B0C08">
        <w:t>The degree of need for easier bone removal was not significantly dependent on the surgeon’s availability of a specialized TEES instrument set or the proportion of middle ear cases accomplished with TEES.</w:t>
      </w:r>
      <w:r w:rsidR="00EE4A2E">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w:t>
      </w:r>
      <w:r w:rsidR="00655311">
        <w:t xml:space="preserve">dense </w:t>
      </w:r>
      <w:r w:rsidR="004674B1">
        <w:t xml:space="preserve">bone </w:t>
      </w:r>
      <w:r w:rsidR="00655311">
        <w:t>is</w:t>
      </w:r>
      <w:r w:rsidR="004674B1">
        <w:t xml:space="preserve"> difficult; osteotomes may be imprecise working along endoscopes in the confines of the ear</w:t>
      </w:r>
      <w:r w:rsidR="00655311">
        <w:t xml:space="preserve"> canal</w:t>
      </w:r>
      <w:r w:rsidR="004674B1">
        <w:t xml:space="preserve">; </w:t>
      </w:r>
      <w:r w:rsidR="00655311">
        <w:t xml:space="preserve">use of </w:t>
      </w:r>
      <w:r w:rsidR="004674B1">
        <w:t xml:space="preserve">drills </w:t>
      </w:r>
      <w:r w:rsidR="00655311">
        <w:t xml:space="preserve">is impeded by accumulation of </w:t>
      </w:r>
      <w:r w:rsidR="004674B1">
        <w:t>bone dust</w:t>
      </w:r>
      <w:r w:rsidR="00D14E60">
        <w:t xml:space="preserve"> as</w:t>
      </w:r>
      <w:r w:rsidR="00EE4A2E">
        <w:t xml:space="preserve"> </w:t>
      </w:r>
      <w:r w:rsidR="00D14E60">
        <w:t xml:space="preserve">simultaneous </w:t>
      </w:r>
      <w:r w:rsidR="00655311">
        <w:t>suction</w:t>
      </w:r>
      <w:r w:rsidR="00EE4A2E">
        <w:t xml:space="preserve"> </w:t>
      </w:r>
      <w:r w:rsidR="00D14E60">
        <w:t>is not available with one-handed surgery</w:t>
      </w:r>
      <w:r w:rsidR="004674B1">
        <w:t xml:space="preserve">; </w:t>
      </w:r>
      <w:r w:rsidR="00D14E60">
        <w:t>ultrasonic bone removal tools</w:t>
      </w:r>
      <w:r w:rsidR="004674B1">
        <w:t xml:space="preserve">, while effective, </w:t>
      </w:r>
      <w:r w:rsidR="00D14E60">
        <w:t xml:space="preserve">also obscure the field somewhat with irrigation of bone debris and </w:t>
      </w:r>
      <w:r w:rsidR="004674B1">
        <w:t xml:space="preserve">are </w:t>
      </w:r>
      <w:r w:rsidR="00D14E60">
        <w:t xml:space="preserve">currently </w:t>
      </w:r>
      <w:r w:rsidR="004674B1">
        <w:t>very expensive.</w:t>
      </w:r>
    </w:p>
    <w:p w14:paraId="6662F736" w14:textId="77777777" w:rsidR="00845578" w:rsidRDefault="00845578" w:rsidP="00586262">
      <w:pPr>
        <w:pStyle w:val="Heading3"/>
        <w:spacing w:line="360" w:lineRule="auto"/>
        <w:rPr>
          <w:lang w:val="en-CA"/>
        </w:rPr>
      </w:pPr>
    </w:p>
    <w:p w14:paraId="7DB2D0B8" w14:textId="77777777" w:rsidR="00731421" w:rsidRDefault="008D0425" w:rsidP="00B023B2">
      <w:pPr>
        <w:pStyle w:val="Heading3"/>
        <w:spacing w:line="360" w:lineRule="auto"/>
      </w:pPr>
      <w:r>
        <w:rPr>
          <w:lang w:val="en-CA"/>
        </w:rPr>
        <w:t>Bleeding c</w:t>
      </w:r>
      <w:r w:rsidR="000B67EC">
        <w:rPr>
          <w:lang w:val="en-CA"/>
        </w:rPr>
        <w:t xml:space="preserve">ontrol </w:t>
      </w:r>
    </w:p>
    <w:p w14:paraId="4FFE2E96" w14:textId="313FA1EF" w:rsidR="00B61F40" w:rsidRPr="00B90DE6" w:rsidRDefault="003744AF" w:rsidP="008B0C08">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w:t>
      </w:r>
      <w:r w:rsidR="00AD6D38">
        <w:rPr>
          <w:rStyle w:val="normaltextrun"/>
          <w:rFonts w:ascii="Calibri" w:hAnsi="Calibri"/>
          <w:color w:val="000000"/>
          <w:shd w:val="clear" w:color="auto" w:fill="FFFFFF"/>
        </w:rPr>
        <w:t>was also reported as a</w:t>
      </w:r>
      <w:r>
        <w:rPr>
          <w:rStyle w:val="normaltextrun"/>
          <w:rFonts w:ascii="Calibri" w:hAnsi="Calibri"/>
          <w:color w:val="000000"/>
          <w:shd w:val="clear" w:color="auto" w:fill="FFFFFF"/>
        </w:rPr>
        <w:t xml:space="preserve"> significant challenge when performing TEES. Intraoperative bleeding may impair surgical field clarity and obscure target tissues and this may lead to increased rates of residual cholesteatoma</w:t>
      </w:r>
      <w:r w:rsidR="00A52432">
        <w:rPr>
          <w:rStyle w:val="normaltextrun"/>
          <w:rFonts w:ascii="Calibri" w:hAnsi="Calibri"/>
          <w:color w:val="000000"/>
          <w:shd w:val="clear" w:color="auto" w:fill="FFFFFF"/>
        </w:rPr>
        <w:fldChar w:fldCharType="begin" w:fldLock="1"/>
      </w:r>
      <w:r w:rsidR="00C643C6">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"&lt;sup&gt;10&lt;/sup&gt;", "plainTextFormattedCitation" : "10", "previouslyFormattedCitation" : "&lt;sup&gt;10&lt;/sup&gt;"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2A244A" w:rsidRPr="002A244A">
        <w:rPr>
          <w:rStyle w:val="normaltextrun"/>
          <w:rFonts w:ascii="Calibri" w:hAnsi="Calibri"/>
          <w:noProof/>
          <w:color w:val="000000"/>
          <w:shd w:val="clear" w:color="auto" w:fill="FFFFFF"/>
          <w:vertAlign w:val="superscript"/>
        </w:rPr>
        <w:t>10</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To manage this, techniques such as hypotensive anesthesia, patient positioning, local vasoconstrictors, and atraumatic surgical techniques have been employed</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8</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C643C6">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"&lt;sup&gt;10&lt;/sup&gt;", "plainTextFormattedCitation" : "10", "previouslyFormattedCitation" : "&lt;sup&gt;10&lt;/sup&gt;"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2A244A" w:rsidRPr="002A244A">
        <w:rPr>
          <w:rStyle w:val="normaltextrun"/>
          <w:rFonts w:ascii="Calibri" w:hAnsi="Calibri"/>
          <w:noProof/>
          <w:color w:val="000000"/>
          <w:shd w:val="clear" w:color="auto" w:fill="FFFFFF"/>
          <w:vertAlign w:val="superscript"/>
        </w:rPr>
        <w:t>10</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C643C6">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2A244A" w:rsidRPr="002A244A">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w:t>
      </w:r>
      <w:r w:rsidR="007B039D">
        <w:rPr>
          <w:rStyle w:val="normaltextrun"/>
          <w:rFonts w:ascii="Calibri" w:hAnsi="Calibri"/>
          <w:color w:val="000000"/>
          <w:shd w:val="clear" w:color="auto" w:fill="FFFFFF"/>
        </w:rPr>
        <w:t>,</w:t>
      </w:r>
      <w:r>
        <w:rPr>
          <w:rStyle w:val="normaltextrun"/>
          <w:rFonts w:ascii="Calibri" w:hAnsi="Calibri"/>
          <w:color w:val="000000"/>
          <w:shd w:val="clear" w:color="auto" w:fill="FFFFFF"/>
        </w:rPr>
        <w:t xml:space="preserve"> incorporat</w:t>
      </w:r>
      <w:r w:rsidR="008B0C08">
        <w:rPr>
          <w:rStyle w:val="normaltextrun"/>
          <w:rFonts w:ascii="Calibri" w:hAnsi="Calibri"/>
          <w:color w:val="000000"/>
          <w:shd w:val="clear" w:color="auto" w:fill="FFFFFF"/>
        </w:rPr>
        <w:t>ing</w:t>
      </w:r>
      <w:r>
        <w:rPr>
          <w:rStyle w:val="normaltextrun"/>
          <w:rFonts w:ascii="Calibri" w:hAnsi="Calibri"/>
          <w:color w:val="000000"/>
          <w:shd w:val="clear" w:color="auto" w:fill="FFFFFF"/>
        </w:rPr>
        <w:t xml:space="preserve"> a functional tip with a </w:t>
      </w:r>
      <w:r w:rsidR="008B0C08">
        <w:rPr>
          <w:rStyle w:val="normaltextrun"/>
          <w:rFonts w:ascii="Calibri" w:hAnsi="Calibri"/>
          <w:color w:val="000000"/>
          <w:shd w:val="clear" w:color="auto" w:fill="FFFFFF"/>
        </w:rPr>
        <w:t xml:space="preserve">rotatable </w:t>
      </w:r>
      <w:r>
        <w:rPr>
          <w:rStyle w:val="normaltextrun"/>
          <w:rFonts w:ascii="Calibri" w:hAnsi="Calibri"/>
          <w:color w:val="000000"/>
          <w:shd w:val="clear" w:color="auto" w:fill="FFFFFF"/>
        </w:rPr>
        <w:t>suction shaft to allow for cutting, dissect</w:t>
      </w:r>
      <w:r w:rsidR="008B0C08">
        <w:rPr>
          <w:rStyle w:val="normaltextrun"/>
          <w:rFonts w:ascii="Calibri" w:hAnsi="Calibri"/>
          <w:color w:val="000000"/>
          <w:shd w:val="clear" w:color="auto" w:fill="FFFFFF"/>
        </w:rPr>
        <w:t>ion</w:t>
      </w:r>
      <w:r>
        <w:rPr>
          <w:rStyle w:val="normaltextrun"/>
          <w:rFonts w:ascii="Calibri" w:hAnsi="Calibri"/>
          <w:color w:val="000000"/>
          <w:shd w:val="clear" w:color="auto" w:fill="FFFFFF"/>
        </w:rPr>
        <w:t xml:space="preserve"> or </w:t>
      </w:r>
      <w:r w:rsidR="008B0C08">
        <w:rPr>
          <w:rStyle w:val="normaltextrun"/>
          <w:rFonts w:ascii="Calibri" w:hAnsi="Calibri"/>
          <w:color w:val="000000"/>
          <w:shd w:val="clear" w:color="auto" w:fill="FFFFFF"/>
        </w:rPr>
        <w:t xml:space="preserve">tissue </w:t>
      </w:r>
      <w:r>
        <w:rPr>
          <w:rStyle w:val="normaltextrun"/>
          <w:rFonts w:ascii="Calibri" w:hAnsi="Calibri"/>
          <w:color w:val="000000"/>
          <w:shd w:val="clear" w:color="auto" w:fill="FFFFFF"/>
        </w:rPr>
        <w:t>elevati</w:t>
      </w:r>
      <w:r w:rsidR="008B0C08">
        <w:rPr>
          <w:rStyle w:val="normaltextrun"/>
          <w:rFonts w:ascii="Calibri" w:hAnsi="Calibri"/>
          <w:color w:val="000000"/>
          <w:shd w:val="clear" w:color="auto" w:fill="FFFFFF"/>
        </w:rPr>
        <w:t>on</w:t>
      </w:r>
      <w:r>
        <w:rPr>
          <w:rStyle w:val="normaltextrun"/>
          <w:rFonts w:ascii="Calibri" w:hAnsi="Calibri"/>
          <w:color w:val="000000"/>
          <w:shd w:val="clear" w:color="auto" w:fill="FFFFFF"/>
        </w:rPr>
        <w:t xml:space="preserve"> while suctioning</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Previous studies have identified management of intraoperative bleeding as a significant challenge faced </w:t>
      </w:r>
      <w:r w:rsidR="008B0C08">
        <w:rPr>
          <w:rStyle w:val="normaltextrun"/>
          <w:rFonts w:ascii="Calibri" w:hAnsi="Calibri"/>
          <w:color w:val="000000"/>
          <w:shd w:val="clear" w:color="auto" w:fill="FFFFFF"/>
        </w:rPr>
        <w:t>in</w:t>
      </w:r>
      <w:r>
        <w:rPr>
          <w:rStyle w:val="normaltextrun"/>
          <w:rFonts w:ascii="Calibri" w:hAnsi="Calibri"/>
          <w:color w:val="000000"/>
          <w:shd w:val="clear" w:color="auto" w:fill="FFFFFF"/>
        </w:rPr>
        <w:t xml:space="preserve"> TEES </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4</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5</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6</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C643C6">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2A244A" w:rsidRPr="002A244A">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that this is a challenge with a significant degree of need on visual analog scales. Interestingly, despite that fact specialized TEES instrument sets are specifically designed to address this challenge, the degree of need for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used specialized TEES instrument sets was not significantly different from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did not. </w:t>
      </w:r>
      <w:r w:rsidR="008B0C08">
        <w:rPr>
          <w:rStyle w:val="normaltextrun"/>
          <w:rFonts w:ascii="Calibri" w:hAnsi="Calibri"/>
          <w:color w:val="000000"/>
          <w:shd w:val="clear" w:color="auto" w:fill="FFFFFF"/>
        </w:rPr>
        <w:t>Th</w:t>
      </w:r>
      <w:r w:rsidR="008B0C08">
        <w:t>e majority of qualtitative</w:t>
      </w:r>
      <w:r w:rsidR="00B5360D">
        <w:t xml:space="preserve"> comments </w:t>
      </w:r>
      <w:r w:rsidR="008B0C08">
        <w:t>also reported</w:t>
      </w:r>
      <w:r w:rsidR="00DB381F">
        <w:t xml:space="preserve"> that an instrument combining suction</w:t>
      </w:r>
      <w:r w:rsidR="00B5360D">
        <w:t xml:space="preserve"> with</w:t>
      </w:r>
      <w:r w:rsidR="00DB381F">
        <w:t xml:space="preserve"> another</w:t>
      </w:r>
      <w:r w:rsidR="007B039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w:t>
      </w:r>
      <w:r w:rsidR="008B0C08">
        <w:t xml:space="preserve"> deeper into the ear</w:t>
      </w:r>
      <w:r w:rsidR="00B5360D">
        <w:t xml:space="preserve">, would be beneficial for TEES. </w:t>
      </w:r>
    </w:p>
    <w:p w14:paraId="654E0130" w14:textId="77777777" w:rsidR="008D0425" w:rsidRDefault="008D0425" w:rsidP="00586262">
      <w:pPr>
        <w:pStyle w:val="Heading2"/>
        <w:spacing w:line="360" w:lineRule="auto"/>
        <w:rPr>
          <w:lang w:val="en-CA"/>
        </w:rPr>
      </w:pPr>
    </w:p>
    <w:p w14:paraId="7C908053" w14:textId="77777777" w:rsidR="006A2E95" w:rsidRPr="006A2E95" w:rsidRDefault="00D6768F" w:rsidP="00586262">
      <w:pPr>
        <w:pStyle w:val="Heading3"/>
        <w:spacing w:line="360" w:lineRule="auto"/>
        <w:rPr>
          <w:lang w:val="en-CA"/>
        </w:rPr>
      </w:pPr>
      <w:r>
        <w:rPr>
          <w:lang w:val="en-CA"/>
        </w:rPr>
        <w:t>Endoscope technology</w:t>
      </w:r>
    </w:p>
    <w:p w14:paraId="4E97F3F3" w14:textId="418F8A54" w:rsidR="00E72A3B" w:rsidRDefault="00753878" w:rsidP="00586262">
      <w:pPr>
        <w:spacing w:line="360" w:lineRule="auto"/>
        <w:ind w:firstLine="720"/>
      </w:pPr>
      <w:r>
        <w:t xml:space="preserve">Keeping the endoscope lens clean was identified as the challenge with the second lowest degree of need in our survey, however, the mean degree of need still exceeded 60%. </w:t>
      </w:r>
      <w:r w:rsidR="00EE3C40">
        <w:t>Fogging</w:t>
      </w:r>
      <w:r w:rsidR="000B67EC">
        <w:t xml:space="preserve"> and smearing of the endoscope tip is a </w:t>
      </w:r>
      <w:r w:rsidR="00EE3C40">
        <w:t>challenge</w:t>
      </w:r>
      <w:r w:rsidR="007B039D">
        <w:t xml:space="preserve"> </w:t>
      </w:r>
      <w:r w:rsidR="008B0C08">
        <w:t xml:space="preserve">during </w:t>
      </w:r>
      <w:r w:rsidR="000B67EC">
        <w:t>TEES</w:t>
      </w:r>
      <w:r w:rsidR="00522314">
        <w:t xml:space="preserve"> </w:t>
      </w:r>
      <w:r w:rsidR="008B0C08">
        <w:t xml:space="preserve">making </w:t>
      </w:r>
      <w:r w:rsidR="00EE3C40">
        <w:t xml:space="preserve">surgeons pause surgery, remove the </w:t>
      </w:r>
      <w:r w:rsidR="008B0C08">
        <w:t>endoscope from the ear</w:t>
      </w:r>
      <w:r w:rsidR="00EE3C40">
        <w:t xml:space="preserve"> and wipe it clean on a defog pad periodically</w:t>
      </w:r>
      <w:r w:rsidR="00A52432">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fldChar w:fldCharType="separate"/>
      </w:r>
      <w:r w:rsidR="00B453AD" w:rsidRPr="00B453AD">
        <w:rPr>
          <w:noProof/>
          <w:vertAlign w:val="superscript"/>
        </w:rPr>
        <w:t>3</w:t>
      </w:r>
      <w:r w:rsidR="00A52432">
        <w:fldChar w:fldCharType="end"/>
      </w:r>
      <w:r w:rsidR="00947EEF" w:rsidRPr="00947EEF">
        <w:rPr>
          <w:vertAlign w:val="superscript"/>
        </w:rPr>
        <w:t>,</w:t>
      </w:r>
      <w:r w:rsidR="00A52432">
        <w:fldChar w:fldCharType="begin" w:fldLock="1"/>
      </w:r>
      <w:r w:rsidR="00C643C6">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"&lt;sup&gt;11&lt;/sup&gt;", "plainTextFormattedCitation" : "11", "previouslyFormattedCitation" : "&lt;sup&gt;11&lt;/sup&gt;" }, "properties" : { "noteIndex" : 0 }, "schema" : "https://github.com/citation-style-language/schema/raw/master/csl-citation.json" }</w:instrText>
      </w:r>
      <w:r w:rsidR="00A52432">
        <w:fldChar w:fldCharType="separate"/>
      </w:r>
      <w:r w:rsidR="002A244A" w:rsidRPr="002A244A">
        <w:rPr>
          <w:noProof/>
          <w:vertAlign w:val="superscript"/>
        </w:rPr>
        <w:t>11</w:t>
      </w:r>
      <w:r w:rsidR="00A52432">
        <w:fldChar w:fldCharType="end"/>
      </w:r>
      <w:r w:rsidR="000B67EC">
        <w:t xml:space="preserve">. This </w:t>
      </w:r>
      <w:r w:rsidR="00F72A2B">
        <w:t>can be time consuming</w:t>
      </w:r>
      <w:r w:rsidR="00E72A3B">
        <w:t>.</w:t>
      </w:r>
      <w:r w:rsidR="007E48C5">
        <w:t xml:space="preserve"> </w:t>
      </w:r>
      <w:r w:rsidR="007B039D">
        <w:t xml:space="preserve">On the other hand, frequent removal of the endoscope from the field may </w:t>
      </w:r>
      <w:r>
        <w:t>be beneficial in preventing heat</w:t>
      </w:r>
      <w:r w:rsidR="007B039D">
        <w:t>ing from the light so</w:t>
      </w:r>
      <w:r>
        <w:t>urce and</w:t>
      </w:r>
      <w:r w:rsidR="007B039D">
        <w:t>, thus, reducing the risk of thermal injury within the ear</w:t>
      </w:r>
      <w:ins w:id="121" w:author="Arushri Swarup" w:date="2017-09-23T19:05:00Z">
        <w:r w:rsidR="001B3242">
          <w:fldChar w:fldCharType="begin" w:fldLock="1"/>
        </w:r>
      </w:ins>
      <w:r w:rsidR="001B3242">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"&lt;sup&gt;12&lt;/sup&gt;", "plainTextFormattedCitation" : "12", "previouslyFormattedCitation" : "&lt;sup&gt;12&lt;/sup&gt;" }, "properties" : { "noteIndex" : 0 }, "schema" : "https://github.com/citation-style-language/schema/raw/master/csl-citation.json" }</w:instrText>
      </w:r>
      <w:r w:rsidR="001B3242">
        <w:fldChar w:fldCharType="separate"/>
      </w:r>
      <w:r w:rsidR="001B3242" w:rsidRPr="001B3242">
        <w:rPr>
          <w:noProof/>
          <w:vertAlign w:val="superscript"/>
        </w:rPr>
        <w:t>12</w:t>
      </w:r>
      <w:ins w:id="122" w:author="Arushri Swarup" w:date="2017-09-23T19:05:00Z">
        <w:r w:rsidR="001B3242">
          <w:fldChar w:fldCharType="end"/>
        </w:r>
      </w:ins>
      <w:r w:rsidR="007B039D">
        <w:t xml:space="preserve">. </w:t>
      </w:r>
    </w:p>
    <w:p w14:paraId="36769E99" w14:textId="37C59396" w:rsidR="00D6768F" w:rsidRDefault="005B4FB5" w:rsidP="00586262">
      <w:pPr>
        <w:spacing w:line="360" w:lineRule="auto"/>
        <w:ind w:firstLine="720"/>
      </w:pPr>
      <w:r>
        <w:t xml:space="preserve"> A minority of</w:t>
      </w:r>
      <w:r w:rsidR="00D6768F">
        <w:t xml:space="preserve"> respondents to the survey indicated that an endoscope holder might be advantageous to allow two-handed surgery.</w:t>
      </w:r>
      <w:r>
        <w:t xml:space="preserve"> While some surgeons promote this approach</w:t>
      </w:r>
      <w:bookmarkStart w:id="123" w:name="_GoBack"/>
      <w:ins w:id="124" w:author="Arushri Swarup" w:date="2017-09-23T19:14:00Z">
        <w:r w:rsidR="007175C0">
          <w:fldChar w:fldCharType="begin" w:fldLock="1"/>
        </w:r>
      </w:ins>
      <w:r w:rsidR="007175C0">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"&lt;sup&gt;13&lt;/sup&gt;", "plainTextFormattedCitation" : "13", "previouslyFormattedCitation" : "&lt;sup&gt;13&lt;/sup&gt;" }, "properties" : { "noteIndex" : 0 }, "schema" : "https://github.com/citation-style-language/schema/raw/master/csl-citation.json" }</w:instrText>
      </w:r>
      <w:r w:rsidR="007175C0">
        <w:fldChar w:fldCharType="separate"/>
      </w:r>
      <w:r w:rsidR="007175C0" w:rsidRPr="007175C0">
        <w:rPr>
          <w:noProof/>
          <w:vertAlign w:val="superscript"/>
        </w:rPr>
        <w:t>13</w:t>
      </w:r>
      <w:ins w:id="125" w:author="Arushri Swarup" w:date="2017-09-23T19:14:00Z">
        <w:r w:rsidR="007175C0">
          <w:fldChar w:fldCharType="end"/>
        </w:r>
      </w:ins>
      <w:bookmarkEnd w:id="123"/>
      <w:r>
        <w:t xml:space="preserve"> </w:t>
      </w:r>
      <w:r w:rsidR="00A52432" w:rsidRPr="002C0E1B">
        <w:rPr>
          <w:highlight w:val="magenta"/>
        </w:rPr>
        <w:fldChar w:fldCharType="begin">
          <w:fldData xml:space="preserve">PEVuZE5vdGU+PENpdGU+PEF1dGhvcj5EZSBaaW5pczwvQXV0aG9yPjxZZWFyPjIwMTc8L1llYXI+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</w:fldData>
        </w:fldChar>
      </w:r>
      <w:r w:rsidR="001A4EC9" w:rsidRPr="007175C0">
        <w:rPr>
          <w:highlight w:val="magenta"/>
          <w:rPrChange w:id="126" w:author="Arushri Swarup" w:date="2017-09-23T19:17:00Z">
            <w:rPr/>
          </w:rPrChange>
        </w:rPr>
        <w:instrText xml:space="preserve"> ADDIN EN.CITE </w:instrText>
      </w:r>
      <w:r w:rsidR="00A52432" w:rsidRPr="002C0E1B">
        <w:rPr>
          <w:highlight w:val="magenta"/>
        </w:rPr>
        <w:fldChar w:fldCharType="begin">
          <w:fldData xml:space="preserve">PEVuZE5vdGU+PENpdGU+PEF1dGhvcj5EZSBaaW5pczwvQXV0aG9yPjxZZWFyPjIwMTc8L1llYXI+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</w:fldData>
        </w:fldChar>
      </w:r>
      <w:r w:rsidR="001A4EC9" w:rsidRPr="007175C0">
        <w:rPr>
          <w:highlight w:val="magenta"/>
          <w:rPrChange w:id="127" w:author="Arushri Swarup" w:date="2017-09-23T19:17:00Z">
            <w:rPr/>
          </w:rPrChange>
        </w:rPr>
        <w:instrText xml:space="preserve"> ADDIN EN.CITE.DATA </w:instrText>
      </w:r>
      <w:r w:rsidR="00A52432" w:rsidRPr="007175C0">
        <w:rPr>
          <w:highlight w:val="magenta"/>
          <w:rPrChange w:id="128" w:author="Arushri Swarup" w:date="2017-09-23T19:17:00Z">
            <w:rPr/>
          </w:rPrChange>
        </w:rPr>
      </w:r>
      <w:r w:rsidR="00A52432" w:rsidRPr="002C0E1B">
        <w:rPr>
          <w:highlight w:val="magenta"/>
        </w:rPr>
        <w:fldChar w:fldCharType="end"/>
      </w:r>
      <w:r w:rsidR="00A52432" w:rsidRPr="007175C0">
        <w:rPr>
          <w:highlight w:val="magenta"/>
          <w:rPrChange w:id="129" w:author="Arushri Swarup" w:date="2017-09-23T19:17:00Z">
            <w:rPr/>
          </w:rPrChange>
        </w:rPr>
      </w:r>
      <w:r w:rsidR="00A52432" w:rsidRPr="002C0E1B">
        <w:rPr>
          <w:highlight w:val="magenta"/>
        </w:rPr>
        <w:fldChar w:fldCharType="separate"/>
      </w:r>
      <w:r w:rsidR="001A4EC9" w:rsidRPr="007175C0">
        <w:rPr>
          <w:noProof/>
          <w:highlight w:val="magenta"/>
          <w:rPrChange w:id="130" w:author="Arushri Swarup" w:date="2017-09-23T19:17:00Z">
            <w:rPr>
              <w:noProof/>
            </w:rPr>
          </w:rPrChange>
        </w:rPr>
        <w:t>(</w:t>
      </w:r>
      <w:r w:rsidR="00F9718E" w:rsidRPr="002C0E1B">
        <w:rPr>
          <w:highlight w:val="magenta"/>
        </w:rPr>
        <w:fldChar w:fldCharType="begin"/>
      </w:r>
      <w:r w:rsidR="00F9718E" w:rsidRPr="007175C0">
        <w:rPr>
          <w:highlight w:val="magenta"/>
          <w:rPrChange w:id="131" w:author="Arushri Swarup" w:date="2017-09-23T19:17:00Z">
            <w:rPr/>
          </w:rPrChange>
        </w:rPr>
        <w:instrText xml:space="preserve"> HYPERLINK \l "_ENREF_4" \o "De Zinis, 2017 #6420" </w:instrText>
      </w:r>
      <w:r w:rsidR="00F9718E" w:rsidRPr="002C0E1B">
        <w:rPr>
          <w:highlight w:val="magenta"/>
        </w:rPr>
        <w:fldChar w:fldCharType="separate"/>
      </w:r>
      <w:r w:rsidR="001A4EC9" w:rsidRPr="007175C0">
        <w:rPr>
          <w:noProof/>
          <w:highlight w:val="magenta"/>
          <w:rPrChange w:id="132" w:author="Arushri Swarup" w:date="2017-09-23T19:17:00Z">
            <w:rPr>
              <w:noProof/>
            </w:rPr>
          </w:rPrChange>
        </w:rPr>
        <w:t>4</w:t>
      </w:r>
      <w:r w:rsidR="00F9718E" w:rsidRPr="002C0E1B">
        <w:rPr>
          <w:noProof/>
          <w:highlight w:val="magenta"/>
        </w:rPr>
        <w:fldChar w:fldCharType="end"/>
      </w:r>
      <w:del w:id="133" w:author="Arushri Swarup" w:date="2017-09-23T19:15:00Z">
        <w:r w:rsidR="001A4EC9" w:rsidRPr="007175C0" w:rsidDel="007175C0">
          <w:rPr>
            <w:noProof/>
            <w:highlight w:val="magenta"/>
            <w:rPrChange w:id="134" w:author="Arushri Swarup" w:date="2017-09-23T19:17:00Z">
              <w:rPr>
                <w:noProof/>
              </w:rPr>
            </w:rPrChange>
          </w:rPr>
          <w:delText>,</w:delText>
        </w:r>
      </w:del>
      <w:del w:id="135" w:author="Arushri Swarup" w:date="2017-09-23T19:14:00Z">
        <w:r w:rsidR="001A4EC9" w:rsidRPr="007175C0" w:rsidDel="007175C0">
          <w:rPr>
            <w:noProof/>
            <w:highlight w:val="magenta"/>
            <w:rPrChange w:id="136" w:author="Arushri Swarup" w:date="2017-09-23T19:17:00Z">
              <w:rPr>
                <w:noProof/>
              </w:rPr>
            </w:rPrChange>
          </w:rPr>
          <w:delText xml:space="preserve"> </w:delText>
        </w:r>
        <w:r w:rsidR="00F9718E" w:rsidRPr="002C0E1B" w:rsidDel="007175C0">
          <w:rPr>
            <w:highlight w:val="magenta"/>
          </w:rPr>
          <w:fldChar w:fldCharType="begin"/>
        </w:r>
        <w:r w:rsidR="00F9718E" w:rsidRPr="007175C0" w:rsidDel="007175C0">
          <w:rPr>
            <w:highlight w:val="magenta"/>
            <w:rPrChange w:id="137" w:author="Arushri Swarup" w:date="2017-09-23T19:17:00Z">
              <w:rPr/>
            </w:rPrChange>
          </w:rPr>
          <w:delInstrText xml:space="preserve"> HYPERLINK \l "_ENREF_5" \o "Khan, 2016 #6423" </w:delInstrText>
        </w:r>
        <w:r w:rsidR="00F9718E" w:rsidRPr="002C0E1B" w:rsidDel="007175C0">
          <w:rPr>
            <w:highlight w:val="magenta"/>
          </w:rPr>
          <w:fldChar w:fldCharType="separate"/>
        </w:r>
        <w:r w:rsidR="001A4EC9" w:rsidRPr="007175C0" w:rsidDel="007175C0">
          <w:rPr>
            <w:noProof/>
            <w:highlight w:val="magenta"/>
            <w:rPrChange w:id="138" w:author="Arushri Swarup" w:date="2017-09-23T19:17:00Z">
              <w:rPr>
                <w:noProof/>
              </w:rPr>
            </w:rPrChange>
          </w:rPr>
          <w:delText>5</w:delText>
        </w:r>
        <w:r w:rsidR="00F9718E" w:rsidRPr="002C0E1B" w:rsidDel="007175C0">
          <w:rPr>
            <w:noProof/>
            <w:highlight w:val="magenta"/>
          </w:rPr>
          <w:fldChar w:fldCharType="end"/>
        </w:r>
      </w:del>
      <w:r w:rsidR="001A4EC9" w:rsidRPr="007175C0">
        <w:rPr>
          <w:noProof/>
          <w:highlight w:val="magenta"/>
          <w:rPrChange w:id="139" w:author="Arushri Swarup" w:date="2017-09-23T19:17:00Z">
            <w:rPr>
              <w:noProof/>
            </w:rPr>
          </w:rPrChange>
        </w:rPr>
        <w:t>)</w:t>
      </w:r>
      <w:r w:rsidR="00A52432" w:rsidRPr="002C0E1B">
        <w:rPr>
          <w:highlight w:val="magenta"/>
        </w:rPr>
        <w:fldChar w:fldCharType="end"/>
      </w:r>
      <w:r w:rsidR="00956383">
        <w:t xml:space="preserve"> the majority of TEES surgeons have persisted with development of one-handed techniques. One major disadvantage of a static endoscope is small adjustments cannot readily be made to optimize </w:t>
      </w:r>
      <w:r w:rsidR="008B0C08">
        <w:t xml:space="preserve">the </w:t>
      </w:r>
      <w:r w:rsidR="00956383">
        <w:t>angle of view or to allow safe introduction and manipulation of instruments in the ear. Potential safety hazards include the risk of thermal injury</w:t>
      </w:r>
      <w:ins w:id="140" w:author="Arushri Swarup" w:date="2017-09-23T19:07:00Z">
        <w:r w:rsidR="001B3242">
          <w:fldChar w:fldCharType="begin" w:fldLock="1"/>
        </w:r>
      </w:ins>
      <w:r w:rsidR="007175C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"&lt;sup&gt;12&lt;/sup&gt;", "plainTextFormattedCitation" : "12", "previouslyFormattedCitation" : "&lt;sup&gt;12&lt;/sup&gt;" }, "properties" : { "noteIndex" : 0 }, "schema" : "https://github.com/citation-style-language/schema/raw/master/csl-citation.json" }</w:instrText>
      </w:r>
      <w:r w:rsidR="001B3242">
        <w:fldChar w:fldCharType="separate"/>
      </w:r>
      <w:r w:rsidR="001B3242" w:rsidRPr="001B3242">
        <w:rPr>
          <w:noProof/>
          <w:vertAlign w:val="superscript"/>
        </w:rPr>
        <w:t>12</w:t>
      </w:r>
      <w:ins w:id="141" w:author="Arushri Swarup" w:date="2017-09-23T19:07:00Z">
        <w:r w:rsidR="001B3242">
          <w:fldChar w:fldCharType="end"/>
        </w:r>
      </w:ins>
      <w:del w:id="142" w:author="Arushri Swarup" w:date="2017-09-23T19:07:00Z">
        <w:r w:rsidR="00956383" w:rsidDel="001B3242">
          <w:delText xml:space="preserve"> </w:delText>
        </w:r>
        <w:r w:rsidR="00A52432" w:rsidDel="001B3242">
          <w:fldChar w:fldCharType="begin"/>
        </w:r>
        <w:r w:rsidR="001A4EC9" w:rsidDel="001B3242">
          <w:delInstrText xml:space="preserve"> ADDIN EN.CITE &lt;EndNote&gt;&lt;Cite&gt;&lt;Author&gt;Kozin&lt;/Author&gt;&lt;Year&gt;2014&lt;/Year&gt;&lt;RecNum&gt;5312&lt;/RecNum&gt;&lt;DisplayText&gt;(3)&lt;/DisplayText&gt;&lt;record&gt;&lt;rec-number&gt;5312&lt;/rec-number&gt;&lt;foreign-keys&gt;&lt;key app="EN" db-id="999xa5pf1ppe9ie2ta7v5008vsxvdxptxdfa"&gt;5312&lt;/key&gt;&lt;/foreign-keys&gt;&lt;ref-type name="Journal Article"&gt;17&lt;/ref-type&gt;&lt;contributors&gt;&lt;authors&gt;&lt;author&gt;Kozin, E. D.&lt;/author&gt;&lt;author&gt;Lehmann, A.&lt;/author&gt;&lt;author&gt;Carter, M.&lt;/author&gt;&lt;author&gt;Hight, E.&lt;/author&gt;&lt;author&gt;Cohen, M.&lt;/author&gt;&lt;author&gt;Nakajima, H. H.&lt;/author&gt;&lt;author&gt;Lee, D. J.&lt;/author&gt;&lt;/authors&gt;&lt;/contributors&gt;&lt;auth-address&gt;Department of Otology and Laryngology, Harvard Medical School, Boston, Massachusetts; Department of Otolaryngology-Head and Neck Surgery, Massachusetts Eye and Ear Infirmary, Boston, Massachusetts, U.S.A.&lt;/auth-address&gt;&lt;titles&gt;&lt;title&gt;Thermal effects of endoscopy in a human temporal bone model: implications for endoscopic ear surgery&lt;/title&gt;&lt;secondary-title&gt;Laryngoscope&lt;/secondary-title&gt;&lt;alt-title&gt;The Laryngoscope&lt;/alt-title&gt;&lt;/titles&gt;&lt;periodical&gt;&lt;full-title&gt;Laryngoscope&lt;/full-title&gt;&lt;/periodical&gt;&lt;pages&gt;E332-9&lt;/pages&gt;&lt;volume&gt;124&lt;/volume&gt;&lt;number&gt;8&lt;/number&gt;&lt;keywords&gt;&lt;keyword&gt;Ear, Middle/*surgery&lt;/keyword&gt;&lt;keyword&gt;*Endoscopy&lt;/keyword&gt;&lt;keyword&gt;*Hot Temperature&lt;/keyword&gt;&lt;keyword&gt;Humans&lt;/keyword&gt;&lt;keyword&gt;*Models, Anatomic&lt;/keyword&gt;&lt;keyword&gt;*Otologic Surgical Procedures&lt;/keyword&gt;&lt;keyword&gt;*Temporal Bone&lt;/keyword&gt;&lt;/keywords&gt;&lt;dates&gt;&lt;year&gt;2014&lt;/year&gt;&lt;pub-dates&gt;&lt;date&gt;Aug&lt;/date&gt;&lt;/pub-dates&gt;&lt;/dates&gt;&lt;isbn&gt;1531-4995 (Electronic)&amp;#xD;0023-852X (Linking)&lt;/isbn&gt;&lt;accession-num&gt;24604692&lt;/accession-num&gt;&lt;urls&gt;&lt;related-urls&gt;&lt;url&gt;http://www.ncbi.nlm.nih.gov/pubmed/24604692&lt;/url&gt;&lt;url&gt;http://www.ncbi.nlm.nih.gov/pmc/articles/PMC4465246/pdf/nihms697579.pdf&lt;/url&gt;&lt;/related-urls&gt;&lt;/urls&gt;&lt;custom2&gt;4465246&lt;/custom2&gt;&lt;electronic-resource-num&gt;10.1002/lary.24666&lt;/electronic-resource-num&gt;&lt;/record&gt;&lt;/Cite&gt;&lt;/EndNote&gt;</w:delInstrText>
        </w:r>
        <w:r w:rsidR="00A52432" w:rsidDel="001B3242">
          <w:fldChar w:fldCharType="separate"/>
        </w:r>
        <w:r w:rsidR="001A4EC9" w:rsidDel="001B3242">
          <w:rPr>
            <w:noProof/>
          </w:rPr>
          <w:delText>(</w:delText>
        </w:r>
        <w:r w:rsidR="00F9718E" w:rsidDel="001B3242">
          <w:fldChar w:fldCharType="begin"/>
        </w:r>
        <w:r w:rsidR="00F9718E" w:rsidDel="001B3242">
          <w:delInstrText xml:space="preserve"> HYPERLINK \l "_ENREF_3" \o "Kozin, 2014 #5312" </w:delInstrText>
        </w:r>
        <w:r w:rsidR="00F9718E" w:rsidDel="001B3242">
          <w:fldChar w:fldCharType="separate"/>
        </w:r>
        <w:r w:rsidR="001A4EC9" w:rsidDel="001B3242">
          <w:rPr>
            <w:noProof/>
          </w:rPr>
          <w:delText>3</w:delText>
        </w:r>
        <w:r w:rsidR="00F9718E" w:rsidDel="001B3242">
          <w:rPr>
            <w:noProof/>
          </w:rPr>
          <w:fldChar w:fldCharType="end"/>
        </w:r>
        <w:r w:rsidR="001A4EC9" w:rsidDel="001B3242">
          <w:rPr>
            <w:noProof/>
          </w:rPr>
          <w:delText>)</w:delText>
        </w:r>
        <w:r w:rsidR="00A52432" w:rsidDel="001B3242">
          <w:fldChar w:fldCharType="end"/>
        </w:r>
      </w:del>
      <w:r w:rsidR="00956383">
        <w:t xml:space="preserve"> or traumatic injury should inadvertent movement of the patient occur. Any further use and development of endoscope holders for TEES should take these limitations</w:t>
      </w:r>
      <w:r w:rsidR="00753878">
        <w:t xml:space="preserve"> and potential risks</w:t>
      </w:r>
      <w:r w:rsidR="00956383">
        <w:t xml:space="preserve"> into account.</w:t>
      </w:r>
    </w:p>
    <w:p w14:paraId="7FAF2DF1" w14:textId="77777777" w:rsidR="00E72A3B" w:rsidRDefault="00E72A3B" w:rsidP="00586262">
      <w:pPr>
        <w:spacing w:line="360" w:lineRule="auto"/>
        <w:ind w:firstLine="720"/>
      </w:pPr>
    </w:p>
    <w:p w14:paraId="7E8278FF" w14:textId="77777777" w:rsidR="008D0425" w:rsidRDefault="008D0425" w:rsidP="00586262">
      <w:pPr>
        <w:pStyle w:val="Heading2"/>
        <w:spacing w:line="360" w:lineRule="auto"/>
        <w:rPr>
          <w:lang w:val="en-CA"/>
        </w:rPr>
      </w:pPr>
    </w:p>
    <w:p w14:paraId="6E68D7FA" w14:textId="77777777" w:rsidR="00CA7146" w:rsidRPr="00CA7146" w:rsidRDefault="008D0425" w:rsidP="00586262">
      <w:pPr>
        <w:pStyle w:val="Heading3"/>
        <w:spacing w:line="360" w:lineRule="auto"/>
        <w:rPr>
          <w:lang w:val="en-CA"/>
        </w:rPr>
      </w:pPr>
      <w:r>
        <w:rPr>
          <w:lang w:val="en-CA"/>
        </w:rPr>
        <w:t>M</w:t>
      </w:r>
      <w:r w:rsidR="000B67EC">
        <w:rPr>
          <w:lang w:val="en-CA"/>
        </w:rPr>
        <w:t xml:space="preserve">oving a graft into the intended place </w:t>
      </w:r>
    </w:p>
    <w:p w14:paraId="47329013" w14:textId="4EB19679" w:rsidR="003E7217" w:rsidRDefault="000B67EC" w:rsidP="00B023B2">
      <w:pPr>
        <w:spacing w:line="360" w:lineRule="auto"/>
        <w:ind w:firstLine="720"/>
      </w:pPr>
      <w:r>
        <w:t>During TEES tympanoplasty the graft must be inserted into the ear canal and positioned single handedly in the desired orientation</w:t>
      </w:r>
      <w:r w:rsidR="00A52432">
        <w:fldChar w:fldCharType="begin" w:fldLock="1"/>
      </w:r>
      <w:r w:rsidR="007175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"&lt;sup&gt;14&lt;/sup&gt;", "plainTextFormattedCitation" : "14", "previouslyFormattedCitation" : "&lt;sup&gt;14&lt;/sup&gt;" }, "properties" : { "noteIndex" : 0 }, "schema" : "https://github.com/citation-style-language/schema/raw/master/csl-citation.json" }</w:instrText>
      </w:r>
      <w:r w:rsidR="00A52432">
        <w:fldChar w:fldCharType="separate"/>
      </w:r>
      <w:r w:rsidR="007175C0" w:rsidRPr="007175C0">
        <w:rPr>
          <w:noProof/>
          <w:vertAlign w:val="superscript"/>
        </w:rPr>
        <w:t>14</w:t>
      </w:r>
      <w:r w:rsidR="00A52432">
        <w:fldChar w:fldCharType="end"/>
      </w:r>
      <w:r>
        <w:t>. Performing this technique sin</w:t>
      </w:r>
      <w:r w:rsidR="007E48C5">
        <w:t xml:space="preserve">gle handedly is, in the authors’ experience, quite challenging. </w:t>
      </w:r>
      <w:r w:rsidR="003E7217">
        <w:t xml:space="preserve">While the authors had anticipated that a novel tool to facilitate one-handed graft manipulation would be helpful, </w:t>
      </w:r>
      <w:r w:rsidR="00457DAE">
        <w:t xml:space="preserve">the </w:t>
      </w:r>
      <w:r w:rsidR="003E7217">
        <w:t xml:space="preserve">survey found this </w:t>
      </w:r>
      <w:r w:rsidR="00457DAE">
        <w:t xml:space="preserve">challenge </w:t>
      </w:r>
      <w:r w:rsidR="003E7217">
        <w:t xml:space="preserve">had </w:t>
      </w:r>
      <w:r w:rsidR="00457DAE">
        <w:t xml:space="preserve">the lowest mean degree of need. </w:t>
      </w:r>
      <w:r w:rsidR="003E7217">
        <w:t>A wide variety of techniques is used in tympanoplasty with choice of approach, graft material and graft placement technique influenced by the surgeon’s training, case load, resources and experience</w:t>
      </w:r>
      <w:r w:rsidR="00A52432">
        <w:fldChar w:fldCharType="begin" w:fldLock="1"/>
      </w:r>
      <w:r w:rsidR="007175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"&lt;sup&gt;14&lt;/sup&gt;", "plainTextFormattedCitation" : "14", "previouslyFormattedCitation" : "&lt;sup&gt;14&lt;/sup&gt;" }, "properties" : { "noteIndex" : 0 }, "schema" : "https://github.com/citation-style-language/schema/raw/master/csl-citation.json" }</w:instrText>
      </w:r>
      <w:r w:rsidR="00A52432">
        <w:fldChar w:fldCharType="separate"/>
      </w:r>
      <w:r w:rsidR="007175C0" w:rsidRPr="007175C0">
        <w:rPr>
          <w:noProof/>
          <w:vertAlign w:val="superscript"/>
        </w:rPr>
        <w:t>14</w:t>
      </w:r>
      <w:r w:rsidR="00A52432">
        <w:fldChar w:fldCharType="end"/>
      </w:r>
      <w:r w:rsidR="003E7217">
        <w:t xml:space="preserve">. We are aware that graft placement techniques that work well with two hands and a microscope may not be ideally suited for one hand and an endoscope </w:t>
      </w:r>
      <w:r w:rsidR="00A52432" w:rsidRPr="007175C0">
        <w:rPr>
          <w:highlight w:val="magenta"/>
          <w:rPrChange w:id="143" w:author="Arushri Swarup" w:date="2017-09-23T19:18:00Z">
            <w:rPr/>
          </w:rPrChange>
        </w:rPr>
        <w:fldChar w:fldCharType="begin"/>
      </w:r>
      <w:r w:rsidR="00F923B9" w:rsidRPr="007175C0">
        <w:rPr>
          <w:highlight w:val="magenta"/>
          <w:rPrChange w:id="144" w:author="Arushri Swarup" w:date="2017-09-23T19:18:00Z">
            <w:rPr/>
          </w:rPrChange>
        </w:rPr>
        <w:instrText xml:space="preserve"> ADDIN EN.CITE &lt;EndNote&gt;&lt;Cite&gt;&lt;Author&gt;James&lt;/Author&gt;&lt;Year&gt;2017&lt;/Year&gt;&lt;RecNum&gt;5849&lt;/RecNum&gt;&lt;DisplayText&gt;(1)&lt;/DisplayText&gt;&lt;record&gt;&lt;rec-number&gt;5849&lt;/rec-number&gt;&lt;foreign-keys&gt;&lt;key app="EN" db-id="999xa5pf1ppe9ie2ta7v5008vsxvdxptxdfa"&gt;5849&lt;/key&gt;&lt;/foreign-keys&gt;&lt;ref-type name="Journal Article"&gt;17&lt;/ref-type&gt;&lt;contributors&gt;&lt;authors&gt;&lt;author&gt;James, A. L.&lt;/author&gt;&lt;/authors&gt;&lt;/contributors&gt;&lt;auth-address&gt;Department of Otolaryngology-Head and Neck Surgery, University of Toronto, Hospital for Sick Children, Toronto, Ontario, Canada.&lt;/auth-address&gt;&lt;titles&gt;&lt;title&gt;Endoscope or microscope-guided pediatric tympanoplasty? Comparison of grafting technique and outcome&lt;/title&gt;&lt;secondary-title&gt;Laryngoscope&lt;/secondary-title&gt;&lt;alt-title&gt;The Laryngoscope&lt;/alt-title&gt;&lt;/titles&gt;&lt;periodical&gt;&lt;full-title&gt;Laryngoscope&lt;/full-title&gt;&lt;/periodical&gt;&lt;dates&gt;&lt;year&gt;2017&lt;/year&gt;&lt;pub-dates&gt;&lt;date&gt;Mar 17&lt;/date&gt;&lt;/pub-dates&gt;&lt;/dates&gt;&lt;isbn&gt;1531-4995 (Electronic)&amp;#xD;0023-852X (Linking)&lt;/isbn&gt;&lt;accession-num&gt;28304079&lt;/accession-num&gt;&lt;urls&gt;&lt;related-urls&gt;&lt;url&gt;http://www.ncbi.nlm.nih.gov/pubmed/28304079&lt;/url&gt;&lt;url&gt;http://onlinelibrary.wiley.com.myaccess.library.utoronto.ca/store/10.1002/lary.26568/asset/lary26568.pdf?v=1&amp;amp;t=j2nb2wm2&amp;amp;s=8c8d0fed0f1a840c0e6beeb476764730d58e486a&lt;/url&gt;&lt;/related-urls&gt;&lt;/urls&gt;&lt;electronic-resource-num&gt;10.1002/lary.26568&lt;/electronic-resource-num&gt;&lt;/record&gt;&lt;/Cite&gt;&lt;/EndNote&gt;</w:instrText>
      </w:r>
      <w:r w:rsidR="00A52432" w:rsidRPr="007175C0">
        <w:rPr>
          <w:highlight w:val="magenta"/>
          <w:rPrChange w:id="145" w:author="Arushri Swarup" w:date="2017-09-23T19:18:00Z">
            <w:rPr/>
          </w:rPrChange>
        </w:rPr>
        <w:fldChar w:fldCharType="separate"/>
      </w:r>
      <w:r w:rsidR="00F923B9" w:rsidRPr="007175C0">
        <w:rPr>
          <w:noProof/>
          <w:highlight w:val="magenta"/>
          <w:rPrChange w:id="146" w:author="Arushri Swarup" w:date="2017-09-23T19:18:00Z">
            <w:rPr>
              <w:noProof/>
            </w:rPr>
          </w:rPrChange>
        </w:rPr>
        <w:t>(</w:t>
      </w:r>
      <w:r w:rsidR="00F9718E" w:rsidRPr="007175C0">
        <w:rPr>
          <w:highlight w:val="magenta"/>
          <w:rPrChange w:id="147" w:author="Arushri Swarup" w:date="2017-09-23T19:18:00Z">
            <w:rPr/>
          </w:rPrChange>
        </w:rPr>
        <w:fldChar w:fldCharType="begin"/>
      </w:r>
      <w:r w:rsidR="00F9718E" w:rsidRPr="007175C0">
        <w:rPr>
          <w:highlight w:val="magenta"/>
          <w:rPrChange w:id="148" w:author="Arushri Swarup" w:date="2017-09-23T19:18:00Z">
            <w:rPr/>
          </w:rPrChange>
        </w:rPr>
        <w:instrText xml:space="preserve"> HYPERLINK \l "_ENREF_1" \o "James, 2017 #5849" </w:instrText>
      </w:r>
      <w:r w:rsidR="00F9718E" w:rsidRPr="007175C0">
        <w:rPr>
          <w:highlight w:val="magenta"/>
          <w:rPrChange w:id="149" w:author="Arushri Swarup" w:date="2017-09-23T19:18:00Z">
            <w:rPr/>
          </w:rPrChange>
        </w:rPr>
        <w:fldChar w:fldCharType="separate"/>
      </w:r>
      <w:r w:rsidR="001A4EC9" w:rsidRPr="007175C0">
        <w:rPr>
          <w:noProof/>
          <w:highlight w:val="magenta"/>
          <w:rPrChange w:id="150" w:author="Arushri Swarup" w:date="2017-09-23T19:18:00Z">
            <w:rPr>
              <w:noProof/>
            </w:rPr>
          </w:rPrChange>
        </w:rPr>
        <w:t>1</w:t>
      </w:r>
      <w:r w:rsidR="00F9718E" w:rsidRPr="007175C0">
        <w:rPr>
          <w:noProof/>
          <w:highlight w:val="magenta"/>
          <w:rPrChange w:id="151" w:author="Arushri Swarup" w:date="2017-09-23T19:18:00Z">
            <w:rPr>
              <w:noProof/>
            </w:rPr>
          </w:rPrChange>
        </w:rPr>
        <w:fldChar w:fldCharType="end"/>
      </w:r>
      <w:r w:rsidR="00F923B9" w:rsidRPr="007175C0">
        <w:rPr>
          <w:noProof/>
          <w:highlight w:val="magenta"/>
          <w:rPrChange w:id="152" w:author="Arushri Swarup" w:date="2017-09-23T19:18:00Z">
            <w:rPr>
              <w:noProof/>
            </w:rPr>
          </w:rPrChange>
        </w:rPr>
        <w:t>)</w:t>
      </w:r>
      <w:r w:rsidR="00A52432" w:rsidRPr="007175C0">
        <w:rPr>
          <w:highlight w:val="magenta"/>
          <w:rPrChange w:id="153" w:author="Arushri Swarup" w:date="2017-09-23T19:18:00Z">
            <w:rPr/>
          </w:rPrChange>
        </w:rPr>
        <w:fldChar w:fldCharType="end"/>
      </w:r>
      <w:r w:rsidR="003E7217" w:rsidRPr="007175C0">
        <w:rPr>
          <w:highlight w:val="magenta"/>
          <w:rPrChange w:id="154" w:author="Arushri Swarup" w:date="2017-09-23T19:18:00Z">
            <w:rPr/>
          </w:rPrChange>
        </w:rPr>
        <w:t>.</w:t>
      </w:r>
      <w:r w:rsidR="003E7217">
        <w:t xml:space="preserve"> One potential explanation for greater ease of graft placement by some surgeons </w:t>
      </w:r>
      <w:r w:rsidR="003E7217">
        <w:lastRenderedPageBreak/>
        <w:t>is that different techniques are used that are better suited to TEES and that these may overcome limitations of instrument design.</w:t>
      </w:r>
    </w:p>
    <w:p w14:paraId="79CE0549" w14:textId="77777777" w:rsidR="00830AB2" w:rsidRDefault="00830AB2" w:rsidP="003E7217">
      <w:pPr>
        <w:spacing w:line="360" w:lineRule="auto"/>
      </w:pPr>
    </w:p>
    <w:p w14:paraId="6FADC04C" w14:textId="77777777" w:rsidR="000B67EC" w:rsidRPr="00FE2257" w:rsidRDefault="00333E83" w:rsidP="003E7217">
      <w:pPr>
        <w:spacing w:line="360" w:lineRule="auto"/>
        <w:rPr>
          <w:i/>
        </w:rPr>
      </w:pPr>
      <w:r w:rsidRPr="00FE2257">
        <w:rPr>
          <w:i/>
        </w:rPr>
        <w:t>Lea and Mijovic show that cartilage or graft placement is easier when using two hands in a surgery video</w:t>
      </w:r>
      <w:r w:rsidR="00A52432" w:rsidRPr="00FE2257">
        <w:rPr>
          <w:i/>
        </w:rPr>
        <w:fldChar w:fldCharType="begin" w:fldLock="1"/>
      </w:r>
      <w:r w:rsidR="00B453AD" w:rsidRPr="00FE2257">
        <w:rPr>
          <w:i/>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FE2257">
        <w:rPr>
          <w:i/>
        </w:rPr>
        <w:fldChar w:fldCharType="separate"/>
      </w:r>
      <w:r w:rsidR="00B453AD" w:rsidRPr="00FE2257">
        <w:rPr>
          <w:i/>
          <w:noProof/>
          <w:vertAlign w:val="superscript"/>
        </w:rPr>
        <w:t>8</w:t>
      </w:r>
      <w:r w:rsidR="00A52432" w:rsidRPr="00FE2257">
        <w:rPr>
          <w:i/>
        </w:rPr>
        <w:fldChar w:fldCharType="end"/>
      </w:r>
      <w:r w:rsidR="00830AB2" w:rsidRPr="007263C8">
        <w:rPr>
          <w:i/>
          <w:highlight w:val="yellow"/>
        </w:rPr>
        <w:t xml:space="preserve">(I don’t have a copy of this paper or video to </w:t>
      </w:r>
      <w:r w:rsidR="008B0C08" w:rsidRPr="007263C8">
        <w:rPr>
          <w:i/>
          <w:highlight w:val="yellow"/>
        </w:rPr>
        <w:t>know</w:t>
      </w:r>
      <w:r w:rsidR="008B0C08">
        <w:rPr>
          <w:i/>
          <w:highlight w:val="yellow"/>
        </w:rPr>
        <w:t xml:space="preserve"> how/</w:t>
      </w:r>
      <w:r w:rsidR="00830AB2" w:rsidRPr="007263C8">
        <w:rPr>
          <w:i/>
          <w:highlight w:val="yellow"/>
        </w:rPr>
        <w:t>if we can quote it)</w:t>
      </w:r>
    </w:p>
    <w:p w14:paraId="77B70A55" w14:textId="77777777" w:rsidR="00850058" w:rsidDel="00900344" w:rsidRDefault="00850058" w:rsidP="00586262">
      <w:pPr>
        <w:spacing w:line="360" w:lineRule="auto"/>
        <w:rPr>
          <w:del w:id="155" w:author="Arushri Swarup" w:date="2017-09-23T18:29:00Z"/>
        </w:rPr>
      </w:pPr>
    </w:p>
    <w:p w14:paraId="44146048" w14:textId="48E0777D" w:rsidR="0069326C" w:rsidDel="00900344" w:rsidRDefault="00557FE9" w:rsidP="00586262">
      <w:pPr>
        <w:pStyle w:val="Heading3"/>
        <w:spacing w:line="360" w:lineRule="auto"/>
        <w:rPr>
          <w:del w:id="156" w:author="Arushri Swarup" w:date="2017-09-23T18:29:00Z"/>
        </w:rPr>
      </w:pPr>
      <w:commentRangeStart w:id="157"/>
      <w:del w:id="158" w:author="Arushri Swarup" w:date="2017-09-23T18:29:00Z">
        <w:r w:rsidDel="00900344">
          <w:delText>Implications of the Findings</w:delText>
        </w:r>
      </w:del>
    </w:p>
    <w:p w14:paraId="5CBE784E" w14:textId="1C4F8C5A" w:rsidR="002442CD" w:rsidRPr="002442CD" w:rsidDel="00900344" w:rsidRDefault="002442CD" w:rsidP="00586262">
      <w:pPr>
        <w:spacing w:line="360" w:lineRule="auto"/>
        <w:ind w:firstLine="720"/>
        <w:rPr>
          <w:del w:id="159" w:author="Arushri Swarup" w:date="2017-09-23T18:29:00Z"/>
        </w:rPr>
      </w:pPr>
      <w:del w:id="160" w:author="Arushri Swarup" w:date="2017-09-23T18:29:00Z">
        <w:r w:rsidDel="00900344">
          <w:delText>The findings from this needs analysis study can be used for future development of tools to facilitate TEES or to develop training/teaching models.</w:delText>
        </w:r>
        <w:commentRangeStart w:id="161"/>
        <w:r w:rsidDel="00900344">
          <w:delText xml:space="preserve"> The team hopes that otologists will continue to study the needs of TEES to continually improve upon the technology available to facilitate its use </w:delText>
        </w:r>
        <w:r w:rsidRPr="002442CD" w:rsidDel="00900344">
          <w:rPr>
            <w:highlight w:val="yellow"/>
          </w:rPr>
          <w:delText>(?????).</w:delText>
        </w:r>
        <w:commentRangeEnd w:id="161"/>
        <w:r w:rsidDel="00900344">
          <w:rPr>
            <w:rStyle w:val="CommentReference"/>
          </w:rPr>
          <w:commentReference w:id="161"/>
        </w:r>
      </w:del>
    </w:p>
    <w:commentRangeEnd w:id="157"/>
    <w:p w14:paraId="121A337D" w14:textId="77777777" w:rsidR="0069326C" w:rsidRDefault="008B0C08" w:rsidP="00586262">
      <w:pPr>
        <w:spacing w:line="360" w:lineRule="auto"/>
      </w:pPr>
      <w:r>
        <w:rPr>
          <w:rStyle w:val="CommentReference"/>
        </w:rPr>
        <w:commentReference w:id="157"/>
      </w:r>
    </w:p>
    <w:p w14:paraId="1235EC26" w14:textId="77777777" w:rsidR="005A0C2A" w:rsidRPr="005A0C2A" w:rsidRDefault="00415610" w:rsidP="00586262">
      <w:pPr>
        <w:pStyle w:val="Heading3"/>
        <w:spacing w:line="360" w:lineRule="auto"/>
      </w:pPr>
      <w:r>
        <w:t>Limitations</w:t>
      </w:r>
    </w:p>
    <w:p w14:paraId="39B127F3" w14:textId="77777777" w:rsidR="00AA7C9B" w:rsidRDefault="00415610" w:rsidP="00586262">
      <w:pPr>
        <w:spacing w:line="360" w:lineRule="auto"/>
        <w:ind w:firstLine="720"/>
      </w:pPr>
      <w:r>
        <w:t xml:space="preserve">The questionnaire was sent to otologists who are interested in endoscopic ear surgery as the questionnaire asked participants to rate their experience on TEES. There is a low representation of surgeons who </w:t>
      </w:r>
      <w:r w:rsidR="00830AB2">
        <w:t xml:space="preserve">do not </w:t>
      </w:r>
      <w:r>
        <w:t>perform</w:t>
      </w:r>
      <w:r w:rsidR="00830AB2">
        <w:t xml:space="preserve"> TEES</w:t>
      </w:r>
      <w:r>
        <w:t xml:space="preserve"> (8% of respondents). </w:t>
      </w:r>
      <w:r w:rsidR="00830AB2">
        <w:t xml:space="preserve">We have therefore not necessarily </w:t>
      </w:r>
      <w:r w:rsidR="00AA7C9B">
        <w:t xml:space="preserve">fully </w:t>
      </w:r>
      <w:r w:rsidR="00830AB2">
        <w:t>captured the opinions of surgeons who have chosen not to practice TEES because of limitations in instrument design.</w:t>
      </w:r>
      <w:r w:rsidR="00AA7C9B">
        <w:t xml:space="preserve"> Since this study aims to identify needs in TEES, it was important to capture the opinions of those with experience using the technique. </w:t>
      </w:r>
    </w:p>
    <w:p w14:paraId="5C566D51" w14:textId="77777777" w:rsidR="00AA7C9B" w:rsidRDefault="00AA7C9B" w:rsidP="00B023B2">
      <w:pPr>
        <w:spacing w:line="360" w:lineRule="auto"/>
      </w:pPr>
    </w:p>
    <w:p w14:paraId="7AACA6AC" w14:textId="77777777" w:rsidR="00AA7C9B" w:rsidRDefault="00FC092F" w:rsidP="00586262">
      <w:pPr>
        <w:spacing w:line="360" w:lineRule="auto"/>
        <w:ind w:firstLine="720"/>
      </w:pPr>
      <w:r>
        <w:t xml:space="preserve">The </w:t>
      </w:r>
      <w:r w:rsidR="000953B0">
        <w:t xml:space="preserve">modified </w:t>
      </w:r>
      <w:commentRangeStart w:id="162"/>
      <w:r>
        <w:t xml:space="preserve">Delphi method </w:t>
      </w:r>
      <w:commentRangeEnd w:id="162"/>
      <w:r w:rsidR="00B577FD">
        <w:rPr>
          <w:rStyle w:val="CommentReference"/>
        </w:rPr>
        <w:commentReference w:id="162"/>
      </w:r>
      <w:r>
        <w:t xml:space="preserve">was used to develop the questionnaire </w:t>
      </w:r>
      <w:r w:rsidR="00B577FD">
        <w:t xml:space="preserve">using a literature search and interviews of otologists </w:t>
      </w:r>
      <w:r>
        <w:t>in an attempt to identify all relevant instrument needs for TEES.  Responses to the open ended question seeking</w:t>
      </w:r>
      <w:r w:rsidR="00AA7C9B">
        <w:t xml:space="preserve"> qualitative </w:t>
      </w:r>
      <w:r>
        <w:t>information</w:t>
      </w:r>
      <w:r w:rsidR="000C18B6">
        <w:t xml:space="preserve"> </w:t>
      </w:r>
      <w:r>
        <w:t xml:space="preserve">for needs analysis raised similar issues to the challenges listed in the questionnaire.  It could be argued that the content of these responses was influenced by content of the prior questions. However </w:t>
      </w:r>
      <w:r w:rsidR="00B577FD">
        <w:t>a few other</w:t>
      </w:r>
      <w:r>
        <w:t xml:space="preserve"> needs were raised (such as suggestions for endoscope holder) </w:t>
      </w:r>
      <w:r w:rsidR="00B577FD">
        <w:t>so it is likely that the mixed methods design has addressed the important instrument needs in TEES</w:t>
      </w:r>
    </w:p>
    <w:p w14:paraId="4C83040D" w14:textId="77777777" w:rsidR="00B577FD" w:rsidRDefault="00B577FD" w:rsidP="00586262">
      <w:pPr>
        <w:spacing w:line="360" w:lineRule="auto"/>
        <w:ind w:firstLine="720"/>
      </w:pPr>
    </w:p>
    <w:p w14:paraId="593F5265" w14:textId="01557907" w:rsidR="00827129" w:rsidRPr="00EB0289" w:rsidRDefault="00B577FD" w:rsidP="00827129">
      <w:pPr>
        <w:spacing w:line="360" w:lineRule="auto"/>
        <w:ind w:firstLine="720"/>
      </w:pPr>
      <w:r>
        <w:t>It is not possible to calculate the response rate for this survey as the denominator is not known. It is estimated that a few</w:t>
      </w:r>
      <w:r w:rsidR="008B0C08">
        <w:t>-</w:t>
      </w:r>
      <w:r>
        <w:t xml:space="preserve">hundred conference delegates were invited to take part but only a small proportion did so.   </w:t>
      </w:r>
      <w:r w:rsidR="00827129">
        <w:t xml:space="preserve">At least one third of the IWGEES membership responded, though the exact proportion is not known as many </w:t>
      </w:r>
      <w:r w:rsidR="00EE7212">
        <w:t>responded to a prior invitation to participate at a conference</w:t>
      </w:r>
      <w:r w:rsidR="00827129">
        <w:t xml:space="preserve">.  </w:t>
      </w:r>
      <w:r w:rsidR="00415610">
        <w:t>The questionnaire</w:t>
      </w:r>
      <w:ins w:id="163" w:author="Arushri Swarup" w:date="2017-09-23T21:06:00Z">
        <w:r w:rsidR="004D0725">
          <w:t xml:space="preserve"> </w:t>
        </w:r>
      </w:ins>
      <w:r w:rsidR="00415610">
        <w:t xml:space="preserve">was designed to be very short and easy to complete </w:t>
      </w:r>
      <w:r w:rsidR="00827129">
        <w:t xml:space="preserve">in order to maximize the chance of cooperation from busy practitioners. Although the survey was </w:t>
      </w:r>
      <w:r w:rsidR="00827129">
        <w:lastRenderedPageBreak/>
        <w:t>distributed to an international audience it was only available in English so limiting our ability to canvas opinion from non-English speakers.</w:t>
      </w:r>
    </w:p>
    <w:p w14:paraId="6D48C734" w14:textId="77777777" w:rsidR="00415610" w:rsidRDefault="00415610" w:rsidP="00586262">
      <w:pPr>
        <w:spacing w:line="360" w:lineRule="auto"/>
        <w:ind w:firstLine="720"/>
      </w:pPr>
    </w:p>
    <w:p w14:paraId="1C0EFFEB" w14:textId="77777777" w:rsidR="00415610" w:rsidRDefault="00415610" w:rsidP="00586262">
      <w:pPr>
        <w:spacing w:line="360" w:lineRule="auto"/>
      </w:pPr>
    </w:p>
    <w:p w14:paraId="067C8EC0" w14:textId="77777777" w:rsidR="00015BCD" w:rsidRPr="00015BCD" w:rsidRDefault="00015BCD" w:rsidP="00586262">
      <w:pPr>
        <w:pStyle w:val="Heading2"/>
        <w:spacing w:line="360" w:lineRule="auto"/>
      </w:pPr>
      <w:r>
        <w:t xml:space="preserve">Conclusion: </w:t>
      </w:r>
    </w:p>
    <w:p w14:paraId="737D0DF3" w14:textId="77777777" w:rsidR="00966F67" w:rsidRDefault="00966F67" w:rsidP="00A517E3">
      <w:pPr>
        <w:spacing w:line="360" w:lineRule="auto"/>
        <w:ind w:firstLine="720"/>
      </w:pPr>
      <w:commentRangeStart w:id="164"/>
      <w:r>
        <w:t>The average degree of need for each</w:t>
      </w:r>
      <w:r w:rsidR="00E2762E">
        <w:t xml:space="preserve"> TEES difficulty was greater than 50%. </w:t>
      </w:r>
      <w:commentRangeEnd w:id="164"/>
      <w:r w:rsidR="00827129">
        <w:rPr>
          <w:rStyle w:val="CommentReference"/>
        </w:rPr>
        <w:commentReference w:id="164"/>
      </w:r>
      <w:r w:rsidR="00E2762E">
        <w:t xml:space="preserve">Reaching structures visualized by the endoscope scored the greatest degree of need. People who performed greater than 90% of surgeries totally endoscopically reported a significantly greater need for reaching structures </w:t>
      </w:r>
      <w:commentRangeStart w:id="165"/>
      <w:r w:rsidR="00E2762E">
        <w:t>and positioning a graft</w:t>
      </w:r>
      <w:commentRangeEnd w:id="165"/>
      <w:r w:rsidR="00827129">
        <w:rPr>
          <w:rStyle w:val="CommentReference"/>
        </w:rPr>
        <w:commentReference w:id="165"/>
      </w:r>
      <w:r w:rsidR="00E2762E">
        <w:t xml:space="preserve">. </w:t>
      </w:r>
      <w:commentRangeStart w:id="166"/>
      <w:r w:rsidR="00E2762E">
        <w:t>Respondents who use a specialized TEES instrument set had a significantly lower need for positioning a graft</w:t>
      </w:r>
      <w:commentRangeEnd w:id="166"/>
      <w:r w:rsidR="00827129">
        <w:rPr>
          <w:rStyle w:val="CommentReference"/>
        </w:rPr>
        <w:commentReference w:id="166"/>
      </w:r>
      <w:r w:rsidR="00E2762E">
        <w:t xml:space="preserve">. Out of the 21 comments received about improving TEES instrumentation, 10 mentioned a tool for suction and 8 mentioned a tool for reaching structures. </w:t>
      </w:r>
    </w:p>
    <w:p w14:paraId="1F8D17F1" w14:textId="77777777" w:rsidR="00A40CE7" w:rsidRDefault="00A40CE7" w:rsidP="00586262">
      <w:pPr>
        <w:pStyle w:val="ListParagraph"/>
        <w:spacing w:line="360" w:lineRule="auto"/>
      </w:pPr>
      <w:r>
        <w:t xml:space="preserve">compare key </w:t>
      </w:r>
      <w:r w:rsidR="00783D5A">
        <w:t>findings with other literature</w:t>
      </w:r>
    </w:p>
    <w:p w14:paraId="02DC4B5A" w14:textId="77777777" w:rsidR="00783D5A" w:rsidRDefault="00783D5A" w:rsidP="00586262">
      <w:pPr>
        <w:pStyle w:val="ListParagraph"/>
        <w:spacing w:line="360" w:lineRule="auto"/>
      </w:pPr>
      <w:r>
        <w:t>limitations of study</w:t>
      </w:r>
    </w:p>
    <w:p w14:paraId="58436428" w14:textId="77777777" w:rsidR="00716C60" w:rsidRDefault="00716C60" w:rsidP="001023C2">
      <w:pPr>
        <w:pStyle w:val="Heading1"/>
      </w:pPr>
    </w:p>
    <w:p w14:paraId="2C662FAC" w14:textId="77777777" w:rsidR="00716C60" w:rsidRDefault="00716C60" w:rsidP="001023C2">
      <w:pPr>
        <w:pStyle w:val="Heading1"/>
      </w:pPr>
    </w:p>
    <w:p w14:paraId="673F9B7E" w14:textId="77777777" w:rsidR="00716C60" w:rsidRPr="007263C8" w:rsidRDefault="00716C60" w:rsidP="001023C2">
      <w:pPr>
        <w:pStyle w:val="Heading1"/>
        <w:rPr>
          <w:rFonts w:asciiTheme="minorHAnsi" w:hAnsiTheme="minorHAnsi"/>
          <w:color w:val="auto"/>
          <w:sz w:val="24"/>
          <w:szCs w:val="24"/>
        </w:rPr>
      </w:pPr>
      <w:r w:rsidRPr="007263C8">
        <w:rPr>
          <w:rFonts w:asciiTheme="minorHAnsi" w:hAnsiTheme="minorHAnsi"/>
          <w:color w:val="auto"/>
          <w:sz w:val="24"/>
          <w:szCs w:val="24"/>
        </w:rPr>
        <w:t>Acknowledgement</w:t>
      </w:r>
    </w:p>
    <w:p w14:paraId="0E3D31F4" w14:textId="5A09A62E" w:rsidR="009D26E4" w:rsidRDefault="00EE7212" w:rsidP="00716C60">
      <w:pPr>
        <w:pStyle w:val="Heading1"/>
        <w:jc w:val="left"/>
      </w:pPr>
      <w:r>
        <w:rPr>
          <w:rFonts w:asciiTheme="minorHAnsi" w:hAnsiTheme="minorHAnsi"/>
          <w:color w:val="auto"/>
          <w:sz w:val="24"/>
          <w:szCs w:val="24"/>
        </w:rPr>
        <w:t xml:space="preserve">The authors thank the board </w:t>
      </w:r>
      <w:r w:rsidR="00716C60" w:rsidRPr="007263C8">
        <w:rPr>
          <w:rFonts w:asciiTheme="minorHAnsi" w:hAnsiTheme="minorHAnsi"/>
          <w:color w:val="auto"/>
          <w:sz w:val="24"/>
          <w:szCs w:val="24"/>
        </w:rPr>
        <w:t xml:space="preserve">of IWGEES and </w:t>
      </w:r>
      <w:r>
        <w:rPr>
          <w:rFonts w:asciiTheme="minorHAnsi" w:hAnsiTheme="minorHAnsi"/>
          <w:color w:val="auto"/>
          <w:sz w:val="24"/>
          <w:szCs w:val="24"/>
        </w:rPr>
        <w:t xml:space="preserve">the organizers of the </w:t>
      </w:r>
      <w:r w:rsidRPr="007263C8">
        <w:rPr>
          <w:rFonts w:asciiTheme="minorHAnsi" w:hAnsiTheme="minorHAnsi"/>
          <w:color w:val="auto"/>
          <w:sz w:val="24"/>
          <w:szCs w:val="24"/>
        </w:rPr>
        <w:t>2</w:t>
      </w:r>
      <w:r w:rsidRPr="007263C8">
        <w:rPr>
          <w:rFonts w:asciiTheme="minorHAnsi" w:hAnsiTheme="minorHAnsi"/>
          <w:color w:val="auto"/>
          <w:sz w:val="24"/>
          <w:szCs w:val="24"/>
          <w:vertAlign w:val="superscript"/>
        </w:rPr>
        <w:t>nd</w:t>
      </w:r>
      <w:r w:rsidRPr="007263C8">
        <w:rPr>
          <w:rFonts w:asciiTheme="minorHAnsi" w:hAnsiTheme="minorHAnsi"/>
          <w:color w:val="auto"/>
          <w:sz w:val="24"/>
          <w:szCs w:val="24"/>
        </w:rPr>
        <w:t xml:space="preserve"> World Congress of Endosco</w:t>
      </w:r>
      <w:r w:rsidRPr="00EE7212">
        <w:rPr>
          <w:rFonts w:asciiTheme="minorHAnsi" w:hAnsiTheme="minorHAnsi"/>
          <w:color w:val="auto"/>
          <w:sz w:val="24"/>
          <w:szCs w:val="24"/>
        </w:rPr>
        <w:t>pic Ear Surgery, Bologna, Italy and</w:t>
      </w:r>
      <w:r w:rsidRPr="007263C8">
        <w:rPr>
          <w:rFonts w:asciiTheme="minorHAnsi" w:hAnsiTheme="minorHAnsi"/>
          <w:color w:val="auto"/>
          <w:sz w:val="24"/>
          <w:szCs w:val="24"/>
        </w:rPr>
        <w:t xml:space="preserve"> 6</w:t>
      </w:r>
      <w:r w:rsidRPr="007263C8">
        <w:rPr>
          <w:rFonts w:asciiTheme="minorHAnsi" w:hAnsiTheme="minorHAnsi"/>
          <w:color w:val="auto"/>
          <w:sz w:val="24"/>
          <w:szCs w:val="24"/>
          <w:vertAlign w:val="superscript"/>
        </w:rPr>
        <w:t>th</w:t>
      </w:r>
      <w:r w:rsidRPr="007263C8">
        <w:rPr>
          <w:rFonts w:asciiTheme="minorHAnsi" w:hAnsiTheme="minorHAnsi"/>
          <w:color w:val="auto"/>
          <w:sz w:val="24"/>
          <w:szCs w:val="24"/>
        </w:rPr>
        <w:t xml:space="preserve"> Hands on Seminar in Endoscopic Ear Surgery, Yamagata, Japan</w:t>
      </w:r>
      <w:ins w:id="167" w:author="Arushri Swarup" w:date="2017-09-23T18:30:00Z">
        <w:r w:rsidR="00900344">
          <w:rPr>
            <w:rFonts w:asciiTheme="minorHAnsi" w:hAnsiTheme="minorHAnsi"/>
            <w:color w:val="auto"/>
            <w:sz w:val="24"/>
            <w:szCs w:val="24"/>
          </w:rPr>
          <w:t xml:space="preserve"> </w:t>
        </w:r>
      </w:ins>
      <w:r>
        <w:rPr>
          <w:rFonts w:asciiTheme="minorHAnsi" w:hAnsiTheme="minorHAnsi"/>
          <w:color w:val="auto"/>
          <w:sz w:val="24"/>
          <w:szCs w:val="24"/>
        </w:rPr>
        <w:t>for the opportunities to distribute the survey.  We are also very grateful to those who responded to the survey to help promote development of new otologic instrumentation.</w:t>
      </w:r>
      <w:r w:rsidR="00A40CE7">
        <w:br w:type="page"/>
      </w:r>
      <w:r w:rsidR="001023C2">
        <w:lastRenderedPageBreak/>
        <w:t>References:</w:t>
      </w:r>
    </w:p>
    <w:p w14:paraId="5F1F798F" w14:textId="71ECD4E4" w:rsidR="007175C0" w:rsidRPr="007175C0" w:rsidRDefault="002A244A">
      <w:pPr>
        <w:widowControl w:val="0"/>
        <w:autoSpaceDE w:val="0"/>
        <w:autoSpaceDN w:val="0"/>
        <w:adjustRightInd w:val="0"/>
        <w:spacing w:after="140" w:line="288" w:lineRule="auto"/>
        <w:rPr>
          <w:rFonts w:ascii="Calibri" w:eastAsia="Times New Roman" w:hAnsi="Calibri" w:cs="Times New Roman"/>
          <w:noProof/>
        </w:rPr>
      </w:pPr>
      <w:ins w:id="168" w:author="Arushri Swarup" w:date="2017-09-23T18:51:00Z">
        <w:r>
          <w:fldChar w:fldCharType="begin" w:fldLock="1"/>
        </w:r>
        <w:r>
          <w:instrText xml:space="preserve">ADDIN Mendeley Bibliography CSL_BIBLIOGRAPHY </w:instrText>
        </w:r>
      </w:ins>
      <w:r>
        <w:fldChar w:fldCharType="separate"/>
      </w:r>
    </w:p>
    <w:p w14:paraId="5587464E"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1. </w:t>
      </w:r>
      <w:r w:rsidRPr="007175C0">
        <w:rPr>
          <w:rFonts w:ascii="Calibri" w:eastAsia="Times New Roman" w:hAnsi="Calibri" w:cs="Times New Roman"/>
          <w:noProof/>
        </w:rPr>
        <w:tab/>
        <w:t xml:space="preserve">Cohen MS, Landegger LD, Kozin ED, Lee DJ. Pediatric endoscopic ear surgery in clinical practice: Lessons learned and early outcomes. </w:t>
      </w:r>
      <w:r w:rsidRPr="007175C0">
        <w:rPr>
          <w:rFonts w:ascii="Calibri" w:eastAsia="Times New Roman" w:hAnsi="Calibri" w:cs="Times New Roman"/>
          <w:i/>
          <w:iCs/>
          <w:noProof/>
        </w:rPr>
        <w:t>Laryngoscope</w:t>
      </w:r>
      <w:r w:rsidRPr="007175C0">
        <w:rPr>
          <w:rFonts w:ascii="Calibri" w:eastAsia="Times New Roman" w:hAnsi="Calibri" w:cs="Times New Roman"/>
          <w:noProof/>
        </w:rPr>
        <w:t>. 2015:n/a - n/a. doi:10.1002/lary.25410.</w:t>
      </w:r>
    </w:p>
    <w:p w14:paraId="41A0F2A1"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5688F197"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2. </w:t>
      </w:r>
      <w:r w:rsidRPr="007175C0">
        <w:rPr>
          <w:rFonts w:ascii="Calibri" w:eastAsia="Times New Roman" w:hAnsi="Calibri" w:cs="Times New Roman"/>
          <w:noProof/>
        </w:rPr>
        <w:tab/>
        <w:t xml:space="preserve">Kanona H, Virk JS, Owa A. Endoscopic ear surgery: A case series and first United Kingdom experience. </w:t>
      </w:r>
      <w:r w:rsidRPr="007175C0">
        <w:rPr>
          <w:rFonts w:ascii="Calibri" w:eastAsia="Times New Roman" w:hAnsi="Calibri" w:cs="Times New Roman"/>
          <w:i/>
          <w:iCs/>
          <w:noProof/>
        </w:rPr>
        <w:t>World J Clin cases</w:t>
      </w:r>
      <w:r w:rsidRPr="007175C0">
        <w:rPr>
          <w:rFonts w:ascii="Calibri" w:eastAsia="Times New Roman" w:hAnsi="Calibri" w:cs="Times New Roman"/>
          <w:noProof/>
        </w:rPr>
        <w:t>. 2015;3(3):310-317. doi:10.12998/wjcc.v3.i3.310.</w:t>
      </w:r>
    </w:p>
    <w:p w14:paraId="5EA9054C"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153D0D7A"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3. </w:t>
      </w:r>
      <w:r w:rsidRPr="007175C0">
        <w:rPr>
          <w:rFonts w:ascii="Calibri" w:eastAsia="Times New Roman" w:hAnsi="Calibri" w:cs="Times New Roman"/>
          <w:noProof/>
        </w:rPr>
        <w:tab/>
        <w:t xml:space="preserve">Badr-el-dine M. Instrumentation and Technologies in Endoscopic Ear Surgery. </w:t>
      </w:r>
      <w:r w:rsidRPr="007175C0">
        <w:rPr>
          <w:rFonts w:ascii="Calibri" w:eastAsia="Times New Roman" w:hAnsi="Calibri" w:cs="Times New Roman"/>
          <w:i/>
          <w:iCs/>
          <w:noProof/>
        </w:rPr>
        <w:t>Otolaryngol Clin NA</w:t>
      </w:r>
      <w:r w:rsidRPr="007175C0">
        <w:rPr>
          <w:rFonts w:ascii="Calibri" w:eastAsia="Times New Roman" w:hAnsi="Calibri" w:cs="Times New Roman"/>
          <w:noProof/>
        </w:rPr>
        <w:t>. 2013;46(2):211-225. doi:10.1016/j.otc.2012.10.005.</w:t>
      </w:r>
    </w:p>
    <w:p w14:paraId="623AC521"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03A96B98"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4. </w:t>
      </w:r>
      <w:r w:rsidRPr="007175C0">
        <w:rPr>
          <w:rFonts w:ascii="Calibri" w:eastAsia="Times New Roman" w:hAnsi="Calibri" w:cs="Times New Roman"/>
          <w:noProof/>
        </w:rPr>
        <w:tab/>
        <w:t xml:space="preserve">Bennett ML, Zhang D, Labadie RF, Noble JH. Comparison of Middle Ear Visualization With Endoscopy and Microscopy. </w:t>
      </w:r>
      <w:r w:rsidRPr="007175C0">
        <w:rPr>
          <w:rFonts w:ascii="Calibri" w:eastAsia="Times New Roman" w:hAnsi="Calibri" w:cs="Times New Roman"/>
          <w:i/>
          <w:iCs/>
          <w:noProof/>
        </w:rPr>
        <w:t>Otol Neurotol</w:t>
      </w:r>
      <w:r w:rsidRPr="007175C0">
        <w:rPr>
          <w:rFonts w:ascii="Calibri" w:eastAsia="Times New Roman" w:hAnsi="Calibri" w:cs="Times New Roman"/>
          <w:noProof/>
        </w:rPr>
        <w:t>. 2016;37:362-366. doi:10.1097/MAO.0000000000000988.</w:t>
      </w:r>
    </w:p>
    <w:p w14:paraId="15914937"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01B26FCB"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5. </w:t>
      </w:r>
      <w:r w:rsidRPr="007175C0">
        <w:rPr>
          <w:rFonts w:ascii="Calibri" w:eastAsia="Times New Roman" w:hAnsi="Calibri" w:cs="Times New Roman"/>
          <w:noProof/>
        </w:rPr>
        <w:tab/>
        <w:t xml:space="preserve">Tarabichi M. Endoscopic Middle Ear Surgery. </w:t>
      </w:r>
      <w:r w:rsidRPr="007175C0">
        <w:rPr>
          <w:rFonts w:ascii="Calibri" w:eastAsia="Times New Roman" w:hAnsi="Calibri" w:cs="Times New Roman"/>
          <w:i/>
          <w:iCs/>
          <w:noProof/>
        </w:rPr>
        <w:t>Ann Otol Rhinol Laryngol</w:t>
      </w:r>
      <w:r w:rsidRPr="007175C0">
        <w:rPr>
          <w:rFonts w:ascii="Calibri" w:eastAsia="Times New Roman" w:hAnsi="Calibri" w:cs="Times New Roman"/>
          <w:noProof/>
        </w:rPr>
        <w:t>. 1999;108(1):39-46. doi:10.1177/000348949910800106.</w:t>
      </w:r>
    </w:p>
    <w:p w14:paraId="357763B0"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40381F79"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6. </w:t>
      </w:r>
      <w:r w:rsidRPr="007175C0">
        <w:rPr>
          <w:rFonts w:ascii="Calibri" w:eastAsia="Times New Roman" w:hAnsi="Calibri" w:cs="Times New Roman"/>
          <w:noProof/>
        </w:rPr>
        <w:tab/>
        <w:t xml:space="preserve">Yong M, Mijovic T, Lea J. Endoscopic ear surgery in Canada : a cross-sectional study. </w:t>
      </w:r>
      <w:r w:rsidRPr="007175C0">
        <w:rPr>
          <w:rFonts w:ascii="Calibri" w:eastAsia="Times New Roman" w:hAnsi="Calibri" w:cs="Times New Roman"/>
          <w:i/>
          <w:iCs/>
          <w:noProof/>
        </w:rPr>
        <w:t>J Otolaryngol - Head Neck Surg</w:t>
      </w:r>
      <w:r w:rsidRPr="007175C0">
        <w:rPr>
          <w:rFonts w:ascii="Calibri" w:eastAsia="Times New Roman" w:hAnsi="Calibri" w:cs="Times New Roman"/>
          <w:noProof/>
        </w:rPr>
        <w:t>. 2016:1-8. doi:10.1186/s40463-016-0117-7.</w:t>
      </w:r>
    </w:p>
    <w:p w14:paraId="441C28D8"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0757AFAD"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7. </w:t>
      </w:r>
      <w:r w:rsidRPr="007175C0">
        <w:rPr>
          <w:rFonts w:ascii="Calibri" w:eastAsia="Times New Roman" w:hAnsi="Calibri" w:cs="Times New Roman"/>
          <w:noProof/>
        </w:rPr>
        <w:tab/>
        <w:t xml:space="preserve">Prasad SC, Giannuzzi A, Nahleh EA, Donato G De, Russo A, Sanna M. Is endoscopic ear surgery an alternative to the modified Bondy technique for limited epitympanic cholesteatoma? </w:t>
      </w:r>
      <w:r w:rsidRPr="007175C0">
        <w:rPr>
          <w:rFonts w:ascii="Calibri" w:eastAsia="Times New Roman" w:hAnsi="Calibri" w:cs="Times New Roman"/>
          <w:i/>
          <w:iCs/>
          <w:noProof/>
        </w:rPr>
        <w:t>Eur Arch Oto-Rhino-Laryngology</w:t>
      </w:r>
      <w:r w:rsidRPr="007175C0">
        <w:rPr>
          <w:rFonts w:ascii="Calibri" w:eastAsia="Times New Roman" w:hAnsi="Calibri" w:cs="Times New Roman"/>
          <w:noProof/>
        </w:rPr>
        <w:t>. 2016;273(9):2533-2540. doi:10.1007/s00405-015-3883-3.</w:t>
      </w:r>
    </w:p>
    <w:p w14:paraId="49FB4515"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47960A2C"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8. </w:t>
      </w:r>
      <w:r w:rsidRPr="007175C0">
        <w:rPr>
          <w:rFonts w:ascii="Calibri" w:eastAsia="Times New Roman" w:hAnsi="Calibri" w:cs="Times New Roman"/>
          <w:noProof/>
        </w:rPr>
        <w:tab/>
        <w:t xml:space="preserve">Mijovic T, Lea J. Training and Education in Endoscopic Ear Surgery. </w:t>
      </w:r>
      <w:r w:rsidRPr="007175C0">
        <w:rPr>
          <w:rFonts w:ascii="Calibri" w:eastAsia="Times New Roman" w:hAnsi="Calibri" w:cs="Times New Roman"/>
          <w:i/>
          <w:iCs/>
          <w:noProof/>
        </w:rPr>
        <w:t>Curr Otorhinolaryngol Rep</w:t>
      </w:r>
      <w:r w:rsidRPr="007175C0">
        <w:rPr>
          <w:rFonts w:ascii="Calibri" w:eastAsia="Times New Roman" w:hAnsi="Calibri" w:cs="Times New Roman"/>
          <w:noProof/>
        </w:rPr>
        <w:t>. 2015;3(4):193-199. doi:10.1007/s40136-015-0101-1.</w:t>
      </w:r>
    </w:p>
    <w:p w14:paraId="62112821"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473D5447"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9. </w:t>
      </w:r>
      <w:r w:rsidRPr="007175C0">
        <w:rPr>
          <w:rFonts w:ascii="Calibri" w:eastAsia="Times New Roman" w:hAnsi="Calibri" w:cs="Times New Roman"/>
          <w:noProof/>
        </w:rPr>
        <w:tab/>
        <w:t xml:space="preserve">James AL. Endoscopic Middle Ear Surgery in Children. </w:t>
      </w:r>
      <w:r w:rsidRPr="007175C0">
        <w:rPr>
          <w:rFonts w:ascii="Calibri" w:eastAsia="Times New Roman" w:hAnsi="Calibri" w:cs="Times New Roman"/>
          <w:i/>
          <w:iCs/>
          <w:noProof/>
        </w:rPr>
        <w:t>Otolaryngol Clin North Am</w:t>
      </w:r>
      <w:r w:rsidRPr="007175C0">
        <w:rPr>
          <w:rFonts w:ascii="Calibri" w:eastAsia="Times New Roman" w:hAnsi="Calibri" w:cs="Times New Roman"/>
          <w:noProof/>
        </w:rPr>
        <w:t>. 2013;46(2):233-244. doi:10.1016/j.otc.2012.10.007.</w:t>
      </w:r>
    </w:p>
    <w:p w14:paraId="16D6FCEA"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50B15DAC"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10. </w:t>
      </w:r>
      <w:r w:rsidRPr="007175C0">
        <w:rPr>
          <w:rFonts w:ascii="Calibri" w:eastAsia="Times New Roman" w:hAnsi="Calibri" w:cs="Times New Roman"/>
          <w:noProof/>
        </w:rPr>
        <w:tab/>
        <w:t xml:space="preserve">le Nobel GJ, Cushing SL, Papsin BC, James AL. Intraoperative Bleeding and the Risk of Residual Cholesteatoma. </w:t>
      </w:r>
      <w:r w:rsidRPr="007175C0">
        <w:rPr>
          <w:rFonts w:ascii="Calibri" w:eastAsia="Times New Roman" w:hAnsi="Calibri" w:cs="Times New Roman"/>
          <w:i/>
          <w:iCs/>
          <w:noProof/>
        </w:rPr>
        <w:t>Otol Neurotol</w:t>
      </w:r>
      <w:r w:rsidRPr="007175C0">
        <w:rPr>
          <w:rFonts w:ascii="Calibri" w:eastAsia="Times New Roman" w:hAnsi="Calibri" w:cs="Times New Roman"/>
          <w:noProof/>
        </w:rPr>
        <w:t>. 2017;38(4):529-534. doi:10.1097/MAO.0000000000001355.</w:t>
      </w:r>
    </w:p>
    <w:p w14:paraId="3F635FF5"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626516FD"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lastRenderedPageBreak/>
        <w:t xml:space="preserve">11. </w:t>
      </w:r>
      <w:r w:rsidRPr="007175C0">
        <w:rPr>
          <w:rFonts w:ascii="Calibri" w:eastAsia="Times New Roman" w:hAnsi="Calibri" w:cs="Times New Roman"/>
          <w:noProof/>
        </w:rPr>
        <w:tab/>
        <w:t xml:space="preserve">Kozin ED, Kiringoda R, Lee DJ. Incorporating Endoscopic Ear Surgery into Your Clinical Practice. </w:t>
      </w:r>
      <w:r w:rsidRPr="007175C0">
        <w:rPr>
          <w:rFonts w:ascii="Calibri" w:eastAsia="Times New Roman" w:hAnsi="Calibri" w:cs="Times New Roman"/>
          <w:i/>
          <w:iCs/>
          <w:noProof/>
        </w:rPr>
        <w:t>Otolaryngol Clin North Am</w:t>
      </w:r>
      <w:r w:rsidRPr="007175C0">
        <w:rPr>
          <w:rFonts w:ascii="Calibri" w:eastAsia="Times New Roman" w:hAnsi="Calibri" w:cs="Times New Roman"/>
          <w:noProof/>
        </w:rPr>
        <w:t>. 2016;49(5):1237-1251. doi:10.1016/j.otc.2016.05.005.</w:t>
      </w:r>
    </w:p>
    <w:p w14:paraId="5B2FD1B5"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548CF8E0"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12. </w:t>
      </w:r>
      <w:r w:rsidRPr="007175C0">
        <w:rPr>
          <w:rFonts w:ascii="Calibri" w:eastAsia="Times New Roman" w:hAnsi="Calibri" w:cs="Times New Roman"/>
          <w:noProof/>
        </w:rPr>
        <w:tab/>
        <w:t xml:space="preserve">Kozin ED, Lehmann A, Carter M, et al. Thermal effects of endoscopy in a human temporal bone model: Implications for endoscopic ear surgery. </w:t>
      </w:r>
      <w:r w:rsidRPr="007175C0">
        <w:rPr>
          <w:rFonts w:ascii="Calibri" w:eastAsia="Times New Roman" w:hAnsi="Calibri" w:cs="Times New Roman"/>
          <w:i/>
          <w:iCs/>
          <w:noProof/>
        </w:rPr>
        <w:t>Laryngoscope</w:t>
      </w:r>
      <w:r w:rsidRPr="007175C0">
        <w:rPr>
          <w:rFonts w:ascii="Calibri" w:eastAsia="Times New Roman" w:hAnsi="Calibri" w:cs="Times New Roman"/>
          <w:noProof/>
        </w:rPr>
        <w:t>. 2014;124(8):332-339. doi:10.1002/lary.24666.</w:t>
      </w:r>
    </w:p>
    <w:p w14:paraId="3F348756"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5D38BF8A" w14:textId="77777777" w:rsidR="007175C0" w:rsidRPr="007175C0" w:rsidRDefault="007175C0">
      <w:pPr>
        <w:widowControl w:val="0"/>
        <w:autoSpaceDE w:val="0"/>
        <w:autoSpaceDN w:val="0"/>
        <w:adjustRightInd w:val="0"/>
        <w:ind w:left="640" w:hanging="640"/>
        <w:rPr>
          <w:rFonts w:ascii="Calibri" w:eastAsia="Times New Roman" w:hAnsi="Calibri" w:cs="Times New Roman"/>
          <w:noProof/>
        </w:rPr>
      </w:pPr>
      <w:r w:rsidRPr="007175C0">
        <w:rPr>
          <w:rFonts w:ascii="Calibri" w:eastAsia="Times New Roman" w:hAnsi="Calibri" w:cs="Times New Roman"/>
          <w:noProof/>
        </w:rPr>
        <w:t xml:space="preserve">13. </w:t>
      </w:r>
      <w:r w:rsidRPr="007175C0">
        <w:rPr>
          <w:rFonts w:ascii="Calibri" w:eastAsia="Times New Roman" w:hAnsi="Calibri" w:cs="Times New Roman"/>
          <w:noProof/>
        </w:rPr>
        <w:tab/>
        <w:t xml:space="preserve">Khan MM, Parab SR. Endoscopic cartilage tympanoplasty: A two-handed technique using an endoscope holder. </w:t>
      </w:r>
      <w:r w:rsidRPr="007175C0">
        <w:rPr>
          <w:rFonts w:ascii="Calibri" w:eastAsia="Times New Roman" w:hAnsi="Calibri" w:cs="Times New Roman"/>
          <w:i/>
          <w:iCs/>
          <w:noProof/>
        </w:rPr>
        <w:t>Laryngoscope</w:t>
      </w:r>
      <w:r w:rsidRPr="007175C0">
        <w:rPr>
          <w:rFonts w:ascii="Calibri" w:eastAsia="Times New Roman" w:hAnsi="Calibri" w:cs="Times New Roman"/>
          <w:noProof/>
        </w:rPr>
        <w:t>. 2016;126(8):1893-1898. doi:10.1002/lary.25760.</w:t>
      </w:r>
    </w:p>
    <w:p w14:paraId="6518EE0B" w14:textId="77777777" w:rsidR="007175C0" w:rsidRPr="007175C0" w:rsidRDefault="007175C0">
      <w:pPr>
        <w:widowControl w:val="0"/>
        <w:autoSpaceDE w:val="0"/>
        <w:autoSpaceDN w:val="0"/>
        <w:adjustRightInd w:val="0"/>
        <w:spacing w:after="140" w:line="288" w:lineRule="auto"/>
        <w:rPr>
          <w:rFonts w:ascii="Calibri" w:eastAsia="Times New Roman" w:hAnsi="Calibri" w:cs="Times New Roman"/>
          <w:noProof/>
        </w:rPr>
      </w:pPr>
    </w:p>
    <w:p w14:paraId="0870FED5" w14:textId="77777777" w:rsidR="007175C0" w:rsidRPr="007175C0" w:rsidRDefault="007175C0">
      <w:pPr>
        <w:widowControl w:val="0"/>
        <w:autoSpaceDE w:val="0"/>
        <w:autoSpaceDN w:val="0"/>
        <w:adjustRightInd w:val="0"/>
        <w:ind w:left="640" w:hanging="640"/>
        <w:rPr>
          <w:rFonts w:ascii="Calibri" w:hAnsi="Calibri"/>
          <w:noProof/>
        </w:rPr>
      </w:pPr>
      <w:r w:rsidRPr="007175C0">
        <w:rPr>
          <w:rFonts w:ascii="Calibri" w:eastAsia="Times New Roman" w:hAnsi="Calibri" w:cs="Times New Roman"/>
          <w:noProof/>
        </w:rPr>
        <w:t xml:space="preserve">14. </w:t>
      </w:r>
      <w:r w:rsidRPr="007175C0">
        <w:rPr>
          <w:rFonts w:ascii="Calibri" w:eastAsia="Times New Roman" w:hAnsi="Calibri" w:cs="Times New Roman"/>
          <w:noProof/>
        </w:rPr>
        <w:tab/>
        <w:t xml:space="preserve">James AL, Papsin BC. Ten Top Considerations in Pediatric Tympanoplasty. </w:t>
      </w:r>
      <w:r w:rsidRPr="007175C0">
        <w:rPr>
          <w:rFonts w:ascii="Calibri" w:eastAsia="Times New Roman" w:hAnsi="Calibri" w:cs="Times New Roman"/>
          <w:i/>
          <w:iCs/>
          <w:noProof/>
        </w:rPr>
        <w:t>Am Acad Otolaryngol - Head Neck Surg</w:t>
      </w:r>
      <w:r w:rsidRPr="007175C0">
        <w:rPr>
          <w:rFonts w:ascii="Calibri" w:eastAsia="Times New Roman" w:hAnsi="Calibri" w:cs="Times New Roman"/>
          <w:noProof/>
        </w:rPr>
        <w:t>. 2012;(September):992-998. doi:10.1177/0194599812460497.</w:t>
      </w:r>
    </w:p>
    <w:p w14:paraId="1CC12485" w14:textId="2698EF0B" w:rsidR="00D6768F" w:rsidRDefault="002A244A" w:rsidP="007175C0">
      <w:pPr>
        <w:widowControl w:val="0"/>
        <w:autoSpaceDE w:val="0"/>
        <w:autoSpaceDN w:val="0"/>
        <w:adjustRightInd w:val="0"/>
        <w:spacing w:after="140" w:line="288" w:lineRule="auto"/>
      </w:pPr>
      <w:ins w:id="169" w:author="Arushri Swarup" w:date="2017-09-23T18:51:00Z">
        <w:r>
          <w:fldChar w:fldCharType="end"/>
        </w:r>
      </w:ins>
    </w:p>
    <w:p w14:paraId="38A2D4F7" w14:textId="77777777" w:rsidR="007263C8" w:rsidRDefault="007263C8" w:rsidP="00A517E3">
      <w:pPr>
        <w:widowControl w:val="0"/>
        <w:autoSpaceDE w:val="0"/>
        <w:autoSpaceDN w:val="0"/>
        <w:adjustRightInd w:val="0"/>
        <w:spacing w:after="140"/>
        <w:rPr>
          <w:highlight w:val="yellow"/>
        </w:rPr>
      </w:pPr>
    </w:p>
    <w:p w14:paraId="59D0C89E" w14:textId="77777777" w:rsidR="007263C8" w:rsidRPr="004D0725" w:rsidRDefault="007263C8" w:rsidP="00A517E3">
      <w:pPr>
        <w:widowControl w:val="0"/>
        <w:autoSpaceDE w:val="0"/>
        <w:autoSpaceDN w:val="0"/>
        <w:adjustRightInd w:val="0"/>
        <w:spacing w:after="140"/>
        <w:rPr>
          <w:strike/>
        </w:rPr>
      </w:pPr>
      <w:r w:rsidRPr="004D0725">
        <w:rPr>
          <w:strike/>
        </w:rPr>
        <w:t>NB ref #3 and #10 above are the same</w:t>
      </w:r>
    </w:p>
    <w:p w14:paraId="39AD3AC7" w14:textId="77777777" w:rsidR="00D6768F" w:rsidRPr="00C625CA" w:rsidRDefault="007263C8" w:rsidP="00A517E3">
      <w:pPr>
        <w:widowControl w:val="0"/>
        <w:autoSpaceDE w:val="0"/>
        <w:autoSpaceDN w:val="0"/>
        <w:adjustRightInd w:val="0"/>
        <w:spacing w:after="140"/>
        <w:rPr>
          <w:highlight w:val="yellow"/>
        </w:rPr>
      </w:pPr>
      <w:r w:rsidRPr="00C625CA">
        <w:rPr>
          <w:highlight w:val="yellow"/>
        </w:rPr>
        <w:t>Additional references to add</w:t>
      </w:r>
    </w:p>
    <w:p w14:paraId="45B4B4EA" w14:textId="77777777" w:rsidR="001A4EC9" w:rsidRPr="00C625CA" w:rsidRDefault="00A52432" w:rsidP="001A4EC9">
      <w:pPr>
        <w:rPr>
          <w:rFonts w:ascii="Calibri" w:hAnsi="Calibri"/>
          <w:noProof/>
          <w:highlight w:val="yellow"/>
        </w:rPr>
      </w:pPr>
      <w:r w:rsidRPr="00C625CA">
        <w:rPr>
          <w:highlight w:val="yellow"/>
        </w:rPr>
        <w:fldChar w:fldCharType="begin"/>
      </w:r>
      <w:r w:rsidR="00D6768F" w:rsidRPr="00C625CA">
        <w:rPr>
          <w:highlight w:val="yellow"/>
        </w:rPr>
        <w:instrText xml:space="preserve"> ADDIN EN.REFLIST </w:instrText>
      </w:r>
      <w:r w:rsidRPr="00C625CA">
        <w:rPr>
          <w:highlight w:val="yellow"/>
        </w:rPr>
        <w:fldChar w:fldCharType="separate"/>
      </w:r>
      <w:bookmarkStart w:id="170" w:name="_ENREF_1"/>
      <w:r w:rsidR="001A4EC9" w:rsidRPr="00C625CA">
        <w:rPr>
          <w:rFonts w:ascii="Calibri" w:hAnsi="Calibri"/>
          <w:noProof/>
          <w:highlight w:val="yellow"/>
        </w:rPr>
        <w:t>1.</w:t>
      </w:r>
      <w:r w:rsidR="001A4EC9" w:rsidRPr="00C625CA">
        <w:rPr>
          <w:rFonts w:ascii="Calibri" w:hAnsi="Calibri"/>
          <w:noProof/>
          <w:highlight w:val="yellow"/>
        </w:rPr>
        <w:tab/>
        <w:t>James AL. Endoscope or microscope-guided pediatric tympanoplasty? Comparison of grafting technique and outcome. Laryngoscope. 2017 Mar 17. PubMed PMID: 28304079.</w:t>
      </w:r>
      <w:bookmarkEnd w:id="170"/>
    </w:p>
    <w:p w14:paraId="408D5FEE" w14:textId="77777777" w:rsidR="001A4EC9" w:rsidRPr="004D0725" w:rsidRDefault="001A4EC9" w:rsidP="001A4EC9">
      <w:pPr>
        <w:rPr>
          <w:rFonts w:ascii="Calibri" w:hAnsi="Calibri"/>
          <w:strike/>
          <w:noProof/>
        </w:rPr>
      </w:pPr>
      <w:bookmarkStart w:id="171" w:name="_ENREF_2"/>
      <w:r w:rsidRPr="004D0725">
        <w:rPr>
          <w:rFonts w:ascii="Calibri" w:hAnsi="Calibri"/>
          <w:strike/>
          <w:noProof/>
        </w:rPr>
        <w:t>2.</w:t>
      </w:r>
      <w:r w:rsidRPr="004D0725">
        <w:rPr>
          <w:rFonts w:ascii="Calibri" w:hAnsi="Calibri"/>
          <w:strike/>
          <w:noProof/>
        </w:rPr>
        <w:tab/>
        <w:t>Cohen MS, Landegger LD, Kozin ED, Lee DJ. Pediatric endoscopic ear surgery in clinical practice: Lessons learned and early outcomes. Laryngoscope. 2016 Mar;126(3):732-8. PubMed PMID: 26228434.</w:t>
      </w:r>
      <w:bookmarkEnd w:id="171"/>
    </w:p>
    <w:p w14:paraId="0AA60F05" w14:textId="77777777" w:rsidR="001A4EC9" w:rsidRPr="004D0725" w:rsidRDefault="001A4EC9" w:rsidP="001A4EC9">
      <w:pPr>
        <w:rPr>
          <w:rFonts w:ascii="Calibri" w:hAnsi="Calibri"/>
          <w:strike/>
          <w:noProof/>
        </w:rPr>
      </w:pPr>
      <w:bookmarkStart w:id="172" w:name="_ENREF_3"/>
      <w:r w:rsidRPr="004D0725">
        <w:rPr>
          <w:rFonts w:ascii="Calibri" w:hAnsi="Calibri"/>
          <w:strike/>
          <w:noProof/>
        </w:rPr>
        <w:t>3.</w:t>
      </w:r>
      <w:r w:rsidRPr="004D0725">
        <w:rPr>
          <w:rFonts w:ascii="Calibri" w:hAnsi="Calibri"/>
          <w:strike/>
          <w:noProof/>
        </w:rPr>
        <w:tab/>
        <w:t>Kozin ED, Lehmann A, Carter M, Hight E, Cohen M, Nakajima HH, et al. Thermal effects of endoscopy in a human temporal bone model: implications for endoscopic ear surgery. Laryngoscope. 2014 Aug;124(8):E332-9. PubMed PMID: 24604692. Pubmed Central PMCID: 4465246.</w:t>
      </w:r>
      <w:bookmarkEnd w:id="172"/>
    </w:p>
    <w:p w14:paraId="1F9AF954" w14:textId="77777777" w:rsidR="001A4EC9" w:rsidRPr="00C625CA" w:rsidRDefault="001A4EC9" w:rsidP="001A4EC9">
      <w:pPr>
        <w:rPr>
          <w:rFonts w:ascii="Calibri" w:hAnsi="Calibri"/>
          <w:noProof/>
          <w:highlight w:val="yellow"/>
        </w:rPr>
      </w:pPr>
      <w:bookmarkStart w:id="173" w:name="_ENREF_4"/>
      <w:r w:rsidRPr="00C625CA">
        <w:rPr>
          <w:rFonts w:ascii="Calibri" w:hAnsi="Calibri"/>
          <w:noProof/>
          <w:highlight w:val="yellow"/>
        </w:rPr>
        <w:t>4.</w:t>
      </w:r>
      <w:r w:rsidRPr="00C625CA">
        <w:rPr>
          <w:rFonts w:ascii="Calibri" w:hAnsi="Calibri"/>
          <w:noProof/>
          <w:highlight w:val="yellow"/>
        </w:rPr>
        <w:tab/>
        <w:t>De Zinis LO, Berlucchi M, Nassif N. Double-handed endoscopic myringoplasty with a holding system in children: Preliminary observations. Int J Pediatr Otorhinolaryngol. 2017 May;96:127-30. PubMed PMID: 28390601.</w:t>
      </w:r>
      <w:bookmarkEnd w:id="173"/>
    </w:p>
    <w:p w14:paraId="175BBC12" w14:textId="77777777" w:rsidR="001A4EC9" w:rsidRPr="004D0725" w:rsidRDefault="001A4EC9" w:rsidP="001A4EC9">
      <w:pPr>
        <w:rPr>
          <w:rFonts w:ascii="Calibri" w:hAnsi="Calibri"/>
          <w:strike/>
          <w:noProof/>
        </w:rPr>
      </w:pPr>
      <w:bookmarkStart w:id="174" w:name="_ENREF_5"/>
      <w:r w:rsidRPr="004D0725">
        <w:rPr>
          <w:rFonts w:ascii="Calibri" w:hAnsi="Calibri"/>
          <w:strike/>
          <w:noProof/>
        </w:rPr>
        <w:t>5.</w:t>
      </w:r>
      <w:r w:rsidRPr="004D0725">
        <w:rPr>
          <w:rFonts w:ascii="Calibri" w:hAnsi="Calibri"/>
          <w:strike/>
          <w:noProof/>
        </w:rPr>
        <w:tab/>
        <w:t>Khan MM, Parab SR. Endoscopic cartilage tympanoplasty: A two-handed technique using an endoscope holder. Laryngoscope. 2016 Aug;126(8):1893-8. PubMed PMID: 26535476.</w:t>
      </w:r>
      <w:bookmarkEnd w:id="174"/>
    </w:p>
    <w:p w14:paraId="354ACCFD" w14:textId="77777777" w:rsidR="001A4EC9" w:rsidRPr="00C625CA" w:rsidRDefault="001A4EC9" w:rsidP="001A4EC9">
      <w:pPr>
        <w:rPr>
          <w:rFonts w:ascii="Calibri" w:hAnsi="Calibri"/>
          <w:noProof/>
          <w:highlight w:val="yellow"/>
        </w:rPr>
      </w:pPr>
    </w:p>
    <w:p w14:paraId="11A6E692" w14:textId="77777777" w:rsidR="00DC50B3" w:rsidRPr="00743726" w:rsidRDefault="00A52432" w:rsidP="00A517E3">
      <w:pPr>
        <w:widowControl w:val="0"/>
        <w:autoSpaceDE w:val="0"/>
        <w:autoSpaceDN w:val="0"/>
        <w:adjustRightInd w:val="0"/>
        <w:spacing w:after="140"/>
      </w:pPr>
      <w:r w:rsidRPr="00C625CA">
        <w:rPr>
          <w:highlight w:val="yellow"/>
        </w:rPr>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9-23T19:55:00Z" w:initials="AS">
    <w:p w14:paraId="1D7853D6" w14:textId="1CFC1B4F" w:rsidR="0098474E" w:rsidRDefault="0098474E">
      <w:pPr>
        <w:pStyle w:val="CommentText"/>
      </w:pPr>
      <w:r>
        <w:rPr>
          <w:rStyle w:val="CommentReference"/>
        </w:rPr>
        <w:annotationRef/>
      </w:r>
      <w:r>
        <w:t>Is this the right ref?</w:t>
      </w:r>
    </w:p>
  </w:comment>
  <w:comment w:id="5" w:author="Adrian James" w:date="2017-09-13T11:35:00Z" w:initials="AJ">
    <w:p w14:paraId="5382B5B8" w14:textId="77777777" w:rsidR="000C18B6" w:rsidRDefault="000C18B6" w:rsidP="0041136B">
      <w:pPr>
        <w:pStyle w:val="CommentText"/>
      </w:pPr>
      <w:r>
        <w:rPr>
          <w:rStyle w:val="CommentReference"/>
        </w:rPr>
        <w:annotationRef/>
      </w:r>
      <w:r>
        <w:t>Add text here to show how it was a mixed methods study</w:t>
      </w:r>
    </w:p>
    <w:p w14:paraId="58823373" w14:textId="77777777" w:rsidR="000C18B6" w:rsidRDefault="000C18B6">
      <w:pPr>
        <w:pStyle w:val="CommentText"/>
      </w:pPr>
    </w:p>
  </w:comment>
  <w:comment w:id="12" w:author="Arushri Swarup" w:date="2017-09-23T20:03:00Z" w:initials="AS">
    <w:p w14:paraId="53B47FF1" w14:textId="1B31AA20" w:rsidR="0098474E" w:rsidRDefault="0098474E">
      <w:pPr>
        <w:pStyle w:val="CommentText"/>
      </w:pPr>
      <w:r>
        <w:rPr>
          <w:rStyle w:val="CommentReference"/>
        </w:rPr>
        <w:annotationRef/>
      </w:r>
      <w:r>
        <w:t xml:space="preserve">This is comparing means.. not medians </w:t>
      </w:r>
    </w:p>
  </w:comment>
  <w:comment w:id="22" w:author="Adrian James" w:date="2017-09-13T11:35:00Z" w:initials="AJ">
    <w:p w14:paraId="4AD07A3A" w14:textId="77777777" w:rsidR="000C18B6" w:rsidRDefault="000C18B6">
      <w:pPr>
        <w:pStyle w:val="CommentText"/>
      </w:pPr>
      <w:r>
        <w:rPr>
          <w:rStyle w:val="CommentReference"/>
        </w:rPr>
        <w:annotationRef/>
      </w:r>
      <w:r>
        <w:t>Please can you plot histograms for responses to each question (may be with bin width of 20%). You could also show number who have TEES instruments on the same graph – perhaps also replot with surgeons TEES experience</w:t>
      </w:r>
    </w:p>
  </w:comment>
  <w:comment w:id="77" w:author="Arushri Swarup" w:date="2017-09-23T21:11:00Z" w:initials="AS">
    <w:p w14:paraId="1C1D5324" w14:textId="680DC367" w:rsidR="00C06B5A" w:rsidRDefault="00C06B5A">
      <w:pPr>
        <w:pStyle w:val="CommentText"/>
      </w:pPr>
      <w:r>
        <w:rPr>
          <w:rStyle w:val="CommentReference"/>
        </w:rPr>
        <w:annotationRef/>
      </w:r>
      <w:r>
        <w:t>Should we keep this?</w:t>
      </w:r>
    </w:p>
  </w:comment>
  <w:comment w:id="80" w:author="Arushri Swarup" w:date="2017-09-23T21:11:00Z" w:initials="AS">
    <w:p w14:paraId="72F025B6" w14:textId="4F41FD28" w:rsidR="00C06B5A" w:rsidRDefault="00C06B5A">
      <w:pPr>
        <w:pStyle w:val="CommentText"/>
      </w:pPr>
      <w:r>
        <w:rPr>
          <w:rStyle w:val="CommentReference"/>
        </w:rPr>
        <w:annotationRef/>
      </w:r>
      <w:r>
        <w:t xml:space="preserve"> Should we keep this?</w:t>
      </w:r>
    </w:p>
  </w:comment>
  <w:comment w:id="81" w:author="Arushri Swarup" w:date="2017-09-23T20:19:00Z" w:initials="AS">
    <w:p w14:paraId="374A4CFC" w14:textId="322C6995" w:rsidR="00302FF1" w:rsidRDefault="00302FF1">
      <w:pPr>
        <w:pStyle w:val="CommentText"/>
      </w:pPr>
      <w:r>
        <w:rPr>
          <w:rStyle w:val="CommentReference"/>
        </w:rPr>
        <w:annotationRef/>
      </w:r>
      <w:r>
        <w:t>I have included both medians and means here – not sure which one to include… we are doing the kruskall wallis test here which uses the means so it would make most sense to report means here… possibly with 95%ci?</w:t>
      </w:r>
    </w:p>
  </w:comment>
  <w:comment w:id="102" w:author="Arushri Swarup" w:date="2017-09-23T21:00:00Z" w:initials="AS">
    <w:p w14:paraId="0E2EA16D" w14:textId="62BD5A36" w:rsidR="00C13DE8" w:rsidRDefault="00C13DE8">
      <w:pPr>
        <w:pStyle w:val="CommentText"/>
      </w:pPr>
      <w:r>
        <w:rPr>
          <w:rStyle w:val="CommentReference"/>
        </w:rPr>
        <w:annotationRef/>
      </w:r>
      <w:r>
        <w:t>I think that there is actually no significant difference because this was the result of the t test which assumes normally distributed data, when I did a non-parametric Wilcoxon test, there were no statistically significant results</w:t>
      </w:r>
    </w:p>
  </w:comment>
  <w:comment w:id="107" w:author="Gavib le Nobel" w:date="2017-09-13T11:35:00Z" w:initials="GlN">
    <w:p w14:paraId="3AEDF0D7" w14:textId="77777777" w:rsidR="000C18B6" w:rsidRDefault="000C18B6">
      <w:pPr>
        <w:pStyle w:val="CommentText"/>
      </w:pPr>
      <w:r>
        <w:rPr>
          <w:rStyle w:val="CommentReference"/>
        </w:rPr>
        <w:annotationRef/>
      </w:r>
      <w:r>
        <w:t xml:space="preserve">Do we know which questions came from ppl with specialized TEES sets or not? Yes. </w:t>
      </w:r>
    </w:p>
  </w:comment>
  <w:comment w:id="108" w:author="Adrian James" w:date="2017-09-13T11:35:00Z" w:initials="AJ">
    <w:p w14:paraId="553D45EA" w14:textId="77777777" w:rsidR="000C18B6" w:rsidRDefault="000C18B6">
      <w:pPr>
        <w:pStyle w:val="CommentText"/>
      </w:pPr>
      <w:r>
        <w:rPr>
          <w:rStyle w:val="CommentReference"/>
        </w:rPr>
        <w:annotationRef/>
      </w:r>
      <w:r>
        <w:t>Subheading missing for this column</w:t>
      </w:r>
    </w:p>
  </w:comment>
  <w:comment w:id="111" w:author="Adrian James" w:date="2017-09-13T11:35:00Z" w:initials="AJ">
    <w:p w14:paraId="2AB00BBC" w14:textId="77777777" w:rsidR="000C18B6" w:rsidRDefault="000C18B6">
      <w:pPr>
        <w:pStyle w:val="CommentText"/>
      </w:pPr>
      <w:r>
        <w:rPr>
          <w:rStyle w:val="CommentReference"/>
        </w:rPr>
        <w:annotationRef/>
      </w:r>
      <w:r>
        <w:t xml:space="preserve">I would keep the table, and condense this text into one or two shortish paragraphs summarizing the comments. </w:t>
      </w:r>
    </w:p>
    <w:p w14:paraId="3EBEEA16" w14:textId="77777777" w:rsidR="000C18B6" w:rsidRDefault="000C18B6">
      <w:pPr>
        <w:pStyle w:val="CommentText"/>
      </w:pPr>
    </w:p>
  </w:comment>
  <w:comment w:id="161" w:author="Arushri Swarup" w:date="2017-09-13T11:35:00Z" w:initials="AS">
    <w:p w14:paraId="3D273013" w14:textId="77777777" w:rsidR="000C18B6" w:rsidRDefault="000C18B6" w:rsidP="00EB0289">
      <w:pPr>
        <w:pStyle w:val="CommentText"/>
      </w:pPr>
      <w:r>
        <w:rPr>
          <w:rStyle w:val="CommentReference"/>
        </w:rPr>
        <w:annotationRef/>
      </w:r>
      <w:r>
        <w:t>I’m not sure what to put here</w:t>
      </w:r>
    </w:p>
  </w:comment>
  <w:comment w:id="157" w:author="Adrian James" w:date="2017-09-13T11:54:00Z" w:initials="AJ">
    <w:p w14:paraId="236C19D4" w14:textId="77777777" w:rsidR="000C18B6" w:rsidRDefault="000C18B6">
      <w:pPr>
        <w:pStyle w:val="CommentText"/>
      </w:pPr>
      <w:r>
        <w:rPr>
          <w:rStyle w:val="CommentReference"/>
        </w:rPr>
        <w:annotationRef/>
      </w:r>
      <w:r>
        <w:t>I would remove this section and add the text to the conclusion</w:t>
      </w:r>
    </w:p>
  </w:comment>
  <w:comment w:id="162" w:author="Adrian James" w:date="2017-09-13T11:35:00Z" w:initials="AJ">
    <w:p w14:paraId="05279417" w14:textId="77777777" w:rsidR="000C18B6" w:rsidRDefault="000C18B6">
      <w:pPr>
        <w:pStyle w:val="CommentText"/>
      </w:pPr>
      <w:r>
        <w:rPr>
          <w:rStyle w:val="CommentReference"/>
        </w:rPr>
        <w:annotationRef/>
      </w:r>
      <w:r>
        <w:t>Is this true? Or is it modified-Delphi method or something eles?</w:t>
      </w:r>
    </w:p>
  </w:comment>
  <w:comment w:id="164" w:author="Adrian James" w:date="2017-09-13T11:35:00Z" w:initials="AJ">
    <w:p w14:paraId="5A68E110" w14:textId="77777777" w:rsidR="000C18B6" w:rsidRDefault="000C18B6">
      <w:pPr>
        <w:pStyle w:val="CommentText"/>
      </w:pPr>
      <w:r>
        <w:rPr>
          <w:rStyle w:val="CommentReference"/>
        </w:rPr>
        <w:annotationRef/>
      </w:r>
      <w:r>
        <w:t>May need to change this after looking at hisotgrams</w:t>
      </w:r>
    </w:p>
  </w:comment>
  <w:comment w:id="165" w:author="Adrian James" w:date="2017-09-13T11:35:00Z" w:initials="AJ">
    <w:p w14:paraId="048F1130" w14:textId="77777777" w:rsidR="000C18B6" w:rsidRDefault="000C18B6">
      <w:pPr>
        <w:pStyle w:val="CommentText"/>
      </w:pPr>
      <w:r>
        <w:rPr>
          <w:rStyle w:val="CommentReference"/>
        </w:rPr>
        <w:annotationRef/>
      </w:r>
      <w:r>
        <w:t>This is important: please add to results section if correct.</w:t>
      </w:r>
    </w:p>
  </w:comment>
  <w:comment w:id="166" w:author="Adrian James" w:date="2017-09-13T11:35:00Z" w:initials="AJ">
    <w:p w14:paraId="7F9300E7" w14:textId="77777777" w:rsidR="000C18B6" w:rsidRDefault="000C18B6">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853D6" w15:done="0"/>
  <w15:commentEx w15:paraId="58823373" w15:done="1"/>
  <w15:commentEx w15:paraId="53B47FF1" w15:done="0"/>
  <w15:commentEx w15:paraId="4AD07A3A" w15:done="0"/>
  <w15:commentEx w15:paraId="1C1D5324" w15:done="0"/>
  <w15:commentEx w15:paraId="72F025B6" w15:done="0"/>
  <w15:commentEx w15:paraId="374A4CFC" w15:done="0"/>
  <w15:commentEx w15:paraId="0E2EA16D" w15:done="0"/>
  <w15:commentEx w15:paraId="3AEDF0D7" w15:done="0"/>
  <w15:commentEx w15:paraId="553D45EA" w15:done="0"/>
  <w15:commentEx w15:paraId="3EBEEA16" w15:done="0"/>
  <w15:commentEx w15:paraId="3D273013" w15:done="0"/>
  <w15:commentEx w15:paraId="236C19D4" w15:done="0"/>
  <w15:commentEx w15:paraId="05279417" w15:done="0"/>
  <w15:commentEx w15:paraId="5A68E110" w15:done="0"/>
  <w15:commentEx w15:paraId="048F1130" w15:done="0"/>
  <w15:commentEx w15:paraId="7F9300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01EAC" w14:textId="77777777" w:rsidR="00F9718E" w:rsidRDefault="00F9718E" w:rsidP="00FB076D">
      <w:r>
        <w:separator/>
      </w:r>
    </w:p>
  </w:endnote>
  <w:endnote w:type="continuationSeparator" w:id="0">
    <w:p w14:paraId="732E1C6C" w14:textId="77777777" w:rsidR="00F9718E" w:rsidRDefault="00F9718E"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0F85F781" w14:textId="77777777" w:rsidR="000C18B6" w:rsidRDefault="008B16E8">
        <w:pPr>
          <w:pStyle w:val="Footer"/>
          <w:jc w:val="right"/>
        </w:pPr>
        <w:r>
          <w:fldChar w:fldCharType="begin"/>
        </w:r>
        <w:r>
          <w:instrText xml:space="preserve"> PAGE   \* MERGEFORMAT </w:instrText>
        </w:r>
        <w:r>
          <w:fldChar w:fldCharType="separate"/>
        </w:r>
        <w:r w:rsidR="002C0E1B">
          <w:rPr>
            <w:noProof/>
          </w:rPr>
          <w:t>1</w:t>
        </w:r>
        <w:r>
          <w:rPr>
            <w:noProof/>
          </w:rPr>
          <w:fldChar w:fldCharType="end"/>
        </w:r>
      </w:p>
    </w:sdtContent>
  </w:sdt>
  <w:p w14:paraId="2174C451" w14:textId="77777777" w:rsidR="000C18B6" w:rsidRDefault="000C18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54349" w14:textId="77777777" w:rsidR="00F9718E" w:rsidRDefault="00F9718E" w:rsidP="00FB076D">
      <w:r>
        <w:separator/>
      </w:r>
    </w:p>
  </w:footnote>
  <w:footnote w:type="continuationSeparator" w:id="0">
    <w:p w14:paraId="31B3834A" w14:textId="77777777" w:rsidR="00F9718E" w:rsidRDefault="00F9718E"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C8A"/>
    <w:rsid w:val="00015BCD"/>
    <w:rsid w:val="0002065D"/>
    <w:rsid w:val="000259AA"/>
    <w:rsid w:val="00027DF4"/>
    <w:rsid w:val="00030BDD"/>
    <w:rsid w:val="00041A9F"/>
    <w:rsid w:val="00051416"/>
    <w:rsid w:val="000526B9"/>
    <w:rsid w:val="00063FCC"/>
    <w:rsid w:val="0006438F"/>
    <w:rsid w:val="00064C29"/>
    <w:rsid w:val="00073080"/>
    <w:rsid w:val="00086F3F"/>
    <w:rsid w:val="000953B0"/>
    <w:rsid w:val="00096AC0"/>
    <w:rsid w:val="00097734"/>
    <w:rsid w:val="000B67EC"/>
    <w:rsid w:val="000B750F"/>
    <w:rsid w:val="000C07E1"/>
    <w:rsid w:val="000C18B6"/>
    <w:rsid w:val="000C4580"/>
    <w:rsid w:val="000D0435"/>
    <w:rsid w:val="000D2928"/>
    <w:rsid w:val="000D4F14"/>
    <w:rsid w:val="000E2993"/>
    <w:rsid w:val="000E3BD6"/>
    <w:rsid w:val="000E6B39"/>
    <w:rsid w:val="000F119D"/>
    <w:rsid w:val="000F2E0C"/>
    <w:rsid w:val="000F60F4"/>
    <w:rsid w:val="001023C2"/>
    <w:rsid w:val="00103115"/>
    <w:rsid w:val="001078C0"/>
    <w:rsid w:val="00115007"/>
    <w:rsid w:val="00131523"/>
    <w:rsid w:val="00131681"/>
    <w:rsid w:val="00131720"/>
    <w:rsid w:val="00132782"/>
    <w:rsid w:val="00141609"/>
    <w:rsid w:val="0014467C"/>
    <w:rsid w:val="00150679"/>
    <w:rsid w:val="00150E37"/>
    <w:rsid w:val="00161E8F"/>
    <w:rsid w:val="001671E1"/>
    <w:rsid w:val="001711A9"/>
    <w:rsid w:val="0018731D"/>
    <w:rsid w:val="001A0FFB"/>
    <w:rsid w:val="001A4EC9"/>
    <w:rsid w:val="001B3242"/>
    <w:rsid w:val="001B5125"/>
    <w:rsid w:val="001B7295"/>
    <w:rsid w:val="001C0E70"/>
    <w:rsid w:val="001C12A0"/>
    <w:rsid w:val="001E17F9"/>
    <w:rsid w:val="001E2875"/>
    <w:rsid w:val="001E3086"/>
    <w:rsid w:val="001F4CAF"/>
    <w:rsid w:val="001F699D"/>
    <w:rsid w:val="001F6B4A"/>
    <w:rsid w:val="00204EC7"/>
    <w:rsid w:val="0022082B"/>
    <w:rsid w:val="002220B1"/>
    <w:rsid w:val="0023081C"/>
    <w:rsid w:val="00231DE9"/>
    <w:rsid w:val="0023355C"/>
    <w:rsid w:val="00235968"/>
    <w:rsid w:val="00236FE1"/>
    <w:rsid w:val="00240277"/>
    <w:rsid w:val="002422B9"/>
    <w:rsid w:val="002442CD"/>
    <w:rsid w:val="00246559"/>
    <w:rsid w:val="00281516"/>
    <w:rsid w:val="00287402"/>
    <w:rsid w:val="002904CB"/>
    <w:rsid w:val="0029378A"/>
    <w:rsid w:val="0029382E"/>
    <w:rsid w:val="002A0FE6"/>
    <w:rsid w:val="002A244A"/>
    <w:rsid w:val="002B7AAF"/>
    <w:rsid w:val="002C0E1B"/>
    <w:rsid w:val="002D56AE"/>
    <w:rsid w:val="002E043E"/>
    <w:rsid w:val="00302FF1"/>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B3236"/>
    <w:rsid w:val="003C1185"/>
    <w:rsid w:val="003C1A46"/>
    <w:rsid w:val="003C1CD3"/>
    <w:rsid w:val="003D2BD1"/>
    <w:rsid w:val="003D60EC"/>
    <w:rsid w:val="003E1D40"/>
    <w:rsid w:val="003E21FE"/>
    <w:rsid w:val="003E42A4"/>
    <w:rsid w:val="003E5AC7"/>
    <w:rsid w:val="003E7217"/>
    <w:rsid w:val="0041136B"/>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7EE1"/>
    <w:rsid w:val="00490FD1"/>
    <w:rsid w:val="004910F7"/>
    <w:rsid w:val="00492755"/>
    <w:rsid w:val="004946F0"/>
    <w:rsid w:val="00496B01"/>
    <w:rsid w:val="004B4199"/>
    <w:rsid w:val="004C419B"/>
    <w:rsid w:val="004D0725"/>
    <w:rsid w:val="004D1A6F"/>
    <w:rsid w:val="004E3980"/>
    <w:rsid w:val="004E3C25"/>
    <w:rsid w:val="004E5E22"/>
    <w:rsid w:val="004E6E3E"/>
    <w:rsid w:val="004F2557"/>
    <w:rsid w:val="00501CA9"/>
    <w:rsid w:val="0050473A"/>
    <w:rsid w:val="00507B34"/>
    <w:rsid w:val="00507EE6"/>
    <w:rsid w:val="005163DD"/>
    <w:rsid w:val="00522314"/>
    <w:rsid w:val="00524F1F"/>
    <w:rsid w:val="00533FA3"/>
    <w:rsid w:val="005377CD"/>
    <w:rsid w:val="005428B9"/>
    <w:rsid w:val="005463E8"/>
    <w:rsid w:val="0055181B"/>
    <w:rsid w:val="00557FE9"/>
    <w:rsid w:val="00561CBC"/>
    <w:rsid w:val="00567206"/>
    <w:rsid w:val="00581B4A"/>
    <w:rsid w:val="005832EC"/>
    <w:rsid w:val="00586262"/>
    <w:rsid w:val="005903F4"/>
    <w:rsid w:val="00595D46"/>
    <w:rsid w:val="005A0C2A"/>
    <w:rsid w:val="005A7C1F"/>
    <w:rsid w:val="005B4FB5"/>
    <w:rsid w:val="005C2C65"/>
    <w:rsid w:val="005C726D"/>
    <w:rsid w:val="005D18E0"/>
    <w:rsid w:val="005D1C1A"/>
    <w:rsid w:val="005D1F2B"/>
    <w:rsid w:val="005D39E4"/>
    <w:rsid w:val="005D5B45"/>
    <w:rsid w:val="005E33F5"/>
    <w:rsid w:val="005E398D"/>
    <w:rsid w:val="005E6EE5"/>
    <w:rsid w:val="005E7E6F"/>
    <w:rsid w:val="005F0FF5"/>
    <w:rsid w:val="005F4612"/>
    <w:rsid w:val="005F7143"/>
    <w:rsid w:val="00600D72"/>
    <w:rsid w:val="006013F1"/>
    <w:rsid w:val="00611FC6"/>
    <w:rsid w:val="0061241A"/>
    <w:rsid w:val="00615389"/>
    <w:rsid w:val="0061571D"/>
    <w:rsid w:val="00626E73"/>
    <w:rsid w:val="00632743"/>
    <w:rsid w:val="00635E1F"/>
    <w:rsid w:val="006454BC"/>
    <w:rsid w:val="006527EB"/>
    <w:rsid w:val="00654049"/>
    <w:rsid w:val="00655311"/>
    <w:rsid w:val="0065650D"/>
    <w:rsid w:val="0066306F"/>
    <w:rsid w:val="00665075"/>
    <w:rsid w:val="0067096C"/>
    <w:rsid w:val="00676630"/>
    <w:rsid w:val="00677D49"/>
    <w:rsid w:val="00684604"/>
    <w:rsid w:val="0069326C"/>
    <w:rsid w:val="006A2E95"/>
    <w:rsid w:val="006A4781"/>
    <w:rsid w:val="006B2AD8"/>
    <w:rsid w:val="006B6D47"/>
    <w:rsid w:val="006B712B"/>
    <w:rsid w:val="006C63FE"/>
    <w:rsid w:val="006C6F2A"/>
    <w:rsid w:val="006D1198"/>
    <w:rsid w:val="006D503B"/>
    <w:rsid w:val="006E6BEC"/>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726"/>
    <w:rsid w:val="007517A3"/>
    <w:rsid w:val="00752119"/>
    <w:rsid w:val="00753878"/>
    <w:rsid w:val="00760EAD"/>
    <w:rsid w:val="00761442"/>
    <w:rsid w:val="007679DF"/>
    <w:rsid w:val="00771CED"/>
    <w:rsid w:val="00772B90"/>
    <w:rsid w:val="00775BB0"/>
    <w:rsid w:val="00780B9C"/>
    <w:rsid w:val="00783D5A"/>
    <w:rsid w:val="00797400"/>
    <w:rsid w:val="007A0AC6"/>
    <w:rsid w:val="007A5C19"/>
    <w:rsid w:val="007B039D"/>
    <w:rsid w:val="007B7CB7"/>
    <w:rsid w:val="007C1B08"/>
    <w:rsid w:val="007C4768"/>
    <w:rsid w:val="007C6150"/>
    <w:rsid w:val="007D327B"/>
    <w:rsid w:val="007D61D3"/>
    <w:rsid w:val="007E48C5"/>
    <w:rsid w:val="00801A72"/>
    <w:rsid w:val="00804418"/>
    <w:rsid w:val="008117BE"/>
    <w:rsid w:val="00812770"/>
    <w:rsid w:val="0081349D"/>
    <w:rsid w:val="00814E34"/>
    <w:rsid w:val="00815668"/>
    <w:rsid w:val="008212F6"/>
    <w:rsid w:val="00826533"/>
    <w:rsid w:val="00827129"/>
    <w:rsid w:val="00830AB2"/>
    <w:rsid w:val="00833647"/>
    <w:rsid w:val="00837DBC"/>
    <w:rsid w:val="00845578"/>
    <w:rsid w:val="00846E89"/>
    <w:rsid w:val="0084786E"/>
    <w:rsid w:val="00850058"/>
    <w:rsid w:val="00866A1C"/>
    <w:rsid w:val="00876325"/>
    <w:rsid w:val="008808A3"/>
    <w:rsid w:val="0088566B"/>
    <w:rsid w:val="00885CBD"/>
    <w:rsid w:val="008A073E"/>
    <w:rsid w:val="008A4FE6"/>
    <w:rsid w:val="008A602D"/>
    <w:rsid w:val="008B0C08"/>
    <w:rsid w:val="008B16E8"/>
    <w:rsid w:val="008B1AB6"/>
    <w:rsid w:val="008B21B1"/>
    <w:rsid w:val="008B4BC9"/>
    <w:rsid w:val="008C5735"/>
    <w:rsid w:val="008D0425"/>
    <w:rsid w:val="008D470F"/>
    <w:rsid w:val="008F12E8"/>
    <w:rsid w:val="008F34BF"/>
    <w:rsid w:val="008F3D94"/>
    <w:rsid w:val="00900344"/>
    <w:rsid w:val="00902161"/>
    <w:rsid w:val="00902788"/>
    <w:rsid w:val="00903993"/>
    <w:rsid w:val="00907B7F"/>
    <w:rsid w:val="00911231"/>
    <w:rsid w:val="009140A2"/>
    <w:rsid w:val="0092116F"/>
    <w:rsid w:val="00925711"/>
    <w:rsid w:val="00926AAC"/>
    <w:rsid w:val="009316FD"/>
    <w:rsid w:val="00933020"/>
    <w:rsid w:val="00942B06"/>
    <w:rsid w:val="00943FE8"/>
    <w:rsid w:val="00947EEF"/>
    <w:rsid w:val="00951D1E"/>
    <w:rsid w:val="0095537A"/>
    <w:rsid w:val="00956383"/>
    <w:rsid w:val="00965A54"/>
    <w:rsid w:val="00966F67"/>
    <w:rsid w:val="00967978"/>
    <w:rsid w:val="009708BC"/>
    <w:rsid w:val="009733E4"/>
    <w:rsid w:val="009734C5"/>
    <w:rsid w:val="00976460"/>
    <w:rsid w:val="0098474E"/>
    <w:rsid w:val="00993A5E"/>
    <w:rsid w:val="00993E9F"/>
    <w:rsid w:val="00995991"/>
    <w:rsid w:val="00997A73"/>
    <w:rsid w:val="009A190E"/>
    <w:rsid w:val="009A7E4E"/>
    <w:rsid w:val="009B2A1F"/>
    <w:rsid w:val="009C0B4A"/>
    <w:rsid w:val="009C66D3"/>
    <w:rsid w:val="009C6BD8"/>
    <w:rsid w:val="009D26E4"/>
    <w:rsid w:val="009E1EC6"/>
    <w:rsid w:val="009E70C0"/>
    <w:rsid w:val="009F3FC5"/>
    <w:rsid w:val="00A00229"/>
    <w:rsid w:val="00A00A78"/>
    <w:rsid w:val="00A056AA"/>
    <w:rsid w:val="00A06FF5"/>
    <w:rsid w:val="00A145E4"/>
    <w:rsid w:val="00A209D1"/>
    <w:rsid w:val="00A25610"/>
    <w:rsid w:val="00A275C1"/>
    <w:rsid w:val="00A301DF"/>
    <w:rsid w:val="00A37DB3"/>
    <w:rsid w:val="00A40CE7"/>
    <w:rsid w:val="00A440DB"/>
    <w:rsid w:val="00A517E3"/>
    <w:rsid w:val="00A52432"/>
    <w:rsid w:val="00A55360"/>
    <w:rsid w:val="00A60488"/>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5984"/>
    <w:rsid w:val="00AC005D"/>
    <w:rsid w:val="00AC6126"/>
    <w:rsid w:val="00AC76C8"/>
    <w:rsid w:val="00AC7A8E"/>
    <w:rsid w:val="00AD26A1"/>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7616"/>
    <w:rsid w:val="00B4071D"/>
    <w:rsid w:val="00B41F34"/>
    <w:rsid w:val="00B453AD"/>
    <w:rsid w:val="00B514C8"/>
    <w:rsid w:val="00B51B26"/>
    <w:rsid w:val="00B521CA"/>
    <w:rsid w:val="00B52404"/>
    <w:rsid w:val="00B535EB"/>
    <w:rsid w:val="00B5360D"/>
    <w:rsid w:val="00B537DE"/>
    <w:rsid w:val="00B55125"/>
    <w:rsid w:val="00B577FD"/>
    <w:rsid w:val="00B61C27"/>
    <w:rsid w:val="00B61F40"/>
    <w:rsid w:val="00B64E44"/>
    <w:rsid w:val="00B6706E"/>
    <w:rsid w:val="00B709A8"/>
    <w:rsid w:val="00B71630"/>
    <w:rsid w:val="00B749C1"/>
    <w:rsid w:val="00B75745"/>
    <w:rsid w:val="00B90DE6"/>
    <w:rsid w:val="00B90E0D"/>
    <w:rsid w:val="00B922BE"/>
    <w:rsid w:val="00BA0C6B"/>
    <w:rsid w:val="00BB244B"/>
    <w:rsid w:val="00BB5E14"/>
    <w:rsid w:val="00BC5DCF"/>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100D0"/>
    <w:rsid w:val="00D14E60"/>
    <w:rsid w:val="00D21CAD"/>
    <w:rsid w:val="00D22D63"/>
    <w:rsid w:val="00D272CC"/>
    <w:rsid w:val="00D31A40"/>
    <w:rsid w:val="00D33B34"/>
    <w:rsid w:val="00D36ACF"/>
    <w:rsid w:val="00D43EDF"/>
    <w:rsid w:val="00D64C5E"/>
    <w:rsid w:val="00D6768F"/>
    <w:rsid w:val="00D75B61"/>
    <w:rsid w:val="00D81D22"/>
    <w:rsid w:val="00D8737E"/>
    <w:rsid w:val="00D90DA8"/>
    <w:rsid w:val="00D97EDD"/>
    <w:rsid w:val="00DA44F0"/>
    <w:rsid w:val="00DB2FA2"/>
    <w:rsid w:val="00DB381F"/>
    <w:rsid w:val="00DB3A3F"/>
    <w:rsid w:val="00DB6365"/>
    <w:rsid w:val="00DC50B3"/>
    <w:rsid w:val="00DC5B69"/>
    <w:rsid w:val="00DD3874"/>
    <w:rsid w:val="00DE7FA6"/>
    <w:rsid w:val="00DF242E"/>
    <w:rsid w:val="00DF7D31"/>
    <w:rsid w:val="00E0401A"/>
    <w:rsid w:val="00E12426"/>
    <w:rsid w:val="00E13A27"/>
    <w:rsid w:val="00E141DF"/>
    <w:rsid w:val="00E267AB"/>
    <w:rsid w:val="00E2762E"/>
    <w:rsid w:val="00E30A1A"/>
    <w:rsid w:val="00E326E5"/>
    <w:rsid w:val="00E405EC"/>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A2E"/>
    <w:rsid w:val="00EE7212"/>
    <w:rsid w:val="00F049DE"/>
    <w:rsid w:val="00F079FC"/>
    <w:rsid w:val="00F158F7"/>
    <w:rsid w:val="00F24A86"/>
    <w:rsid w:val="00F2599A"/>
    <w:rsid w:val="00F31850"/>
    <w:rsid w:val="00F340DB"/>
    <w:rsid w:val="00F34511"/>
    <w:rsid w:val="00F34AD8"/>
    <w:rsid w:val="00F420DC"/>
    <w:rsid w:val="00F44423"/>
    <w:rsid w:val="00F473FA"/>
    <w:rsid w:val="00F55A66"/>
    <w:rsid w:val="00F56777"/>
    <w:rsid w:val="00F56E4A"/>
    <w:rsid w:val="00F57F2F"/>
    <w:rsid w:val="00F667AA"/>
    <w:rsid w:val="00F72A2B"/>
    <w:rsid w:val="00F748E7"/>
    <w:rsid w:val="00F76515"/>
    <w:rsid w:val="00F822C7"/>
    <w:rsid w:val="00F832F8"/>
    <w:rsid w:val="00F83A69"/>
    <w:rsid w:val="00F923B9"/>
    <w:rsid w:val="00F95BB8"/>
    <w:rsid w:val="00F9718E"/>
    <w:rsid w:val="00FB076D"/>
    <w:rsid w:val="00FB3571"/>
    <w:rsid w:val="00FB4E25"/>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E2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chart" Target="charts/chart1.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cat>
            <c:strRef>
              <c:f>Sheet1!$K$13:$K$18</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Sheet1!$L$13:$L$18</c:f>
              <c:numCache>
                <c:formatCode>General</c:formatCode>
                <c:ptCount val="6"/>
                <c:pt idx="0">
                  <c:v>90.0</c:v>
                </c:pt>
                <c:pt idx="1">
                  <c:v>81.0</c:v>
                </c:pt>
                <c:pt idx="2">
                  <c:v>66.0</c:v>
                </c:pt>
                <c:pt idx="3">
                  <c:v>64.0</c:v>
                </c:pt>
                <c:pt idx="4">
                  <c:v>63.0</c:v>
                </c:pt>
                <c:pt idx="5">
                  <c:v>56.0</c:v>
                </c:pt>
              </c:numCache>
            </c:numRef>
          </c:val>
        </c:ser>
        <c:dLbls>
          <c:showLegendKey val="0"/>
          <c:showVal val="0"/>
          <c:showCatName val="0"/>
          <c:showSerName val="0"/>
          <c:showPercent val="0"/>
          <c:showBubbleSize val="0"/>
        </c:dLbls>
        <c:gapWidth val="150"/>
        <c:axId val="-2015640096"/>
        <c:axId val="-2075020048"/>
      </c:barChart>
      <c:catAx>
        <c:axId val="-2015640096"/>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075020048"/>
        <c:crosses val="autoZero"/>
        <c:auto val="1"/>
        <c:lblAlgn val="ctr"/>
        <c:lblOffset val="100"/>
        <c:noMultiLvlLbl val="0"/>
      </c:catAx>
      <c:valAx>
        <c:axId val="-2075020048"/>
        <c:scaling>
          <c:orientation val="minMax"/>
          <c:max val="100.0"/>
        </c:scaling>
        <c:delete val="0"/>
        <c:axPos val="l"/>
        <c:majorGridlines/>
        <c:title>
          <c:tx>
            <c:rich>
              <a:bodyPr rot="-5400000" vert="horz"/>
              <a:lstStyle/>
              <a:p>
                <a:pPr>
                  <a:defRPr/>
                </a:pPr>
                <a:r>
                  <a:rPr lang="en-CA"/>
                  <a:t>Degree of Need (Median%)</a:t>
                </a:r>
              </a:p>
            </c:rich>
          </c:tx>
          <c:overlay val="0"/>
        </c:title>
        <c:numFmt formatCode="General" sourceLinked="1"/>
        <c:majorTickMark val="out"/>
        <c:minorTickMark val="none"/>
        <c:tickLblPos val="nextTo"/>
        <c:crossAx val="-2015640096"/>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F72C3-E633-5341-9E72-6F7D07DE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14692</Words>
  <Characters>83747</Characters>
  <Application>Microsoft Macintosh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25</cp:revision>
  <dcterms:created xsi:type="dcterms:W3CDTF">2017-09-23T16:40:00Z</dcterms:created>
  <dcterms:modified xsi:type="dcterms:W3CDTF">2017-09-24T01:36:00Z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