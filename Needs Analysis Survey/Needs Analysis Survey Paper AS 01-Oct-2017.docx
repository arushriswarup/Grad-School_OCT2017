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F7447"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36FC9366"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12AF6E19"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6F1F77D7"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sidRPr="0050110B">
        <w:rPr>
          <w:rFonts w:ascii="Times New Roman" w:eastAsia="Times New Roman" w:hAnsi="Times New Roman" w:cs="Times New Roman"/>
          <w:b/>
          <w:color w:val="000000" w:themeColor="text1"/>
          <w:lang w:eastAsia="en-CA"/>
        </w:rPr>
        <w:t>The Current Limitations and Future Direction of Instrument Design for Totally Endoscopic Ear Surgery: A Needs Analysis Survey.</w:t>
      </w:r>
    </w:p>
    <w:p w14:paraId="25456D3E"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737C99FE"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color w:val="000000" w:themeColor="text1"/>
          <w:lang w:eastAsia="en-CA"/>
        </w:rPr>
      </w:pPr>
      <w:r w:rsidRPr="0050110B">
        <w:rPr>
          <w:rFonts w:ascii="Times New Roman" w:eastAsia="Times New Roman" w:hAnsi="Times New Roman" w:cs="Times New Roman"/>
          <w:color w:val="000000" w:themeColor="text1"/>
          <w:lang w:eastAsia="en-CA"/>
        </w:rPr>
        <w:t>Short title: Needs analysis for endoscopic ear surgery instruments.</w:t>
      </w:r>
    </w:p>
    <w:p w14:paraId="0E2CA781"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6222A7A6"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6867673"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F7B103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3F2AD4AB"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92D7C29"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11011B25"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rPr>
        <w:t>Arushri Swarup BASc</w:t>
      </w:r>
      <w:r w:rsidRPr="0050110B">
        <w:rPr>
          <w:rFonts w:ascii="Times New Roman" w:hAnsi="Times New Roman" w:cs="Times New Roman"/>
          <w:color w:val="000000" w:themeColor="text1"/>
          <w:vertAlign w:val="superscript"/>
        </w:rPr>
        <w:t>1,2</w:t>
      </w:r>
      <w:r w:rsidRPr="0050110B">
        <w:rPr>
          <w:rFonts w:ascii="Times New Roman" w:hAnsi="Times New Roman" w:cs="Times New Roman"/>
          <w:color w:val="000000" w:themeColor="text1"/>
        </w:rPr>
        <w:t xml:space="preserve">, Gavin J. le Nobel, </w:t>
      </w:r>
      <w:proofErr w:type="spellStart"/>
      <w:r w:rsidRPr="0050110B">
        <w:rPr>
          <w:rFonts w:ascii="Times New Roman" w:hAnsi="Times New Roman" w:cs="Times New Roman"/>
          <w:color w:val="000000" w:themeColor="text1"/>
        </w:rPr>
        <w:t>BSc.Eng</w:t>
      </w:r>
      <w:proofErr w:type="spellEnd"/>
      <w:r w:rsidRPr="0050110B">
        <w:rPr>
          <w:rFonts w:ascii="Times New Roman" w:hAnsi="Times New Roman" w:cs="Times New Roman"/>
          <w:color w:val="000000" w:themeColor="text1"/>
        </w:rPr>
        <w:t xml:space="preserve"> MD FRCSC</w:t>
      </w:r>
      <w:r w:rsidRPr="0050110B">
        <w:rPr>
          <w:rFonts w:ascii="Times New Roman" w:hAnsi="Times New Roman" w:cs="Times New Roman"/>
          <w:color w:val="000000" w:themeColor="text1"/>
          <w:vertAlign w:val="superscript"/>
        </w:rPr>
        <w:t>2,3</w:t>
      </w:r>
      <w:r w:rsidRPr="0050110B">
        <w:rPr>
          <w:rFonts w:ascii="Times New Roman" w:hAnsi="Times New Roman" w:cs="Times New Roman"/>
          <w:color w:val="000000" w:themeColor="text1"/>
        </w:rPr>
        <w:t>, Adrian James</w:t>
      </w:r>
      <w:r w:rsidRPr="0050110B">
        <w:rPr>
          <w:rFonts w:ascii="Times New Roman" w:hAnsi="Times New Roman" w:cs="Times New Roman"/>
          <w:color w:val="000000" w:themeColor="text1"/>
          <w:vertAlign w:val="superscript"/>
        </w:rPr>
        <w:t>1,2,3</w:t>
      </w:r>
      <w:r w:rsidRPr="0050110B">
        <w:rPr>
          <w:rFonts w:ascii="Times New Roman" w:hAnsi="Times New Roman" w:cs="Times New Roman"/>
          <w:color w:val="000000" w:themeColor="text1"/>
        </w:rPr>
        <w:t xml:space="preserve"> MA DM FRCS.</w:t>
      </w:r>
    </w:p>
    <w:p w14:paraId="727B23A5"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9135C89"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rPr>
        <w:t>Hospital for Sick Children, Toronto, ON</w:t>
      </w:r>
    </w:p>
    <w:p w14:paraId="76D1EDAD"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Institute of Biomaterials and Biomedical Engineering, University of Toronto, Toronto, ON</w:t>
      </w:r>
    </w:p>
    <w:p w14:paraId="6E97F411"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Department of Otolaryngology Head and Neck Surgery, University of Toronto, Toronto, ON</w:t>
      </w:r>
    </w:p>
    <w:p w14:paraId="567B1182"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A5B8044"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33549AF4"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Corresponding author:</w:t>
      </w:r>
    </w:p>
    <w:p w14:paraId="4FC94BD8"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Dr. Adrian James</w:t>
      </w:r>
    </w:p>
    <w:p w14:paraId="786F89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Phone: (416) 813-4938</w:t>
      </w:r>
    </w:p>
    <w:p w14:paraId="69EA24B8" w14:textId="77777777" w:rsidR="00FB076D"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Fax: (416) 813-5036</w:t>
      </w:r>
    </w:p>
    <w:p w14:paraId="568F95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eastAsia="Times New Roman" w:hAnsi="Times New Roman" w:cs="Times New Roman"/>
          <w:i/>
          <w:iCs/>
          <w:color w:val="000000" w:themeColor="text1"/>
          <w:lang w:val="en-CA" w:eastAsia="en-CA"/>
        </w:rPr>
        <w:t>Hospital for Sick Children</w:t>
      </w:r>
    </w:p>
    <w:p w14:paraId="5D566811"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555 University Avenue</w:t>
      </w:r>
    </w:p>
    <w:p w14:paraId="56E34B89"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Toronto ON, Canada, M5G 1X8</w:t>
      </w:r>
    </w:p>
    <w:p w14:paraId="68D5AE2B" w14:textId="77777777" w:rsidR="007145D6"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eastAsia="Times New Roman" w:hAnsi="Times New Roman" w:cs="Times New Roman"/>
          <w:iCs/>
          <w:color w:val="000000" w:themeColor="text1"/>
          <w:lang w:val="en-CA" w:eastAsia="en-CA"/>
        </w:rPr>
        <w:t>email: adr.james@utoronto.ca</w:t>
      </w:r>
      <w:r w:rsidRPr="0050110B">
        <w:rPr>
          <w:rFonts w:ascii="Times New Roman" w:hAnsi="Times New Roman" w:cs="Times New Roman"/>
          <w:color w:val="000000" w:themeColor="text1"/>
          <w:shd w:val="clear" w:color="auto" w:fill="FFFFFF"/>
        </w:rPr>
        <w:t> </w:t>
      </w:r>
    </w:p>
    <w:p w14:paraId="68879AEF" w14:textId="77777777" w:rsidR="00FB076D" w:rsidRPr="0050110B" w:rsidRDefault="00FB076D" w:rsidP="00690D4D">
      <w:pPr>
        <w:spacing w:line="360" w:lineRule="auto"/>
        <w:contextualSpacing/>
        <w:jc w:val="center"/>
        <w:rPr>
          <w:rFonts w:ascii="Times New Roman" w:hAnsi="Times New Roman" w:cs="Times New Roman"/>
          <w:color w:val="000000" w:themeColor="text1"/>
          <w:shd w:val="clear" w:color="auto" w:fill="FFFFFF"/>
        </w:rPr>
      </w:pPr>
    </w:p>
    <w:p w14:paraId="354FB192"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Sources of funding:</w:t>
      </w:r>
    </w:p>
    <w:p w14:paraId="4D5BF359"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lastRenderedPageBreak/>
        <w:t>Director’s Innovation Award, Institute of Biomaterials and Biomedical Engineering, University of Toronto</w:t>
      </w:r>
    </w:p>
    <w:p w14:paraId="5B9377D8"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Department of Otolaryngology – Head &amp; Neck Surgery, Hospital for Sick Children</w:t>
      </w:r>
    </w:p>
    <w:p w14:paraId="4369837E"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41E65370"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C1BC149"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D2DFF2"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7E5F2E6"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BA42CEF"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45C9C53"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E5EB48" w14:textId="77777777" w:rsidR="00586262" w:rsidRPr="0050110B" w:rsidRDefault="00586262" w:rsidP="00690D4D">
      <w:pPr>
        <w:spacing w:line="360" w:lineRule="auto"/>
        <w:rPr>
          <w:rFonts w:ascii="Times New Roman" w:hAnsi="Times New Roman" w:cs="Times New Roman"/>
          <w:color w:val="000000" w:themeColor="text1"/>
        </w:rPr>
        <w:sectPr w:rsidR="00586262" w:rsidRPr="0050110B" w:rsidSect="008D470F">
          <w:footerReference w:type="default" r:id="rId8"/>
          <w:pgSz w:w="12240" w:h="15840"/>
          <w:pgMar w:top="1440" w:right="1440" w:bottom="1440" w:left="1440" w:header="708" w:footer="708" w:gutter="0"/>
          <w:cols w:space="708"/>
          <w:docGrid w:linePitch="360"/>
        </w:sectPr>
      </w:pPr>
    </w:p>
    <w:p w14:paraId="22195806" w14:textId="77777777" w:rsidR="00690D4D" w:rsidRPr="0050110B" w:rsidRDefault="00690D4D" w:rsidP="00690D4D">
      <w:p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lastRenderedPageBreak/>
        <w:t>Journal - Otology &amp;</w:t>
      </w:r>
      <w:proofErr w:type="spellStart"/>
      <w:r w:rsidRPr="0050110B">
        <w:rPr>
          <w:rFonts w:ascii="Times New Roman" w:hAnsi="Times New Roman" w:cs="Times New Roman"/>
          <w:b/>
          <w:color w:val="000000" w:themeColor="text1"/>
          <w:lang w:val="en-CA"/>
        </w:rPr>
        <w:t>Neurotology</w:t>
      </w:r>
      <w:proofErr w:type="spellEnd"/>
      <w:r w:rsidRPr="0050110B">
        <w:rPr>
          <w:rFonts w:ascii="Times New Roman" w:hAnsi="Times New Roman" w:cs="Times New Roman"/>
          <w:b/>
          <w:color w:val="000000" w:themeColor="text1"/>
          <w:lang w:val="en-CA"/>
        </w:rPr>
        <w:t xml:space="preserve">– </w:t>
      </w:r>
      <w:r w:rsidRPr="0050110B">
        <w:rPr>
          <w:rFonts w:ascii="Times New Roman" w:hAnsi="Times New Roman" w:cs="Times New Roman"/>
          <w:color w:val="000000" w:themeColor="text1"/>
          <w:lang w:val="en-CA"/>
        </w:rPr>
        <w:t xml:space="preserve">Author </w:t>
      </w:r>
      <w:proofErr w:type="spellStart"/>
      <w:r w:rsidRPr="0050110B">
        <w:rPr>
          <w:rFonts w:ascii="Times New Roman" w:hAnsi="Times New Roman" w:cs="Times New Roman"/>
          <w:color w:val="000000" w:themeColor="text1"/>
          <w:lang w:val="en-CA"/>
        </w:rPr>
        <w:t>instructions:http</w:t>
      </w:r>
      <w:proofErr w:type="spellEnd"/>
      <w:r w:rsidRPr="0050110B">
        <w:rPr>
          <w:rFonts w:ascii="Times New Roman" w:hAnsi="Times New Roman" w:cs="Times New Roman"/>
          <w:color w:val="000000" w:themeColor="text1"/>
          <w:lang w:val="en-CA"/>
        </w:rPr>
        <w:t>://edmgr.ovid.com/on/accounts/ifauth.htm</w:t>
      </w:r>
    </w:p>
    <w:p w14:paraId="4152A609" w14:textId="77777777" w:rsidR="00690D4D" w:rsidRPr="0050110B" w:rsidRDefault="00690D4D" w:rsidP="00690D4D">
      <w:pPr>
        <w:pStyle w:val="ListParagraph"/>
        <w:numPr>
          <w:ilvl w:val="0"/>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b/>
          <w:bCs/>
          <w:color w:val="000000" w:themeColor="text1"/>
          <w:lang w:val="en-CA"/>
        </w:rPr>
        <w:t>Basic Science Reports: </w:t>
      </w:r>
    </w:p>
    <w:p w14:paraId="1AB88887"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3500 words. This count does not include the abstract, references, tables, or figure legends.</w:t>
      </w:r>
    </w:p>
    <w:p w14:paraId="345A740B"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6 main figures and tables. Individual figures may consist of figure parts (Figure 1A, 1B, </w:t>
      </w:r>
      <w:proofErr w:type="spellStart"/>
      <w:r w:rsidRPr="0050110B">
        <w:rPr>
          <w:rFonts w:ascii="Times New Roman" w:hAnsi="Times New Roman" w:cs="Times New Roman"/>
          <w:color w:val="000000" w:themeColor="text1"/>
          <w:lang w:val="en-CA"/>
        </w:rPr>
        <w:t>etc</w:t>
      </w:r>
      <w:proofErr w:type="spellEnd"/>
      <w:r w:rsidRPr="0050110B">
        <w:rPr>
          <w:rFonts w:ascii="Times New Roman" w:hAnsi="Times New Roman" w:cs="Times New Roman"/>
          <w:color w:val="000000" w:themeColor="text1"/>
          <w:lang w:val="en-CA"/>
        </w:rPr>
        <w:t>), but additional figures and tables should be submitted as Supplemental Digital Content.</w:t>
      </w:r>
    </w:p>
    <w:p w14:paraId="0D228B0A"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Title page – submitted as a separate word document</w:t>
      </w:r>
    </w:p>
    <w:p w14:paraId="013CA53A"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Abstract</w:t>
      </w:r>
      <w:r w:rsidRPr="0050110B">
        <w:rPr>
          <w:rFonts w:ascii="Times New Roman" w:hAnsi="Times New Roman" w:cs="Times New Roman"/>
          <w:color w:val="000000" w:themeColor="text1"/>
          <w:sz w:val="24"/>
          <w:szCs w:val="24"/>
          <w:lang w:val="en-CA"/>
        </w:rPr>
        <w:t>:</w:t>
      </w:r>
    </w:p>
    <w:p w14:paraId="0E9B4417" w14:textId="77777777" w:rsidR="00690D4D" w:rsidRPr="0050110B" w:rsidRDefault="00690D4D" w:rsidP="00690D4D">
      <w:pPr>
        <w:pStyle w:val="ListParagraph"/>
        <w:numPr>
          <w:ilvl w:val="0"/>
          <w:numId w:val="23"/>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250 words</w:t>
      </w:r>
    </w:p>
    <w:p w14:paraId="758FEBAA" w14:textId="77777777" w:rsidR="00690D4D" w:rsidRPr="0050110B" w:rsidRDefault="00690D4D" w:rsidP="00690D4D">
      <w:pPr>
        <w:pStyle w:val="ListParagraph"/>
        <w:numPr>
          <w:ilvl w:val="0"/>
          <w:numId w:val="23"/>
        </w:num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t>Hypothesis: </w:t>
      </w:r>
      <w:r w:rsidRPr="0050110B">
        <w:rPr>
          <w:rFonts w:ascii="Times New Roman" w:hAnsi="Times New Roman" w:cs="Times New Roman"/>
          <w:color w:val="000000" w:themeColor="text1"/>
          <w:lang w:val="en-CA"/>
        </w:rPr>
        <w:t>Brief, clear statement of the main goals of the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Background:</w:t>
      </w:r>
      <w:r w:rsidRPr="0050110B">
        <w:rPr>
          <w:rFonts w:ascii="Times New Roman" w:hAnsi="Times New Roman" w:cs="Times New Roman"/>
          <w:color w:val="000000" w:themeColor="text1"/>
          <w:lang w:val="en-CA"/>
        </w:rPr>
        <w:t> Concise; designed for orientation of the reader who is unfamiliar with this line of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Methods:</w:t>
      </w:r>
      <w:r w:rsidRPr="0050110B">
        <w:rPr>
          <w:rFonts w:ascii="Times New Roman" w:hAnsi="Times New Roman" w:cs="Times New Roman"/>
          <w:color w:val="000000" w:themeColor="text1"/>
          <w:lang w:val="en-CA"/>
        </w:rPr>
        <w:t> Succinct summary of techniques and materials used.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Results:</w:t>
      </w:r>
      <w:r w:rsidRPr="0050110B">
        <w:rPr>
          <w:rFonts w:ascii="Times New Roman" w:hAnsi="Times New Roman" w:cs="Times New Roman"/>
          <w:color w:val="000000" w:themeColor="text1"/>
          <w:lang w:val="en-CA"/>
        </w:rPr>
        <w:t> Include statistical measures where appropriate.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Conclusion:</w:t>
      </w:r>
      <w:r w:rsidRPr="0050110B">
        <w:rPr>
          <w:rFonts w:ascii="Times New Roman" w:hAnsi="Times New Roman" w:cs="Times New Roman"/>
          <w:color w:val="000000" w:themeColor="text1"/>
          <w:lang w:val="en-CA"/>
        </w:rPr>
        <w:t> Include only those directly supported by data generated from this study. Emphasize clinical relevance wherever possible.</w:t>
      </w:r>
    </w:p>
    <w:p w14:paraId="2D50BEC6"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Introduction</w:t>
      </w:r>
      <w:r w:rsidRPr="0050110B">
        <w:rPr>
          <w:rFonts w:ascii="Times New Roman" w:hAnsi="Times New Roman" w:cs="Times New Roman"/>
          <w:color w:val="000000" w:themeColor="text1"/>
          <w:sz w:val="24"/>
          <w:szCs w:val="24"/>
          <w:lang w:val="en-CA"/>
        </w:rPr>
        <w:t xml:space="preserve">: </w:t>
      </w:r>
    </w:p>
    <w:p w14:paraId="0DB38447"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Endoscopes can facilitate middle ear surgery by providing direct access and a wide angle view into the middle ear, reducing the time required for gaining access, drilling bone for exposure and wound closure.  They provide clearer visualization of</w:t>
      </w:r>
      <w:ins w:id="0"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 xml:space="preserve">otherwise hidden recesses within the middle ear including: the sinus tympani, anterior and posterior </w:t>
      </w:r>
      <w:proofErr w:type="spellStart"/>
      <w:r w:rsidRPr="0050110B">
        <w:rPr>
          <w:rFonts w:ascii="Times New Roman" w:hAnsi="Times New Roman" w:cs="Times New Roman"/>
          <w:color w:val="000000" w:themeColor="text1"/>
        </w:rPr>
        <w:t>epitympanum</w:t>
      </w:r>
      <w:proofErr w:type="spellEnd"/>
      <w:r w:rsidRPr="0050110B">
        <w:rPr>
          <w:rFonts w:ascii="Times New Roman" w:hAnsi="Times New Roman" w:cs="Times New Roman"/>
          <w:color w:val="000000" w:themeColor="text1"/>
        </w:rPr>
        <w:t xml:space="preserve"> and hypotympanum</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Endoscopes also provide better visualization beyond the shaft of surgical instruments, than the direct line of sight in trans-canal</w:t>
      </w:r>
      <w:ins w:id="1"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microscope-guided surgery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3AE6632C" w14:textId="77777777" w:rsidR="00690D4D" w:rsidRPr="0050110B" w:rsidRDefault="00690D4D" w:rsidP="00690D4D">
      <w:pPr>
        <w:spacing w:line="360" w:lineRule="auto"/>
        <w:ind w:firstLine="720"/>
        <w:rPr>
          <w:rFonts w:ascii="Times New Roman" w:eastAsia="Times New Roman" w:hAnsi="Times New Roman" w:cs="Times New Roman"/>
          <w:color w:val="000000" w:themeColor="text1"/>
        </w:rPr>
      </w:pPr>
      <w:r w:rsidRPr="0050110B">
        <w:rPr>
          <w:rFonts w:ascii="Times New Roman" w:eastAsia="Times New Roman" w:hAnsi="Times New Roman" w:cs="Times New Roman"/>
          <w:color w:val="000000" w:themeColor="text1"/>
        </w:rPr>
        <w:t xml:space="preserve">Despite growing enthusiasm, totally (also known as trans-canal) endoscopic ear surgery (TEES) is not currently accepted as a feasible option by all </w:t>
      </w:r>
      <w:proofErr w:type="spellStart"/>
      <w:r w:rsidRPr="0050110B">
        <w:rPr>
          <w:rFonts w:ascii="Times New Roman" w:eastAsia="Times New Roman" w:hAnsi="Times New Roman" w:cs="Times New Roman"/>
          <w:color w:val="000000" w:themeColor="text1"/>
        </w:rPr>
        <w:t>otologists</w:t>
      </w:r>
      <w:proofErr w:type="spellEnd"/>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7</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The principal challenge with TEES is that a one-handed surgical technique is required because the endoscope is held in the other hand</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8</w:t>
      </w:r>
      <w:r w:rsidRPr="0050110B">
        <w:rPr>
          <w:rFonts w:ascii="Times New Roman" w:hAnsi="Times New Roman" w:cs="Times New Roman"/>
          <w:color w:val="000000" w:themeColor="text1"/>
          <w:lang w:val="en-CA"/>
        </w:rPr>
        <w:fldChar w:fldCharType="end"/>
      </w:r>
      <w:r w:rsidRPr="0050110B">
        <w:rPr>
          <w:rFonts w:ascii="Times New Roman" w:eastAsia="Times New Roman" w:hAnsi="Times New Roman" w:cs="Times New Roman"/>
          <w:color w:val="000000" w:themeColor="text1"/>
        </w:rPr>
        <w:t>. During traditional surgery, instruments in the non-dominant hand usually maintain retraction and suction to remove blood from the operative field while the dominant hand performs more delicate maneuvers</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w:t>
      </w:r>
      <w:proofErr w:type="spellStart"/>
      <w:r w:rsidRPr="0050110B">
        <w:rPr>
          <w:rFonts w:ascii="Times New Roman" w:eastAsia="Times New Roman" w:hAnsi="Times New Roman" w:cs="Times New Roman"/>
          <w:color w:val="000000" w:themeColor="text1"/>
        </w:rPr>
        <w:t>Otologic</w:t>
      </w:r>
      <w:proofErr w:type="spellEnd"/>
      <w:r w:rsidRPr="0050110B">
        <w:rPr>
          <w:rFonts w:ascii="Times New Roman" w:eastAsia="Times New Roman" w:hAnsi="Times New Roman" w:cs="Times New Roman"/>
          <w:color w:val="000000" w:themeColor="text1"/>
        </w:rPr>
        <w:t xml:space="preserve"> instruments and surgical techniques have </w:t>
      </w:r>
      <w:r w:rsidRPr="0050110B">
        <w:rPr>
          <w:rFonts w:ascii="Times New Roman" w:eastAsia="Times New Roman" w:hAnsi="Times New Roman" w:cs="Times New Roman"/>
          <w:color w:val="000000" w:themeColor="text1"/>
        </w:rPr>
        <w:lastRenderedPageBreak/>
        <w:t xml:space="preserve">been developed for two-handed surgery guided by an operating microscope. As such, they are not necessarily optimized for the TEES environment. Although most </w:t>
      </w:r>
      <w:proofErr w:type="spellStart"/>
      <w:r w:rsidRPr="0050110B">
        <w:rPr>
          <w:rFonts w:ascii="Times New Roman" w:eastAsia="Times New Roman" w:hAnsi="Times New Roman" w:cs="Times New Roman"/>
          <w:color w:val="000000" w:themeColor="text1"/>
        </w:rPr>
        <w:t>otologists</w:t>
      </w:r>
      <w:proofErr w:type="spellEnd"/>
      <w:r w:rsidRPr="0050110B">
        <w:rPr>
          <w:rFonts w:ascii="Times New Roman" w:eastAsia="Times New Roman" w:hAnsi="Times New Roman" w:cs="Times New Roman"/>
          <w:color w:val="000000" w:themeColor="text1"/>
        </w:rPr>
        <w:t xml:space="preserve"> have been trained and gained experience with this two-handed surgical approach, by learning different surgical techniques and gaining experience with the endoscope, many cases can be performed totally endoscopically</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9</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Nevertheless the learning curve for many surgeons is long and, even with experience, many aspects of TEES surgery remain challenging</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10</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w:t>
      </w:r>
    </w:p>
    <w:p w14:paraId="33775E7C"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Technological advances in the design of the endoscope, camera and suction dissection instruments have lead to incremental advances in our ability to perform more difficult cases using TEES techniques </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In order to further advance the development of TEES technology and instruments to facilitate TEES, it is important to have a detailed understanding of the limitations of current instruments and the specific challenges that surgeons face.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need better instrumentation to facilitate specific challenges posed by TEES. Further,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performing greater proportions of surgeries using TEES will experience different challenges than those who use TEES less frequently. Similarly, we hypothesize that those surgeons who use instrument sets that are specialized for TEES may experience different challenges that those who do not. We conducted a mixed-methods study to explore these hypotheses.</w:t>
      </w:r>
    </w:p>
    <w:p w14:paraId="05708A2D" w14:textId="77777777" w:rsidR="00690D4D" w:rsidRPr="0050110B" w:rsidRDefault="00690D4D" w:rsidP="00690D4D">
      <w:pPr>
        <w:spacing w:line="360" w:lineRule="auto"/>
        <w:rPr>
          <w:rFonts w:ascii="Times New Roman" w:hAnsi="Times New Roman" w:cs="Times New Roman"/>
          <w:color w:val="000000" w:themeColor="text1"/>
        </w:rPr>
      </w:pPr>
    </w:p>
    <w:p w14:paraId="49718CA1" w14:textId="77777777" w:rsidR="00690D4D" w:rsidRPr="0050110B" w:rsidRDefault="00690D4D"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Materials and Methods: </w:t>
      </w:r>
    </w:p>
    <w:p w14:paraId="242CE3BE"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Study Design: </w:t>
      </w:r>
    </w:p>
    <w:p w14:paraId="6929AF09"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Ethics approval was obtained for this study from the institution’s Research Ethics Board (REB number: 1000055626). </w:t>
      </w:r>
    </w:p>
    <w:p w14:paraId="7F2CE34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This cross-sectional study employed a mixed-methods self-administered online questionnaire consisting of nine questions.  As no existing or validated surveys tools were found, a custom questionnaire was developed. The content was based on a literature search and on interviews with the principal author and other medical professionals with expertise in the area. The questionnaire was piloted amongst local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with varying degrees of TEES experience. The results of the pilot questionnaire were then used to create a</w:t>
      </w:r>
      <w:ins w:id="2" w:author="Gavib le Nobel" w:date="2017-10-05T08:17: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 xml:space="preserve">final version of the questionnaire. Participants were asked to identify their need for better instruments to address the following challenges:  </w:t>
      </w:r>
      <w:proofErr w:type="spellStart"/>
      <w:r w:rsidRPr="0050110B">
        <w:rPr>
          <w:rFonts w:ascii="Times New Roman" w:hAnsi="Times New Roman" w:cs="Times New Roman"/>
          <w:color w:val="000000" w:themeColor="text1"/>
        </w:rPr>
        <w:t>i</w:t>
      </w:r>
      <w:proofErr w:type="spellEnd"/>
      <w:r w:rsidRPr="0050110B">
        <w:rPr>
          <w:rFonts w:ascii="Times New Roman" w:hAnsi="Times New Roman" w:cs="Times New Roman"/>
          <w:color w:val="000000" w:themeColor="text1"/>
        </w:rPr>
        <w:t xml:space="preserve">) bleeding control ii) keeping the endoscope lens clean iii) cutting and/or removing bone iv) reaching structures visualized by the endoscope v) dissection and removal of </w:t>
      </w:r>
      <w:proofErr w:type="spellStart"/>
      <w:r w:rsidRPr="0050110B">
        <w:rPr>
          <w:rFonts w:ascii="Times New Roman" w:hAnsi="Times New Roman" w:cs="Times New Roman"/>
          <w:color w:val="000000" w:themeColor="text1"/>
        </w:rPr>
        <w:lastRenderedPageBreak/>
        <w:t>cholesteatoma</w:t>
      </w:r>
      <w:proofErr w:type="spellEnd"/>
      <w:r w:rsidRPr="0050110B">
        <w:rPr>
          <w:rFonts w:ascii="Times New Roman" w:hAnsi="Times New Roman" w:cs="Times New Roman"/>
          <w:color w:val="000000" w:themeColor="text1"/>
        </w:rPr>
        <w:t xml:space="preserve"> vi) moving and positioning a graft into the intended place. In addition, participants were asked to describe any other types of instruments that they would find useful while performing TEES. The responses were scored using multiple choice, yes/no, an analog scale and an open-ended free-text response. The analog scale was anchored with verbal descriptions to ensure comparability between participants. Questions were also included to collect participant demographics, in particular, on the proportion of middle ear surgeries performed with TEES and the surgeon’s use of specialized TEES instrument sets. </w:t>
      </w:r>
    </w:p>
    <w:p w14:paraId="78171F88" w14:textId="77777777" w:rsidR="00690D4D" w:rsidRPr="0050110B" w:rsidRDefault="00690D4D" w:rsidP="00690D4D">
      <w:pPr>
        <w:spacing w:line="360" w:lineRule="auto"/>
        <w:ind w:firstLine="720"/>
        <w:rPr>
          <w:rFonts w:ascii="Times New Roman" w:hAnsi="Times New Roman" w:cs="Times New Roman"/>
          <w:color w:val="000000" w:themeColor="text1"/>
        </w:rPr>
      </w:pPr>
      <w:commentRangeStart w:id="3"/>
      <w:r w:rsidRPr="0050110B">
        <w:rPr>
          <w:rFonts w:ascii="Times New Roman" w:hAnsi="Times New Roman" w:cs="Times New Roman"/>
          <w:color w:val="000000" w:themeColor="text1"/>
        </w:rPr>
        <w:t>Invitations to complete the survey were provided to members of the International Working Group on Endoscopic Ear Surgery and delegates attending international courses and conferences for endoscopic ear surgery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of Endoscopic Ear Surgery, Bologna, Italy; 6</w:t>
      </w:r>
      <w:r w:rsidRPr="0050110B">
        <w:rPr>
          <w:rFonts w:ascii="Times New Roman" w:hAnsi="Times New Roman" w:cs="Times New Roman"/>
          <w:color w:val="000000" w:themeColor="text1"/>
          <w:vertAlign w:val="superscript"/>
        </w:rPr>
        <w:t>th</w:t>
      </w:r>
      <w:r w:rsidRPr="0050110B">
        <w:rPr>
          <w:rFonts w:ascii="Times New Roman" w:hAnsi="Times New Roman" w:cs="Times New Roman"/>
          <w:color w:val="000000" w:themeColor="text1"/>
        </w:rPr>
        <w:t xml:space="preserve"> Hands on Seminar in Endoscopic Ear Surgery, Yamagata, Japan). Identifying information was not collected from participants in order to guarantee their anonymity and confidentiality.</w:t>
      </w:r>
      <w:ins w:id="4" w:author="Gavib le Nobel" w:date="2017-10-05T08:13:00Z">
        <w:r w:rsidRPr="0050110B">
          <w:rPr>
            <w:rFonts w:ascii="Times New Roman" w:hAnsi="Times New Roman" w:cs="Times New Roman"/>
            <w:color w:val="000000" w:themeColor="text1"/>
          </w:rPr>
          <w:t xml:space="preserve"> </w:t>
        </w:r>
      </w:ins>
      <w:commentRangeEnd w:id="3"/>
      <w:r w:rsidRPr="0050110B">
        <w:rPr>
          <w:rStyle w:val="CommentReference"/>
          <w:rFonts w:ascii="Times New Roman" w:hAnsi="Times New Roman" w:cs="Times New Roman"/>
          <w:color w:val="000000" w:themeColor="text1"/>
          <w:sz w:val="24"/>
          <w:szCs w:val="24"/>
        </w:rPr>
        <w:commentReference w:id="3"/>
      </w:r>
    </w:p>
    <w:p w14:paraId="2A21AC67" w14:textId="77777777" w:rsidR="00690D4D" w:rsidRPr="0050110B" w:rsidRDefault="00690D4D" w:rsidP="00690D4D">
      <w:pPr>
        <w:spacing w:line="360" w:lineRule="auto"/>
        <w:rPr>
          <w:rFonts w:ascii="Times New Roman" w:hAnsi="Times New Roman" w:cs="Times New Roman"/>
          <w:color w:val="000000" w:themeColor="text1"/>
        </w:rPr>
      </w:pPr>
    </w:p>
    <w:p w14:paraId="68DFB8F7" w14:textId="77777777" w:rsidR="00690D4D" w:rsidRPr="0050110B" w:rsidRDefault="00690D4D" w:rsidP="00690D4D">
      <w:pPr>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69C7DBDB" w14:textId="343C474D"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shd w:val="clear" w:color="auto" w:fill="FFFFFF"/>
        </w:rPr>
        <w:t>Visual analog scale scores quantified the “need for better instruments” for each challenge. The data does not fit a normal distribution, as per the Shapiro-</w:t>
      </w:r>
      <w:proofErr w:type="spellStart"/>
      <w:r w:rsidRPr="0050110B">
        <w:rPr>
          <w:rFonts w:ascii="Times New Roman" w:hAnsi="Times New Roman" w:cs="Times New Roman"/>
          <w:color w:val="000000" w:themeColor="text1"/>
          <w:shd w:val="clear" w:color="auto" w:fill="FFFFFF"/>
        </w:rPr>
        <w:t>Wilk</w:t>
      </w:r>
      <w:proofErr w:type="spellEnd"/>
      <w:r w:rsidRPr="0050110B">
        <w:rPr>
          <w:rFonts w:ascii="Times New Roman" w:hAnsi="Times New Roman" w:cs="Times New Roman"/>
          <w:color w:val="000000" w:themeColor="text1"/>
          <w:shd w:val="clear" w:color="auto" w:fill="FFFFFF"/>
        </w:rPr>
        <w:t xml:space="preserve"> W normality test. Thus the data is nonparametric and the medians are presented. The </w:t>
      </w:r>
      <w:proofErr w:type="spellStart"/>
      <w:r w:rsidRPr="0050110B">
        <w:rPr>
          <w:rFonts w:ascii="Times New Roman" w:hAnsi="Times New Roman" w:cs="Times New Roman"/>
          <w:color w:val="000000" w:themeColor="text1"/>
          <w:shd w:val="clear" w:color="auto" w:fill="FFFFFF"/>
        </w:rPr>
        <w:t>Kruskall</w:t>
      </w:r>
      <w:proofErr w:type="spellEnd"/>
      <w:r w:rsidRPr="0050110B">
        <w:rPr>
          <w:rFonts w:ascii="Times New Roman" w:hAnsi="Times New Roman" w:cs="Times New Roman"/>
          <w:color w:val="000000" w:themeColor="text1"/>
          <w:shd w:val="clear" w:color="auto" w:fill="FFFFFF"/>
        </w:rPr>
        <w:t>-Wallis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w:t>
      </w:r>
      <w:r w:rsidR="0005451A" w:rsidRPr="0050110B">
        <w:rPr>
          <w:rFonts w:ascii="Times New Roman" w:hAnsi="Times New Roman" w:cs="Times New Roman"/>
          <w:color w:val="000000" w:themeColor="text1"/>
          <w:shd w:val="clear" w:color="auto" w:fill="FFFFFF"/>
        </w:rPr>
        <w:t>t. S</w:t>
      </w:r>
      <w:r w:rsidRPr="0050110B">
        <w:rPr>
          <w:rFonts w:ascii="Times New Roman" w:hAnsi="Times New Roman" w:cs="Times New Roman"/>
          <w:color w:val="000000" w:themeColor="text1"/>
          <w:shd w:val="clear" w:color="auto" w:fill="FFFFFF"/>
        </w:rPr>
        <w:t>tatistical analysis was performed using JMP statistical analysis software (JMP version 13.0; SAS Institute; Cary, NC</w:t>
      </w:r>
      <w:r w:rsidR="009B121A" w:rsidRPr="0050110B">
        <w:rPr>
          <w:rFonts w:ascii="Times New Roman" w:hAnsi="Times New Roman" w:cs="Times New Roman"/>
          <w:color w:val="000000" w:themeColor="text1"/>
          <w:shd w:val="clear" w:color="auto" w:fill="FFFFFF"/>
        </w:rPr>
        <w:t>). Qualitative data</w:t>
      </w:r>
      <w:commentRangeStart w:id="5"/>
      <w:r w:rsidRPr="0050110B">
        <w:rPr>
          <w:rFonts w:ascii="Times New Roman" w:hAnsi="Times New Roman" w:cs="Times New Roman"/>
          <w:color w:val="000000" w:themeColor="text1"/>
          <w:shd w:val="clear" w:color="auto" w:fill="FF00FF"/>
        </w:rPr>
        <w:t xml:space="preserve"> was analyzed by grouping the responses into themes/categories which would describe additional difficulties those tools would address.</w:t>
      </w:r>
      <w:commentRangeEnd w:id="5"/>
      <w:r w:rsidRPr="0050110B">
        <w:rPr>
          <w:rStyle w:val="CommentReference"/>
          <w:rFonts w:ascii="Times New Roman" w:hAnsi="Times New Roman" w:cs="Times New Roman"/>
          <w:color w:val="000000" w:themeColor="text1"/>
          <w:sz w:val="24"/>
          <w:szCs w:val="24"/>
        </w:rPr>
        <w:commentReference w:id="5"/>
      </w:r>
      <w:r w:rsidRPr="0050110B">
        <w:rPr>
          <w:rFonts w:ascii="Times New Roman" w:hAnsi="Times New Roman" w:cs="Times New Roman"/>
          <w:color w:val="000000" w:themeColor="text1"/>
        </w:rPr>
        <w:t xml:space="preserve"> </w:t>
      </w:r>
    </w:p>
    <w:p w14:paraId="334A51A0" w14:textId="77777777" w:rsidR="00690D4D" w:rsidRPr="0050110B" w:rsidRDefault="00690D4D" w:rsidP="00690D4D">
      <w:pPr>
        <w:spacing w:line="360" w:lineRule="auto"/>
        <w:rPr>
          <w:rFonts w:ascii="Times New Roman" w:hAnsi="Times New Roman" w:cs="Times New Roman"/>
          <w:color w:val="000000" w:themeColor="text1"/>
          <w:lang w:val="en-CA"/>
        </w:rPr>
      </w:pPr>
    </w:p>
    <w:p w14:paraId="452A44A3" w14:textId="77777777" w:rsidR="00690D4D" w:rsidRPr="0050110B" w:rsidRDefault="00690D4D" w:rsidP="00690D4D">
      <w:pPr>
        <w:spacing w:line="360" w:lineRule="auto"/>
        <w:rPr>
          <w:rFonts w:ascii="Times New Roman" w:hAnsi="Times New Roman" w:cs="Times New Roman"/>
          <w:b/>
          <w:color w:val="000000" w:themeColor="text1"/>
        </w:rPr>
      </w:pPr>
      <w:r w:rsidRPr="0050110B">
        <w:rPr>
          <w:rFonts w:ascii="Times New Roman" w:hAnsi="Times New Roman" w:cs="Times New Roman"/>
          <w:b/>
          <w:color w:val="000000" w:themeColor="text1"/>
        </w:rPr>
        <w:t>Results:</w:t>
      </w:r>
    </w:p>
    <w:p w14:paraId="0197EF12" w14:textId="2A5811CB"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Study Participants and Demographics</w:t>
      </w:r>
      <w:r w:rsidR="0050110B">
        <w:rPr>
          <w:rFonts w:ascii="Times New Roman" w:hAnsi="Times New Roman" w:cs="Times New Roman"/>
          <w:i/>
          <w:color w:val="000000" w:themeColor="text1"/>
        </w:rPr>
        <w:t>:</w:t>
      </w:r>
    </w:p>
    <w:p w14:paraId="3CBB2E73" w14:textId="4B35AE24"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Fifty-one surgeons completed the questionnaire.  By the timing of their responses it is assumed that 26 were recruited from survey of the IWGEES membership, 16 from attendees at the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on Endoscopic Ear Surgery, and six from attendees at the Hands on Seminar in Japan. Summarized responden</w:t>
      </w:r>
      <w:r w:rsidRPr="0050110B">
        <w:rPr>
          <w:rFonts w:ascii="Times New Roman" w:hAnsi="Times New Roman" w:cs="Times New Roman"/>
          <w:color w:val="000000" w:themeColor="text1"/>
        </w:rPr>
        <w:t>t demographics are included in T</w:t>
      </w:r>
      <w:r w:rsidRPr="0050110B">
        <w:rPr>
          <w:rFonts w:ascii="Times New Roman" w:hAnsi="Times New Roman" w:cs="Times New Roman"/>
          <w:color w:val="000000" w:themeColor="text1"/>
        </w:rPr>
        <w:t>able 1.</w:t>
      </w:r>
    </w:p>
    <w:p w14:paraId="0D186D68" w14:textId="77777777" w:rsidR="007929F2" w:rsidRPr="0050110B" w:rsidRDefault="007929F2"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lastRenderedPageBreak/>
        <w:t xml:space="preserve">Table </w:t>
      </w:r>
      <w:r w:rsidR="0025580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25580A" w:rsidRPr="0050110B">
        <w:rPr>
          <w:rFonts w:ascii="Times New Roman" w:hAnsi="Times New Roman" w:cs="Times New Roman"/>
          <w:b/>
          <w:i w:val="0"/>
          <w:color w:val="000000" w:themeColor="text1"/>
          <w:sz w:val="24"/>
          <w:szCs w:val="24"/>
        </w:rPr>
        <w:fldChar w:fldCharType="separate"/>
      </w:r>
      <w:r w:rsidR="00411537" w:rsidRPr="0050110B">
        <w:rPr>
          <w:rFonts w:ascii="Times New Roman" w:hAnsi="Times New Roman" w:cs="Times New Roman"/>
          <w:b/>
          <w:i w:val="0"/>
          <w:noProof/>
          <w:color w:val="000000" w:themeColor="text1"/>
          <w:sz w:val="24"/>
          <w:szCs w:val="24"/>
        </w:rPr>
        <w:t>1</w:t>
      </w:r>
      <w:r w:rsidR="0025580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Demographics of Respondents based on TEES Experience and Use of a TEES Instrument Set</w: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053868" w:rsidRPr="0050110B" w14:paraId="794283EB" w14:textId="77777777" w:rsidTr="00053868">
        <w:trPr>
          <w:jc w:val="center"/>
        </w:trPr>
        <w:tc>
          <w:tcPr>
            <w:tcW w:w="4788" w:type="dxa"/>
            <w:tcBorders>
              <w:top w:val="single" w:sz="4" w:space="0" w:color="auto"/>
              <w:bottom w:val="single" w:sz="4" w:space="0" w:color="auto"/>
            </w:tcBorders>
          </w:tcPr>
          <w:p w14:paraId="7D29F07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 xml:space="preserve">Percent of Surgeries Performed Totally </w:t>
            </w:r>
            <w:proofErr w:type="spellStart"/>
            <w:r w:rsidRPr="0050110B">
              <w:rPr>
                <w:rFonts w:ascii="Times New Roman" w:hAnsi="Times New Roman" w:cs="Times New Roman"/>
                <w:color w:val="000000" w:themeColor="text1"/>
              </w:rPr>
              <w:t>Endoscopically</w:t>
            </w:r>
            <w:proofErr w:type="spellEnd"/>
          </w:p>
        </w:tc>
        <w:tc>
          <w:tcPr>
            <w:tcW w:w="2975" w:type="dxa"/>
            <w:tcBorders>
              <w:top w:val="single" w:sz="4" w:space="0" w:color="auto"/>
              <w:bottom w:val="single" w:sz="4" w:space="0" w:color="auto"/>
            </w:tcBorders>
          </w:tcPr>
          <w:p w14:paraId="4CFBF71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Number of Respondents</w:t>
            </w:r>
          </w:p>
        </w:tc>
      </w:tr>
      <w:tr w:rsidR="00053868" w:rsidRPr="0050110B" w14:paraId="46124C12" w14:textId="77777777" w:rsidTr="00DC0DDF">
        <w:trPr>
          <w:jc w:val="center"/>
        </w:trPr>
        <w:tc>
          <w:tcPr>
            <w:tcW w:w="4788" w:type="dxa"/>
            <w:tcBorders>
              <w:top w:val="single" w:sz="4" w:space="0" w:color="auto"/>
            </w:tcBorders>
          </w:tcPr>
          <w:p w14:paraId="07CBBD6B"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0%</w:t>
            </w:r>
          </w:p>
        </w:tc>
        <w:tc>
          <w:tcPr>
            <w:tcW w:w="2975" w:type="dxa"/>
            <w:tcBorders>
              <w:top w:val="single" w:sz="4" w:space="0" w:color="auto"/>
            </w:tcBorders>
          </w:tcPr>
          <w:p w14:paraId="2E2E6CD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 (8%)</w:t>
            </w:r>
          </w:p>
        </w:tc>
      </w:tr>
      <w:tr w:rsidR="00053868" w:rsidRPr="0050110B" w14:paraId="456FFC42" w14:textId="77777777" w:rsidTr="00DC0DDF">
        <w:trPr>
          <w:trHeight w:val="326"/>
          <w:jc w:val="center"/>
        </w:trPr>
        <w:tc>
          <w:tcPr>
            <w:tcW w:w="4788" w:type="dxa"/>
          </w:tcPr>
          <w:p w14:paraId="46FD31D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Up to 50%</w:t>
            </w:r>
          </w:p>
        </w:tc>
        <w:tc>
          <w:tcPr>
            <w:tcW w:w="2975" w:type="dxa"/>
          </w:tcPr>
          <w:p w14:paraId="7A6D129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16 (31%)</w:t>
            </w:r>
          </w:p>
        </w:tc>
      </w:tr>
      <w:tr w:rsidR="00053868" w:rsidRPr="0050110B" w14:paraId="22EAEB0F" w14:textId="77777777" w:rsidTr="00DC0DDF">
        <w:trPr>
          <w:jc w:val="center"/>
        </w:trPr>
        <w:tc>
          <w:tcPr>
            <w:tcW w:w="4788" w:type="dxa"/>
          </w:tcPr>
          <w:p w14:paraId="742D471E"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50%-90%</w:t>
            </w:r>
          </w:p>
        </w:tc>
        <w:tc>
          <w:tcPr>
            <w:tcW w:w="2975" w:type="dxa"/>
          </w:tcPr>
          <w:p w14:paraId="080E2D4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21 (41%)</w:t>
            </w:r>
          </w:p>
        </w:tc>
      </w:tr>
      <w:tr w:rsidR="00053868" w:rsidRPr="0050110B" w14:paraId="42C3FF44" w14:textId="77777777" w:rsidTr="00DC0DDF">
        <w:trPr>
          <w:trHeight w:val="256"/>
          <w:jc w:val="center"/>
        </w:trPr>
        <w:tc>
          <w:tcPr>
            <w:tcW w:w="4788" w:type="dxa"/>
            <w:tcBorders>
              <w:bottom w:val="single" w:sz="4" w:space="0" w:color="auto"/>
            </w:tcBorders>
          </w:tcPr>
          <w:p w14:paraId="29486D2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More than 90%</w:t>
            </w:r>
          </w:p>
        </w:tc>
        <w:tc>
          <w:tcPr>
            <w:tcW w:w="2975" w:type="dxa"/>
            <w:tcBorders>
              <w:bottom w:val="single" w:sz="4" w:space="0" w:color="auto"/>
            </w:tcBorders>
          </w:tcPr>
          <w:p w14:paraId="5A8F33D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10 (20%)</w:t>
            </w:r>
          </w:p>
        </w:tc>
      </w:tr>
      <w:tr w:rsidR="00053868" w:rsidRPr="0050110B" w14:paraId="3690B89B" w14:textId="77777777" w:rsidTr="00053868">
        <w:trPr>
          <w:jc w:val="center"/>
        </w:trPr>
        <w:tc>
          <w:tcPr>
            <w:tcW w:w="4788" w:type="dxa"/>
            <w:tcBorders>
              <w:top w:val="single" w:sz="4" w:space="0" w:color="auto"/>
              <w:bottom w:val="single" w:sz="4" w:space="0" w:color="auto"/>
            </w:tcBorders>
          </w:tcPr>
          <w:p w14:paraId="7424B6D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Use of TEES Instrument Set</w:t>
            </w:r>
          </w:p>
        </w:tc>
        <w:tc>
          <w:tcPr>
            <w:tcW w:w="2975" w:type="dxa"/>
            <w:tcBorders>
              <w:top w:val="single" w:sz="4" w:space="0" w:color="auto"/>
              <w:bottom w:val="single" w:sz="4" w:space="0" w:color="auto"/>
            </w:tcBorders>
          </w:tcPr>
          <w:p w14:paraId="3F86EF22" w14:textId="77777777" w:rsidR="00053868" w:rsidRPr="0050110B" w:rsidRDefault="00053868" w:rsidP="00690D4D">
            <w:pPr>
              <w:spacing w:line="360" w:lineRule="auto"/>
              <w:jc w:val="center"/>
              <w:rPr>
                <w:rFonts w:ascii="Times New Roman" w:hAnsi="Times New Roman" w:cs="Times New Roman"/>
                <w:color w:val="000000" w:themeColor="text1"/>
              </w:rPr>
            </w:pPr>
          </w:p>
        </w:tc>
      </w:tr>
      <w:tr w:rsidR="00053868" w:rsidRPr="0050110B" w14:paraId="2A5DBB7E" w14:textId="77777777" w:rsidTr="00DC0DDF">
        <w:trPr>
          <w:jc w:val="center"/>
        </w:trPr>
        <w:tc>
          <w:tcPr>
            <w:tcW w:w="4788" w:type="dxa"/>
            <w:tcBorders>
              <w:top w:val="single" w:sz="4" w:space="0" w:color="auto"/>
            </w:tcBorders>
          </w:tcPr>
          <w:p w14:paraId="6906D03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Yes</w:t>
            </w:r>
          </w:p>
        </w:tc>
        <w:tc>
          <w:tcPr>
            <w:tcW w:w="2975" w:type="dxa"/>
            <w:tcBorders>
              <w:top w:val="single" w:sz="4" w:space="0" w:color="auto"/>
            </w:tcBorders>
          </w:tcPr>
          <w:p w14:paraId="456E0FB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40 (78%)</w:t>
            </w:r>
          </w:p>
        </w:tc>
      </w:tr>
      <w:tr w:rsidR="00053868" w:rsidRPr="0050110B" w14:paraId="59050015" w14:textId="77777777" w:rsidTr="00DC0DDF">
        <w:trPr>
          <w:trHeight w:val="326"/>
          <w:jc w:val="center"/>
        </w:trPr>
        <w:tc>
          <w:tcPr>
            <w:tcW w:w="4788" w:type="dxa"/>
          </w:tcPr>
          <w:p w14:paraId="68EEACB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No</w:t>
            </w:r>
          </w:p>
        </w:tc>
        <w:tc>
          <w:tcPr>
            <w:tcW w:w="2975" w:type="dxa"/>
          </w:tcPr>
          <w:p w14:paraId="2764971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11 (22%)</w:t>
            </w:r>
          </w:p>
        </w:tc>
      </w:tr>
    </w:tbl>
    <w:p w14:paraId="2FE0FE58" w14:textId="77777777" w:rsidR="00FB3571" w:rsidRPr="0050110B" w:rsidRDefault="00FB3571" w:rsidP="00690D4D">
      <w:pPr>
        <w:spacing w:line="360" w:lineRule="auto"/>
        <w:ind w:firstLine="720"/>
        <w:rPr>
          <w:rFonts w:ascii="Times New Roman" w:hAnsi="Times New Roman" w:cs="Times New Roman"/>
          <w:color w:val="000000" w:themeColor="text1"/>
        </w:rPr>
      </w:pPr>
    </w:p>
    <w:p w14:paraId="658A5234" w14:textId="77777777" w:rsidR="00507EE6"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068085BD" w14:textId="0A9C6900" w:rsidR="00480BFD" w:rsidRPr="0050110B" w:rsidRDefault="0025580A" w:rsidP="00690D4D">
      <w:p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rPr>
        <w:tab/>
        <w:t>Visual analog scale scores quantified the “need for better instruments” for each challenge. The data does not fit a normal distribution, as per the Shapiro-</w:t>
      </w:r>
      <w:proofErr w:type="spellStart"/>
      <w:r w:rsidRPr="0050110B">
        <w:rPr>
          <w:rFonts w:ascii="Times New Roman" w:hAnsi="Times New Roman" w:cs="Times New Roman"/>
          <w:color w:val="000000" w:themeColor="text1"/>
        </w:rPr>
        <w:t>Wilk</w:t>
      </w:r>
      <w:proofErr w:type="spellEnd"/>
      <w:r w:rsidRPr="0050110B">
        <w:rPr>
          <w:rFonts w:ascii="Times New Roman" w:hAnsi="Times New Roman" w:cs="Times New Roman"/>
          <w:color w:val="000000" w:themeColor="text1"/>
        </w:rPr>
        <w:t xml:space="preserve"> W normality test. Thus the data is nonparametric and the medians are presented. The </w:t>
      </w:r>
      <w:proofErr w:type="spellStart"/>
      <w:r w:rsidRPr="0050110B">
        <w:rPr>
          <w:rFonts w:ascii="Times New Roman" w:hAnsi="Times New Roman" w:cs="Times New Roman"/>
          <w:color w:val="000000" w:themeColor="text1"/>
        </w:rPr>
        <w:t>Kruskall</w:t>
      </w:r>
      <w:proofErr w:type="spellEnd"/>
      <w:r w:rsidRPr="0050110B">
        <w:rPr>
          <w:rFonts w:ascii="Times New Roman" w:hAnsi="Times New Roman" w:cs="Times New Roman"/>
          <w:color w:val="000000" w:themeColor="text1"/>
        </w:rPr>
        <w:t>-Wallis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test.</w:t>
      </w:r>
      <w:r w:rsidR="00E410D7" w:rsidRPr="0050110B">
        <w:rPr>
          <w:rFonts w:ascii="Times New Roman" w:hAnsi="Times New Roman" w:cs="Times New Roman"/>
          <w:color w:val="000000" w:themeColor="text1"/>
        </w:rPr>
        <w:t xml:space="preserve"> </w:t>
      </w:r>
      <w:r w:rsidR="00E410D7" w:rsidRPr="0050110B">
        <w:rPr>
          <w:rFonts w:ascii="Times New Roman" w:hAnsi="Times New Roman" w:cs="Times New Roman"/>
          <w:color w:val="000000" w:themeColor="text1"/>
        </w:rPr>
        <w:t>Statistical analysis was performed using JMP statistical analysis software (JMP version 13.0; SAS Institute; Cary, NC).</w:t>
      </w:r>
      <w:r w:rsidRPr="0050110B">
        <w:rPr>
          <w:rFonts w:ascii="Times New Roman" w:hAnsi="Times New Roman" w:cs="Times New Roman"/>
          <w:color w:val="000000" w:themeColor="text1"/>
          <w:highlight w:val="magenta"/>
        </w:rPr>
        <w:t xml:space="preserve"> Qualitative data was analyzed by grouping the responses into themes/categories which would describe additional difficulties those tools would address.</w:t>
      </w:r>
      <w:r w:rsidRPr="0050110B">
        <w:rPr>
          <w:rFonts w:ascii="Times New Roman" w:hAnsi="Times New Roman" w:cs="Times New Roman"/>
          <w:color w:val="000000" w:themeColor="text1"/>
        </w:rPr>
        <w:t xml:space="preserve"> </w:t>
      </w:r>
    </w:p>
    <w:p w14:paraId="45618922" w14:textId="77777777" w:rsidR="002247F7"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All of the parameters assessed in this survey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were found to have the lowest degree of need for improvement (median 56%).</w:t>
      </w:r>
    </w:p>
    <w:p w14:paraId="49D6AB80" w14:textId="77777777" w:rsidR="00350E52" w:rsidRPr="0050110B" w:rsidRDefault="00350E52" w:rsidP="00690D4D">
      <w:pPr>
        <w:pStyle w:val="Heading2"/>
        <w:spacing w:line="360" w:lineRule="auto"/>
        <w:jc w:val="center"/>
        <w:rPr>
          <w:rFonts w:ascii="Times New Roman" w:hAnsi="Times New Roman" w:cs="Times New Roman"/>
          <w:color w:val="000000" w:themeColor="text1"/>
          <w:sz w:val="24"/>
          <w:szCs w:val="24"/>
        </w:rPr>
      </w:pPr>
    </w:p>
    <w:p w14:paraId="4B7E38A6" w14:textId="74FB2F0A" w:rsidR="002247F7" w:rsidRPr="0050110B" w:rsidRDefault="000432C9" w:rsidP="00690D4D">
      <w:pPr>
        <w:spacing w:line="360" w:lineRule="auto"/>
        <w:jc w:val="center"/>
        <w:rPr>
          <w:rFonts w:ascii="Times New Roman" w:hAnsi="Times New Roman" w:cs="Times New Roman"/>
          <w:color w:val="000000" w:themeColor="text1"/>
        </w:rPr>
      </w:pPr>
      <w:r w:rsidRPr="000432C9">
        <w:rPr>
          <w:rFonts w:ascii="Times New Roman" w:hAnsi="Times New Roman" w:cs="Times New Roman"/>
          <w:color w:val="000000" w:themeColor="text1"/>
        </w:rPr>
        <w:drawing>
          <wp:inline distT="0" distB="0" distL="0" distR="0" wp14:anchorId="63489B73" wp14:editId="384768FE">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8960"/>
                    </a:xfrm>
                    <a:prstGeom prst="rect">
                      <a:avLst/>
                    </a:prstGeom>
                  </pic:spPr>
                </pic:pic>
              </a:graphicData>
            </a:graphic>
          </wp:inline>
        </w:drawing>
      </w:r>
      <w:bookmarkStart w:id="6" w:name="_GoBack"/>
      <w:bookmarkEnd w:id="6"/>
    </w:p>
    <w:p w14:paraId="44500867" w14:textId="3573AA19" w:rsidR="000F119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FIG. 1.</w:t>
      </w:r>
      <w:r w:rsidRPr="0050110B">
        <w:rPr>
          <w:rFonts w:ascii="Times New Roman" w:hAnsi="Times New Roman" w:cs="Times New Roman"/>
          <w:color w:val="000000" w:themeColor="text1"/>
        </w:rPr>
        <w:t xml:space="preserve"> </w:t>
      </w:r>
      <w:commentRangeStart w:id="7"/>
      <w:r w:rsidRPr="0050110B">
        <w:rPr>
          <w:rFonts w:ascii="Times New Roman" w:hAnsi="Times New Roman" w:cs="Times New Roman"/>
          <w:color w:val="000000" w:themeColor="text1"/>
        </w:rPr>
        <w:t xml:space="preserve"> Box and Whisker plot comparing the reported need for better instruments for each TEES challenge. </w:t>
      </w:r>
      <w:commentRangeEnd w:id="7"/>
      <w:r w:rsidRPr="0050110B">
        <w:rPr>
          <w:rStyle w:val="CommentReference"/>
          <w:rFonts w:ascii="Times New Roman" w:hAnsi="Times New Roman" w:cs="Times New Roman"/>
          <w:color w:val="000000" w:themeColor="text1"/>
          <w:sz w:val="24"/>
          <w:szCs w:val="24"/>
        </w:rPr>
        <w:commentReference w:id="7"/>
      </w:r>
      <w:r w:rsidRPr="0050110B">
        <w:rPr>
          <w:rFonts w:ascii="Times New Roman" w:hAnsi="Times New Roman" w:cs="Times New Roman"/>
          <w:color w:val="000000" w:themeColor="text1"/>
        </w:rPr>
        <w:t xml:space="preserve"> </w:t>
      </w:r>
    </w:p>
    <w:p w14:paraId="4D5F37ED" w14:textId="77777777" w:rsidR="00395492" w:rsidRPr="0050110B" w:rsidRDefault="00395492" w:rsidP="00690D4D">
      <w:pPr>
        <w:spacing w:line="360" w:lineRule="auto"/>
        <w:rPr>
          <w:rFonts w:ascii="Times New Roman" w:hAnsi="Times New Roman" w:cs="Times New Roman"/>
          <w:color w:val="000000" w:themeColor="text1"/>
        </w:rPr>
      </w:pPr>
    </w:p>
    <w:p w14:paraId="58F15723"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Effect of using a specialized TEES instrument set on TEES challenges experienced: </w:t>
      </w:r>
    </w:p>
    <w:p w14:paraId="3DA8C3F7" w14:textId="4CB6B708" w:rsidR="007C6B0D" w:rsidRPr="0050110B" w:rsidRDefault="00536147"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w:t>
      </w:r>
      <w:r w:rsidR="0025580A" w:rsidRPr="0050110B">
        <w:rPr>
          <w:rFonts w:ascii="Times New Roman" w:hAnsi="Times New Roman" w:cs="Times New Roman"/>
          <w:color w:val="000000" w:themeColor="text1"/>
        </w:rPr>
        <w:t xml:space="preserve">here </w:t>
      </w:r>
      <w:r w:rsidRPr="0050110B">
        <w:rPr>
          <w:rFonts w:ascii="Times New Roman" w:hAnsi="Times New Roman" w:cs="Times New Roman"/>
          <w:color w:val="000000" w:themeColor="text1"/>
        </w:rPr>
        <w:t>w</w:t>
      </w:r>
      <w:r w:rsidRPr="0050110B">
        <w:rPr>
          <w:rFonts w:ascii="Times New Roman" w:hAnsi="Times New Roman" w:cs="Times New Roman"/>
          <w:color w:val="000000" w:themeColor="text1"/>
        </w:rPr>
        <w:t>ere</w:t>
      </w:r>
      <w:r w:rsidRPr="0050110B">
        <w:rPr>
          <w:rFonts w:ascii="Times New Roman" w:hAnsi="Times New Roman" w:cs="Times New Roman"/>
          <w:color w:val="000000" w:themeColor="text1"/>
        </w:rPr>
        <w:t xml:space="preserve"> </w:t>
      </w:r>
      <w:r w:rsidR="0025580A" w:rsidRPr="0050110B">
        <w:rPr>
          <w:rFonts w:ascii="Times New Roman" w:hAnsi="Times New Roman" w:cs="Times New Roman"/>
          <w:color w:val="000000" w:themeColor="text1"/>
        </w:rPr>
        <w:t xml:space="preserve">no significant </w:t>
      </w:r>
      <w:r w:rsidRPr="0050110B">
        <w:rPr>
          <w:rFonts w:ascii="Times New Roman" w:hAnsi="Times New Roman" w:cs="Times New Roman"/>
          <w:color w:val="000000" w:themeColor="text1"/>
        </w:rPr>
        <w:t xml:space="preserve">differences in the need for better instruments for any challenge between surgeons who use a specialized TEES set and those who did not. </w:t>
      </w:r>
    </w:p>
    <w:p w14:paraId="0E72A3F0" w14:textId="77777777" w:rsidR="00CA06BF" w:rsidRPr="0050110B" w:rsidRDefault="00CA06BF" w:rsidP="00690D4D">
      <w:pPr>
        <w:spacing w:line="360" w:lineRule="auto"/>
        <w:rPr>
          <w:rFonts w:ascii="Times New Roman" w:hAnsi="Times New Roman" w:cs="Times New Roman"/>
          <w:b/>
          <w:color w:val="000000" w:themeColor="text1"/>
        </w:rPr>
      </w:pPr>
    </w:p>
    <w:p w14:paraId="5F07F36B" w14:textId="77777777" w:rsidR="00CA06BF" w:rsidRPr="0050110B" w:rsidRDefault="0025580A"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noProof/>
          <w:color w:val="000000" w:themeColor="text1"/>
        </w:rPr>
        <w:lastRenderedPageBreak/>
        <w:t xml:space="preserve"> </w:t>
      </w:r>
      <w:r w:rsidR="00616EA9" w:rsidRPr="0050110B">
        <w:rPr>
          <w:rFonts w:ascii="Times New Roman" w:hAnsi="Times New Roman" w:cs="Times New Roman"/>
          <w:b/>
          <w:noProof/>
          <w:color w:val="000000" w:themeColor="text1"/>
        </w:rPr>
        <w:drawing>
          <wp:inline distT="0" distB="0" distL="0" distR="0" wp14:anchorId="5A020451" wp14:editId="1A6C7ADC">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p>
    <w:p w14:paraId="4F1249C7" w14:textId="77777777" w:rsidR="007434D1" w:rsidRPr="0050110B" w:rsidRDefault="007434D1" w:rsidP="00690D4D">
      <w:pPr>
        <w:spacing w:line="360" w:lineRule="auto"/>
        <w:rPr>
          <w:rStyle w:val="CommentReference"/>
          <w:rFonts w:ascii="Times New Roman" w:hAnsi="Times New Roman" w:cs="Times New Roman"/>
          <w:color w:val="000000" w:themeColor="text1"/>
          <w:sz w:val="24"/>
          <w:szCs w:val="24"/>
        </w:rPr>
      </w:pPr>
    </w:p>
    <w:p w14:paraId="0BA54571" w14:textId="77777777" w:rsidR="007C6B0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2. </w:t>
      </w:r>
      <w:r w:rsidRPr="0050110B">
        <w:rPr>
          <w:rFonts w:ascii="Times New Roman" w:hAnsi="Times New Roman" w:cs="Times New Roman"/>
          <w:color w:val="000000" w:themeColor="text1"/>
        </w:rPr>
        <w:t xml:space="preserve">Histograms comparing the reported need to address each of the six challenges, comparing surgeons who do not use a specialized TEES instrument set (dark fill) with surgeons who use a specialized TEES instrument set (light fill, 78% of respondents). </w:t>
      </w:r>
    </w:p>
    <w:p w14:paraId="5E65B3F9" w14:textId="77777777" w:rsidR="007C6B0D" w:rsidRPr="0050110B" w:rsidRDefault="007C6B0D" w:rsidP="00690D4D">
      <w:pPr>
        <w:spacing w:line="360" w:lineRule="auto"/>
        <w:rPr>
          <w:rFonts w:ascii="Times New Roman" w:hAnsi="Times New Roman" w:cs="Times New Roman"/>
          <w:color w:val="000000" w:themeColor="text1"/>
        </w:rPr>
      </w:pPr>
    </w:p>
    <w:p w14:paraId="7EB652EF"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Effect of surgeons’ endoscopic experience:</w:t>
      </w:r>
    </w:p>
    <w:p w14:paraId="3398A837" w14:textId="77777777" w:rsidR="00487EE1"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There was a greater perceived need for better instruments to reach structures and to position a graft by respondents who perform a greater proportion of cases </w:t>
      </w:r>
      <w:proofErr w:type="spellStart"/>
      <w:r w:rsidRPr="0050110B">
        <w:rPr>
          <w:rFonts w:ascii="Times New Roman" w:hAnsi="Times New Roman" w:cs="Times New Roman"/>
          <w:color w:val="000000" w:themeColor="text1"/>
        </w:rPr>
        <w:t>endoscopically</w:t>
      </w:r>
      <w:proofErr w:type="spellEnd"/>
      <w:r w:rsidRPr="0050110B">
        <w:rPr>
          <w:rFonts w:ascii="Times New Roman" w:hAnsi="Times New Roman" w:cs="Times New Roman"/>
          <w:color w:val="000000" w:themeColor="text1"/>
        </w:rPr>
        <w:t>. For surgeons who perform none, 0 – 50%, 50 – 90%, and greater than 90% of surgeries using TEES, the median reported need for instruments with better reach were: 91%, 90%, 91%, and 91%,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 xml:space="preserve">(2) = 8.9, p = 0.03). For positioning a graft, the median reported need for better </w:t>
      </w:r>
      <w:r w:rsidRPr="0050110B">
        <w:rPr>
          <w:rFonts w:ascii="Times New Roman" w:hAnsi="Times New Roman" w:cs="Times New Roman"/>
          <w:color w:val="000000" w:themeColor="text1"/>
        </w:rPr>
        <w:lastRenderedPageBreak/>
        <w:t>instruments were: 51%, 56%, 56%, and 57%,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12.8, p = 0.005). Other parameters were not significantly dependent on the proportion of cases performed using TEES.</w:t>
      </w:r>
    </w:p>
    <w:p w14:paraId="027A1688" w14:textId="77777777" w:rsidR="009A7E4E" w:rsidRPr="0050110B" w:rsidRDefault="009A7E4E" w:rsidP="00690D4D">
      <w:pPr>
        <w:spacing w:line="360" w:lineRule="auto"/>
        <w:rPr>
          <w:rFonts w:ascii="Times New Roman" w:hAnsi="Times New Roman" w:cs="Times New Roman"/>
          <w:color w:val="000000" w:themeColor="text1"/>
        </w:rPr>
      </w:pPr>
    </w:p>
    <w:p w14:paraId="20BF1D00" w14:textId="77777777" w:rsidR="002247F7"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drawing>
          <wp:inline distT="0" distB="0" distL="0" distR="0" wp14:anchorId="4EB1FED2" wp14:editId="1D89A146">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380" cy="3459249"/>
                    </a:xfrm>
                    <a:prstGeom prst="rect">
                      <a:avLst/>
                    </a:prstGeom>
                  </pic:spPr>
                </pic:pic>
              </a:graphicData>
            </a:graphic>
          </wp:inline>
        </w:drawing>
      </w:r>
      <w:r w:rsidRPr="0050110B">
        <w:rPr>
          <w:rFonts w:ascii="Times New Roman" w:hAnsi="Times New Roman" w:cs="Times New Roman"/>
          <w:b/>
          <w:noProof/>
          <w:color w:val="000000" w:themeColor="text1"/>
        </w:rPr>
        <w:drawing>
          <wp:inline distT="0" distB="0" distL="0" distR="0" wp14:anchorId="43FCABE2" wp14:editId="4F5AD272">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11" cy="3508202"/>
                    </a:xfrm>
                    <a:prstGeom prst="rect">
                      <a:avLst/>
                    </a:prstGeom>
                  </pic:spPr>
                </pic:pic>
              </a:graphicData>
            </a:graphic>
          </wp:inline>
        </w:drawing>
      </w:r>
    </w:p>
    <w:p w14:paraId="5EC84851" w14:textId="77777777" w:rsidR="008A602D" w:rsidRPr="0050110B" w:rsidRDefault="008A602D" w:rsidP="00690D4D">
      <w:pPr>
        <w:spacing w:line="360" w:lineRule="auto"/>
        <w:rPr>
          <w:rFonts w:ascii="Times New Roman" w:hAnsi="Times New Roman" w:cs="Times New Roman"/>
          <w:b/>
          <w:color w:val="000000" w:themeColor="text1"/>
        </w:rPr>
      </w:pPr>
    </w:p>
    <w:p w14:paraId="448B2890" w14:textId="77777777" w:rsidR="002C0E1B"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lastRenderedPageBreak/>
        <w:t xml:space="preserve">FIG. 3. </w:t>
      </w:r>
      <w:r w:rsidRPr="0050110B">
        <w:rPr>
          <w:rFonts w:ascii="Times New Roman" w:hAnsi="Times New Roman" w:cs="Times New Roman"/>
          <w:color w:val="000000" w:themeColor="text1"/>
        </w:rPr>
        <w:t>Histograms of reported need for better instruments for reaching structures visualized by the e</w:t>
      </w:r>
      <w:commentRangeStart w:id="8"/>
      <w:r w:rsidRPr="0050110B">
        <w:rPr>
          <w:rFonts w:ascii="Times New Roman" w:hAnsi="Times New Roman" w:cs="Times New Roman"/>
          <w:color w:val="000000" w:themeColor="text1"/>
        </w:rPr>
        <w:t xml:space="preserve">ndoscope and positioning a graft. These were the difficulties that were significantly affected by TEES experience. </w:t>
      </w:r>
      <w:commentRangeEnd w:id="8"/>
      <w:r w:rsidRPr="0050110B">
        <w:rPr>
          <w:rStyle w:val="CommentReference"/>
          <w:rFonts w:ascii="Times New Roman" w:hAnsi="Times New Roman" w:cs="Times New Roman"/>
          <w:color w:val="000000" w:themeColor="text1"/>
          <w:sz w:val="24"/>
          <w:szCs w:val="24"/>
        </w:rPr>
        <w:commentReference w:id="8"/>
      </w:r>
    </w:p>
    <w:p w14:paraId="299FEDB0" w14:textId="77777777" w:rsidR="00D6768F" w:rsidRPr="0050110B" w:rsidRDefault="00D6768F" w:rsidP="00690D4D">
      <w:pPr>
        <w:spacing w:line="360" w:lineRule="auto"/>
        <w:rPr>
          <w:rFonts w:ascii="Times New Roman" w:hAnsi="Times New Roman" w:cs="Times New Roman"/>
          <w:b/>
          <w:color w:val="000000" w:themeColor="text1"/>
        </w:rPr>
      </w:pPr>
    </w:p>
    <w:p w14:paraId="776E3673" w14:textId="77777777" w:rsidR="00833647"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Qualitative Results: </w:t>
      </w:r>
    </w:p>
    <w:p w14:paraId="5A2BDED9" w14:textId="77777777" w:rsidR="00885CBD" w:rsidRPr="0050110B" w:rsidRDefault="00885CBD" w:rsidP="00690D4D">
      <w:pPr>
        <w:spacing w:line="360" w:lineRule="auto"/>
        <w:jc w:val="left"/>
        <w:rPr>
          <w:rFonts w:ascii="Times New Roman" w:hAnsi="Times New Roman" w:cs="Times New Roman"/>
          <w:color w:val="000000" w:themeColor="text1"/>
        </w:rPr>
      </w:pPr>
    </w:p>
    <w:p w14:paraId="60111B73" w14:textId="77777777" w:rsidR="00411537" w:rsidRPr="0050110B" w:rsidRDefault="00411537"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Pr="0050110B">
        <w:rPr>
          <w:rFonts w:ascii="Times New Roman" w:hAnsi="Times New Roman" w:cs="Times New Roman"/>
          <w:b/>
          <w:i w:val="0"/>
          <w:color w:val="000000" w:themeColor="text1"/>
          <w:sz w:val="24"/>
          <w:szCs w:val="24"/>
        </w:rPr>
        <w:fldChar w:fldCharType="separate"/>
      </w:r>
      <w:r w:rsidRPr="0050110B">
        <w:rPr>
          <w:rFonts w:ascii="Times New Roman" w:hAnsi="Times New Roman" w:cs="Times New Roman"/>
          <w:b/>
          <w:i w:val="0"/>
          <w:noProof/>
          <w:color w:val="000000" w:themeColor="text1"/>
          <w:sz w:val="24"/>
          <w:szCs w:val="24"/>
        </w:rPr>
        <w:t>2</w:t>
      </w:r>
      <w:r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Tabulated</w:t>
      </w:r>
      <w:r w:rsidRPr="0050110B">
        <w:rPr>
          <w:rFonts w:ascii="Times New Roman" w:hAnsi="Times New Roman" w:cs="Times New Roman"/>
          <w:b/>
          <w:color w:val="000000" w:themeColor="text1"/>
          <w:sz w:val="24"/>
          <w:szCs w:val="24"/>
        </w:rPr>
        <w:t xml:space="preserve"> </w:t>
      </w:r>
      <w:r w:rsidRPr="0050110B">
        <w:rPr>
          <w:rFonts w:ascii="Times New Roman" w:hAnsi="Times New Roman" w:cs="Times New Roman"/>
          <w:color w:val="000000" w:themeColor="text1"/>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  reaching areas better and suction-enabled tools.</w:t>
      </w:r>
    </w:p>
    <w:tbl>
      <w:tblPr>
        <w:tblStyle w:val="TableGrid"/>
        <w:tblW w:w="0" w:type="auto"/>
        <w:jc w:val="center"/>
        <w:tblLook w:val="04A0" w:firstRow="1" w:lastRow="0" w:firstColumn="1" w:lastColumn="0" w:noHBand="0" w:noVBand="1"/>
      </w:tblPr>
      <w:tblGrid>
        <w:gridCol w:w="1582"/>
        <w:gridCol w:w="2183"/>
        <w:gridCol w:w="1836"/>
        <w:gridCol w:w="1600"/>
        <w:gridCol w:w="998"/>
      </w:tblGrid>
      <w:tr w:rsidR="009B121A" w:rsidRPr="0050110B" w14:paraId="53DF0B92" w14:textId="77777777" w:rsidTr="002804B8">
        <w:trPr>
          <w:trHeight w:val="227"/>
          <w:jc w:val="center"/>
        </w:trPr>
        <w:tc>
          <w:tcPr>
            <w:tcW w:w="1582" w:type="dxa"/>
            <w:shd w:val="clear" w:color="auto" w:fill="auto"/>
          </w:tcPr>
          <w:p w14:paraId="73E3DC8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b/>
                <w:color w:val="000000" w:themeColor="text1"/>
                <w:sz w:val="16"/>
              </w:rPr>
              <w:t>Endoscope</w:t>
            </w:r>
          </w:p>
        </w:tc>
        <w:tc>
          <w:tcPr>
            <w:tcW w:w="6617" w:type="dxa"/>
            <w:gridSpan w:val="4"/>
            <w:shd w:val="clear" w:color="auto" w:fill="auto"/>
          </w:tcPr>
          <w:p w14:paraId="0790AA39"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Instrument</w:t>
            </w:r>
          </w:p>
        </w:tc>
      </w:tr>
      <w:tr w:rsidR="009B121A" w:rsidRPr="0050110B" w14:paraId="2D7D6B51" w14:textId="77777777" w:rsidTr="002804B8">
        <w:trPr>
          <w:trHeight w:val="227"/>
          <w:jc w:val="center"/>
        </w:trPr>
        <w:tc>
          <w:tcPr>
            <w:tcW w:w="1582" w:type="dxa"/>
            <w:shd w:val="clear" w:color="auto" w:fill="auto"/>
          </w:tcPr>
          <w:p w14:paraId="2ECBC917" w14:textId="77777777" w:rsidR="009B121A" w:rsidRPr="0050110B" w:rsidRDefault="009B121A" w:rsidP="002804B8">
            <w:pPr>
              <w:rPr>
                <w:rFonts w:ascii="Times New Roman" w:hAnsi="Times New Roman" w:cs="Times New Roman"/>
                <w:color w:val="000000" w:themeColor="text1"/>
                <w:sz w:val="16"/>
              </w:rPr>
            </w:pPr>
          </w:p>
        </w:tc>
        <w:tc>
          <w:tcPr>
            <w:tcW w:w="2183" w:type="dxa"/>
            <w:shd w:val="clear" w:color="auto" w:fill="auto"/>
          </w:tcPr>
          <w:p w14:paraId="5AEE44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Suction</w:t>
            </w:r>
          </w:p>
        </w:tc>
        <w:tc>
          <w:tcPr>
            <w:tcW w:w="1836" w:type="dxa"/>
            <w:shd w:val="clear" w:color="auto" w:fill="auto"/>
          </w:tcPr>
          <w:p w14:paraId="01B9935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 Bone</w:t>
            </w:r>
          </w:p>
        </w:tc>
        <w:tc>
          <w:tcPr>
            <w:tcW w:w="1600" w:type="dxa"/>
            <w:shd w:val="clear" w:color="auto" w:fill="auto"/>
          </w:tcPr>
          <w:p w14:paraId="47563E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Reaching areas</w:t>
            </w:r>
          </w:p>
        </w:tc>
        <w:tc>
          <w:tcPr>
            <w:tcW w:w="998" w:type="dxa"/>
            <w:shd w:val="clear" w:color="auto" w:fill="auto"/>
          </w:tcPr>
          <w:p w14:paraId="529B5E4C"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w:t>
            </w:r>
          </w:p>
        </w:tc>
      </w:tr>
      <w:tr w:rsidR="009B121A" w:rsidRPr="0050110B" w14:paraId="4820FEB2" w14:textId="77777777" w:rsidTr="002804B8">
        <w:trPr>
          <w:jc w:val="center"/>
        </w:trPr>
        <w:tc>
          <w:tcPr>
            <w:tcW w:w="1582" w:type="dxa"/>
            <w:shd w:val="clear" w:color="auto" w:fill="auto"/>
            <w:vAlign w:val="bottom"/>
          </w:tcPr>
          <w:p w14:paraId="3F8AD6DF"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Flexible endoscope</w:t>
            </w:r>
          </w:p>
        </w:tc>
        <w:tc>
          <w:tcPr>
            <w:tcW w:w="2183" w:type="dxa"/>
            <w:shd w:val="clear" w:color="auto" w:fill="auto"/>
          </w:tcPr>
          <w:p w14:paraId="4C61F7B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elevators to control amount of suction</w:t>
            </w:r>
          </w:p>
        </w:tc>
        <w:tc>
          <w:tcPr>
            <w:tcW w:w="1836" w:type="dxa"/>
            <w:shd w:val="clear" w:color="auto" w:fill="auto"/>
          </w:tcPr>
          <w:p w14:paraId="6567EA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single handed drilling - irrigation and suction at the same time</w:t>
            </w:r>
          </w:p>
        </w:tc>
        <w:tc>
          <w:tcPr>
            <w:tcW w:w="1600" w:type="dxa"/>
            <w:shd w:val="clear" w:color="auto" w:fill="auto"/>
          </w:tcPr>
          <w:p w14:paraId="5E8E1A54"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Reach disease in the mastoid through the canal (retractable)</w:t>
            </w:r>
          </w:p>
        </w:tc>
        <w:tc>
          <w:tcPr>
            <w:tcW w:w="998" w:type="dxa"/>
            <w:shd w:val="clear" w:color="auto" w:fill="auto"/>
          </w:tcPr>
          <w:p w14:paraId="0C94EBA6"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Curved round knife for better incision of the skin in first step of any middle ear surgery</w:t>
            </w:r>
          </w:p>
        </w:tc>
      </w:tr>
      <w:tr w:rsidR="009B121A" w:rsidRPr="0050110B" w14:paraId="70189655" w14:textId="77777777" w:rsidTr="002804B8">
        <w:trPr>
          <w:jc w:val="center"/>
        </w:trPr>
        <w:tc>
          <w:tcPr>
            <w:tcW w:w="1582" w:type="dxa"/>
            <w:shd w:val="clear" w:color="auto" w:fill="auto"/>
            <w:vAlign w:val="bottom"/>
          </w:tcPr>
          <w:p w14:paraId="34D7BFC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facilitate 2-handed surgery</w:t>
            </w:r>
          </w:p>
        </w:tc>
        <w:tc>
          <w:tcPr>
            <w:tcW w:w="2183" w:type="dxa"/>
            <w:shd w:val="clear" w:color="auto" w:fill="auto"/>
          </w:tcPr>
          <w:p w14:paraId="53E49885"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Bipolar with suction</w:t>
            </w:r>
          </w:p>
        </w:tc>
        <w:tc>
          <w:tcPr>
            <w:tcW w:w="1836" w:type="dxa"/>
            <w:shd w:val="clear" w:color="auto" w:fill="auto"/>
          </w:tcPr>
          <w:p w14:paraId="03BC09C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Bone cutting – piezoelectric</w:t>
            </w:r>
          </w:p>
        </w:tc>
        <w:tc>
          <w:tcPr>
            <w:tcW w:w="1600" w:type="dxa"/>
            <w:shd w:val="clear" w:color="auto" w:fill="auto"/>
          </w:tcPr>
          <w:p w14:paraId="5FCEBFA6"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 xml:space="preserve">Bent and longer instruments to reach </w:t>
            </w:r>
            <w:proofErr w:type="spellStart"/>
            <w:r w:rsidRPr="0050110B">
              <w:rPr>
                <w:rFonts w:ascii="Times New Roman" w:hAnsi="Times New Roman" w:cs="Times New Roman"/>
                <w:color w:val="000000" w:themeColor="text1"/>
                <w:sz w:val="16"/>
                <w:lang w:val="en-CA" w:eastAsia="en-CA"/>
              </w:rPr>
              <w:t>supratubal</w:t>
            </w:r>
            <w:proofErr w:type="spellEnd"/>
            <w:r w:rsidRPr="0050110B">
              <w:rPr>
                <w:rFonts w:ascii="Times New Roman" w:hAnsi="Times New Roman" w:cs="Times New Roman"/>
                <w:color w:val="000000" w:themeColor="text1"/>
                <w:sz w:val="16"/>
                <w:lang w:val="en-CA" w:eastAsia="en-CA"/>
              </w:rPr>
              <w:t xml:space="preserve"> recess or deep sinus tympani</w:t>
            </w:r>
          </w:p>
        </w:tc>
        <w:tc>
          <w:tcPr>
            <w:tcW w:w="998" w:type="dxa"/>
            <w:shd w:val="clear" w:color="auto" w:fill="auto"/>
          </w:tcPr>
          <w:p w14:paraId="199B264A"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208D8CA2" w14:textId="77777777" w:rsidTr="002804B8">
        <w:trPr>
          <w:jc w:val="center"/>
        </w:trPr>
        <w:tc>
          <w:tcPr>
            <w:tcW w:w="1582" w:type="dxa"/>
            <w:shd w:val="clear" w:color="auto" w:fill="auto"/>
            <w:vAlign w:val="bottom"/>
          </w:tcPr>
          <w:p w14:paraId="7A4C3695"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Continuously cleaning lens</w:t>
            </w:r>
          </w:p>
        </w:tc>
        <w:tc>
          <w:tcPr>
            <w:tcW w:w="2183" w:type="dxa"/>
            <w:shd w:val="clear" w:color="auto" w:fill="auto"/>
          </w:tcPr>
          <w:p w14:paraId="58D6EE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Disposable curved and angled suckers</w:t>
            </w:r>
          </w:p>
        </w:tc>
        <w:tc>
          <w:tcPr>
            <w:tcW w:w="1836" w:type="dxa"/>
            <w:shd w:val="clear" w:color="auto" w:fill="auto"/>
          </w:tcPr>
          <w:p w14:paraId="487A7FD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Piezoelectric drill is quite useful</w:t>
            </w:r>
          </w:p>
        </w:tc>
        <w:tc>
          <w:tcPr>
            <w:tcW w:w="1600" w:type="dxa"/>
            <w:shd w:val="clear" w:color="auto" w:fill="auto"/>
          </w:tcPr>
          <w:p w14:paraId="1E88489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Instruments with working angles that can be adjusted</w:t>
            </w:r>
          </w:p>
        </w:tc>
        <w:tc>
          <w:tcPr>
            <w:tcW w:w="998" w:type="dxa"/>
            <w:shd w:val="clear" w:color="auto" w:fill="auto"/>
          </w:tcPr>
          <w:p w14:paraId="6D563DCB"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7FCABD20" w14:textId="77777777" w:rsidTr="002804B8">
        <w:trPr>
          <w:jc w:val="center"/>
        </w:trPr>
        <w:tc>
          <w:tcPr>
            <w:tcW w:w="1582" w:type="dxa"/>
            <w:shd w:val="clear" w:color="auto" w:fill="auto"/>
            <w:vAlign w:val="bottom"/>
          </w:tcPr>
          <w:p w14:paraId="7158EE4D"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Feasible endoscope holder</w:t>
            </w:r>
          </w:p>
        </w:tc>
        <w:tc>
          <w:tcPr>
            <w:tcW w:w="2183" w:type="dxa"/>
            <w:shd w:val="clear" w:color="auto" w:fill="auto"/>
          </w:tcPr>
          <w:p w14:paraId="7BBAFCC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 blunt dissector</w:t>
            </w:r>
          </w:p>
        </w:tc>
        <w:tc>
          <w:tcPr>
            <w:tcW w:w="1836" w:type="dxa"/>
            <w:shd w:val="clear" w:color="auto" w:fill="auto"/>
          </w:tcPr>
          <w:p w14:paraId="4F8135F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Drill that can remove bone without obscuring vision</w:t>
            </w:r>
          </w:p>
        </w:tc>
        <w:tc>
          <w:tcPr>
            <w:tcW w:w="1600" w:type="dxa"/>
            <w:shd w:val="clear" w:color="auto" w:fill="auto"/>
          </w:tcPr>
          <w:p w14:paraId="2B010BF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Tool that can reach structures and disease that are visible by the endoscope</w:t>
            </w:r>
          </w:p>
        </w:tc>
        <w:tc>
          <w:tcPr>
            <w:tcW w:w="998" w:type="dxa"/>
            <w:shd w:val="clear" w:color="auto" w:fill="auto"/>
          </w:tcPr>
          <w:p w14:paraId="6233FF01"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5F46EDC4" w14:textId="77777777" w:rsidTr="002804B8">
        <w:trPr>
          <w:jc w:val="center"/>
        </w:trPr>
        <w:tc>
          <w:tcPr>
            <w:tcW w:w="1582" w:type="dxa"/>
            <w:shd w:val="clear" w:color="auto" w:fill="auto"/>
            <w:vAlign w:val="bottom"/>
          </w:tcPr>
          <w:p w14:paraId="1FC666D1"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 xml:space="preserve">Flexible joint  endoscope holder to allow bimanual work is useful but too thick </w:t>
            </w:r>
          </w:p>
        </w:tc>
        <w:tc>
          <w:tcPr>
            <w:tcW w:w="2183" w:type="dxa"/>
            <w:shd w:val="clear" w:color="auto" w:fill="auto"/>
          </w:tcPr>
          <w:p w14:paraId="196332E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Curved suction</w:t>
            </w:r>
          </w:p>
        </w:tc>
        <w:tc>
          <w:tcPr>
            <w:tcW w:w="1836" w:type="dxa"/>
            <w:shd w:val="clear" w:color="auto" w:fill="auto"/>
          </w:tcPr>
          <w:p w14:paraId="0DA371C7"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52508DD3"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 xml:space="preserve">Modify the whirly bird instrument as they are too short to dissect </w:t>
            </w:r>
            <w:proofErr w:type="spellStart"/>
            <w:r w:rsidRPr="0050110B">
              <w:rPr>
                <w:rFonts w:ascii="Times New Roman" w:hAnsi="Times New Roman" w:cs="Times New Roman"/>
                <w:color w:val="000000" w:themeColor="text1"/>
                <w:sz w:val="16"/>
              </w:rPr>
              <w:t>cholesteatoma</w:t>
            </w:r>
            <w:proofErr w:type="spellEnd"/>
            <w:r w:rsidRPr="0050110B">
              <w:rPr>
                <w:rFonts w:ascii="Times New Roman" w:hAnsi="Times New Roman" w:cs="Times New Roman"/>
                <w:color w:val="000000" w:themeColor="text1"/>
                <w:sz w:val="16"/>
              </w:rPr>
              <w:t xml:space="preserve"> in deep sinus tympani.</w:t>
            </w:r>
          </w:p>
        </w:tc>
        <w:tc>
          <w:tcPr>
            <w:tcW w:w="998" w:type="dxa"/>
            <w:shd w:val="clear" w:color="auto" w:fill="auto"/>
          </w:tcPr>
          <w:p w14:paraId="775DA9C5"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107D4E92" w14:textId="77777777" w:rsidTr="002804B8">
        <w:trPr>
          <w:jc w:val="center"/>
        </w:trPr>
        <w:tc>
          <w:tcPr>
            <w:tcW w:w="1582" w:type="dxa"/>
            <w:shd w:val="clear" w:color="auto" w:fill="auto"/>
            <w:vAlign w:val="bottom"/>
          </w:tcPr>
          <w:p w14:paraId="3F1C542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help the two-handed technique</w:t>
            </w:r>
          </w:p>
        </w:tc>
        <w:tc>
          <w:tcPr>
            <w:tcW w:w="2183" w:type="dxa"/>
            <w:shd w:val="clear" w:color="auto" w:fill="auto"/>
          </w:tcPr>
          <w:p w14:paraId="3CD4BE0C"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 xml:space="preserve">Suction with different angles to suction </w:t>
            </w:r>
            <w:proofErr w:type="spellStart"/>
            <w:r w:rsidRPr="0050110B">
              <w:rPr>
                <w:rFonts w:ascii="Times New Roman" w:hAnsi="Times New Roman" w:cs="Times New Roman"/>
                <w:b/>
                <w:color w:val="000000" w:themeColor="text1"/>
                <w:sz w:val="16"/>
                <w:lang w:val="en-CA" w:eastAsia="en-CA"/>
              </w:rPr>
              <w:t>cholesteatoma</w:t>
            </w:r>
            <w:proofErr w:type="spellEnd"/>
            <w:r w:rsidRPr="0050110B">
              <w:rPr>
                <w:rFonts w:ascii="Times New Roman" w:hAnsi="Times New Roman" w:cs="Times New Roman"/>
                <w:b/>
                <w:color w:val="000000" w:themeColor="text1"/>
                <w:sz w:val="16"/>
                <w:lang w:val="en-CA" w:eastAsia="en-CA"/>
              </w:rPr>
              <w:t xml:space="preserve"> matrix at different sites</w:t>
            </w:r>
          </w:p>
        </w:tc>
        <w:tc>
          <w:tcPr>
            <w:tcW w:w="1836" w:type="dxa"/>
            <w:shd w:val="clear" w:color="auto" w:fill="auto"/>
          </w:tcPr>
          <w:p w14:paraId="488BAB73"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13D337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Angled shaft to keep hands from bumping into each other</w:t>
            </w:r>
          </w:p>
        </w:tc>
        <w:tc>
          <w:tcPr>
            <w:tcW w:w="998" w:type="dxa"/>
            <w:shd w:val="clear" w:color="auto" w:fill="auto"/>
          </w:tcPr>
          <w:p w14:paraId="13ED4503"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96AB4D4" w14:textId="77777777" w:rsidTr="002804B8">
        <w:trPr>
          <w:jc w:val="center"/>
        </w:trPr>
        <w:tc>
          <w:tcPr>
            <w:tcW w:w="1582" w:type="dxa"/>
            <w:shd w:val="clear" w:color="auto" w:fill="auto"/>
            <w:vAlign w:val="bottom"/>
          </w:tcPr>
          <w:p w14:paraId="323BFFA5"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42CB3728"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Dissection + suction simultaneously</w:t>
            </w:r>
          </w:p>
        </w:tc>
        <w:tc>
          <w:tcPr>
            <w:tcW w:w="1836" w:type="dxa"/>
            <w:shd w:val="clear" w:color="auto" w:fill="auto"/>
          </w:tcPr>
          <w:p w14:paraId="090FC7AF"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D6C495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Remove vascular lesions without causing bleeding</w:t>
            </w:r>
          </w:p>
        </w:tc>
        <w:tc>
          <w:tcPr>
            <w:tcW w:w="998" w:type="dxa"/>
            <w:shd w:val="clear" w:color="auto" w:fill="auto"/>
          </w:tcPr>
          <w:p w14:paraId="7E471E84"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69BD57E5" w14:textId="77777777" w:rsidTr="002804B8">
        <w:trPr>
          <w:jc w:val="center"/>
        </w:trPr>
        <w:tc>
          <w:tcPr>
            <w:tcW w:w="1582" w:type="dxa"/>
            <w:shd w:val="clear" w:color="auto" w:fill="auto"/>
            <w:vAlign w:val="bottom"/>
          </w:tcPr>
          <w:p w14:paraId="5DA7DAB1"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0B7DA28D"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 xml:space="preserve">Improved curved suctions able to reach and aspirate </w:t>
            </w:r>
            <w:proofErr w:type="spellStart"/>
            <w:r w:rsidRPr="0050110B">
              <w:rPr>
                <w:rFonts w:ascii="Times New Roman" w:hAnsi="Times New Roman" w:cs="Times New Roman"/>
                <w:b/>
                <w:color w:val="000000" w:themeColor="text1"/>
                <w:sz w:val="16"/>
                <w:lang w:val="en-CA" w:eastAsia="en-CA"/>
              </w:rPr>
              <w:t>cholesteatoma</w:t>
            </w:r>
            <w:proofErr w:type="spellEnd"/>
            <w:r w:rsidRPr="0050110B">
              <w:rPr>
                <w:rFonts w:ascii="Times New Roman" w:hAnsi="Times New Roman" w:cs="Times New Roman"/>
                <w:b/>
                <w:color w:val="000000" w:themeColor="text1"/>
                <w:sz w:val="16"/>
                <w:lang w:val="en-CA" w:eastAsia="en-CA"/>
              </w:rPr>
              <w:t xml:space="preserve"> matrix from attic and sinus tympani (difficult to reach areas) current </w:t>
            </w:r>
            <w:proofErr w:type="spellStart"/>
            <w:r w:rsidRPr="0050110B">
              <w:rPr>
                <w:rFonts w:ascii="Times New Roman" w:hAnsi="Times New Roman" w:cs="Times New Roman"/>
                <w:b/>
                <w:color w:val="000000" w:themeColor="text1"/>
                <w:sz w:val="16"/>
                <w:lang w:val="en-CA" w:eastAsia="en-CA"/>
              </w:rPr>
              <w:t>Storz</w:t>
            </w:r>
            <w:proofErr w:type="spellEnd"/>
            <w:r w:rsidRPr="0050110B">
              <w:rPr>
                <w:rFonts w:ascii="Times New Roman" w:hAnsi="Times New Roman" w:cs="Times New Roman"/>
                <w:b/>
                <w:color w:val="000000" w:themeColor="text1"/>
                <w:sz w:val="16"/>
                <w:lang w:val="en-CA" w:eastAsia="en-CA"/>
              </w:rPr>
              <w:t xml:space="preserve"> curved suctions are too flimsy, thin and long</w:t>
            </w:r>
          </w:p>
        </w:tc>
        <w:tc>
          <w:tcPr>
            <w:tcW w:w="1836" w:type="dxa"/>
            <w:shd w:val="clear" w:color="auto" w:fill="auto"/>
          </w:tcPr>
          <w:p w14:paraId="6DD1C46D"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369753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Specialized for coagulations</w:t>
            </w:r>
          </w:p>
        </w:tc>
        <w:tc>
          <w:tcPr>
            <w:tcW w:w="998" w:type="dxa"/>
            <w:shd w:val="clear" w:color="auto" w:fill="auto"/>
          </w:tcPr>
          <w:p w14:paraId="1FC1D2B6"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4F298BF2" w14:textId="77777777" w:rsidTr="002804B8">
        <w:trPr>
          <w:jc w:val="center"/>
        </w:trPr>
        <w:tc>
          <w:tcPr>
            <w:tcW w:w="1582" w:type="dxa"/>
            <w:shd w:val="clear" w:color="auto" w:fill="auto"/>
            <w:vAlign w:val="bottom"/>
          </w:tcPr>
          <w:p w14:paraId="1FE1ECD8"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3947EF97"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Suction smoke during laser surgery (separate or  mounted on the laser tip)</w:t>
            </w:r>
          </w:p>
        </w:tc>
        <w:tc>
          <w:tcPr>
            <w:tcW w:w="1836" w:type="dxa"/>
            <w:shd w:val="clear" w:color="auto" w:fill="auto"/>
          </w:tcPr>
          <w:p w14:paraId="17BF3485"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1D4EA2C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Mechanical scalpel and/or curette</w:t>
            </w:r>
          </w:p>
        </w:tc>
        <w:tc>
          <w:tcPr>
            <w:tcW w:w="998" w:type="dxa"/>
            <w:shd w:val="clear" w:color="auto" w:fill="auto"/>
          </w:tcPr>
          <w:p w14:paraId="6CC7FC5E"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A5294DB" w14:textId="77777777" w:rsidTr="002804B8">
        <w:trPr>
          <w:jc w:val="center"/>
        </w:trPr>
        <w:tc>
          <w:tcPr>
            <w:tcW w:w="1582" w:type="dxa"/>
            <w:shd w:val="clear" w:color="auto" w:fill="auto"/>
            <w:vAlign w:val="bottom"/>
          </w:tcPr>
          <w:p w14:paraId="07EAAF0A"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5149CA3B"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specifically designed for sinus tympani</w:t>
            </w:r>
          </w:p>
        </w:tc>
        <w:tc>
          <w:tcPr>
            <w:tcW w:w="1836" w:type="dxa"/>
            <w:shd w:val="clear" w:color="auto" w:fill="auto"/>
          </w:tcPr>
          <w:p w14:paraId="16E00ABC"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C0884D9" w14:textId="77777777" w:rsidR="009B121A" w:rsidRPr="0050110B" w:rsidRDefault="009B121A" w:rsidP="002804B8">
            <w:pPr>
              <w:rPr>
                <w:rFonts w:ascii="Times New Roman" w:hAnsi="Times New Roman" w:cs="Times New Roman"/>
                <w:color w:val="000000" w:themeColor="text1"/>
                <w:sz w:val="16"/>
              </w:rPr>
            </w:pPr>
          </w:p>
        </w:tc>
        <w:tc>
          <w:tcPr>
            <w:tcW w:w="998" w:type="dxa"/>
            <w:shd w:val="clear" w:color="auto" w:fill="auto"/>
          </w:tcPr>
          <w:p w14:paraId="5DDD354C" w14:textId="77777777" w:rsidR="009B121A" w:rsidRPr="0050110B" w:rsidRDefault="009B121A" w:rsidP="002804B8">
            <w:pPr>
              <w:rPr>
                <w:rFonts w:ascii="Times New Roman" w:hAnsi="Times New Roman" w:cs="Times New Roman"/>
                <w:color w:val="000000" w:themeColor="text1"/>
                <w:sz w:val="16"/>
              </w:rPr>
            </w:pPr>
          </w:p>
        </w:tc>
      </w:tr>
    </w:tbl>
    <w:p w14:paraId="224F170C" w14:textId="77777777" w:rsidR="0023081C" w:rsidRPr="0050110B" w:rsidRDefault="0023081C" w:rsidP="00690D4D">
      <w:pPr>
        <w:spacing w:line="360" w:lineRule="auto"/>
        <w:rPr>
          <w:rFonts w:ascii="Times New Roman" w:hAnsi="Times New Roman" w:cs="Times New Roman"/>
          <w:color w:val="000000" w:themeColor="text1"/>
        </w:rPr>
      </w:pPr>
    </w:p>
    <w:p w14:paraId="4F33E8FF" w14:textId="77777777" w:rsidR="00281516"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Answers to the question: “Are there any other instruments that you would like to see modified or developed for endoscopic ear surgery? Please give examples” are reported in Table 1.  The comments included 8 (38%) addressing the need for new instruments to reach structures that can be seen by endoscopes but not reached by current instrumentation, 10 (48%) addressing the need for improved dissection 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soft tissue grafts.</w:t>
      </w:r>
    </w:p>
    <w:p w14:paraId="157E5CF9" w14:textId="77777777" w:rsidR="00833647" w:rsidRPr="0050110B" w:rsidRDefault="00833647" w:rsidP="00690D4D">
      <w:pPr>
        <w:spacing w:line="360" w:lineRule="auto"/>
        <w:rPr>
          <w:rFonts w:ascii="Times New Roman" w:hAnsi="Times New Roman" w:cs="Times New Roman"/>
          <w:color w:val="000000" w:themeColor="text1"/>
        </w:rPr>
      </w:pPr>
    </w:p>
    <w:p w14:paraId="2BC18A3C" w14:textId="77777777" w:rsidR="00845578"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Discussion: </w:t>
      </w:r>
    </w:p>
    <w:p w14:paraId="3AE0E81A" w14:textId="77777777" w:rsidR="0069326C"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rPr>
        <w:t>We have conducted a cross-sectional mixed-methods survey to identify, quantify, and describe the challenges otologists face with TEES. A recent survey of Canadian otologists,</w:t>
      </w:r>
      <w:r w:rsidRPr="0050110B">
        <w:rPr>
          <w:rFonts w:ascii="Times New Roman" w:hAnsi="Times New Roman" w:cs="Times New Roman"/>
          <w:color w:val="000000" w:themeColor="text1"/>
          <w:lang w:val="en-CA"/>
        </w:rPr>
        <w:t>found the following factors difficult with TEES: single-handed surgery, efficiency/operative time, technical difficulty, cost, managing bleeding</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lang w:val="en-CA"/>
        </w:rPr>
        <w:t xml:space="preserve">. This questionnaire was intended to build upon those findings by measuring the degree to which surgeons experience specific challenges during surgery to guide the development of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instrumentation that could facilitate such surgery. By distributing this survey to otologists with an interest in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surgery internationally, a broad range of opinion and experience has been captured. The survey reveals a </w:t>
      </w:r>
      <w:commentRangeStart w:id="9"/>
      <w:r w:rsidRPr="0050110B">
        <w:rPr>
          <w:rFonts w:ascii="Times New Roman" w:hAnsi="Times New Roman" w:cs="Times New Roman"/>
          <w:color w:val="000000" w:themeColor="text1"/>
          <w:lang w:val="en-CA"/>
        </w:rPr>
        <w:t xml:space="preserve">strong perception of need for improved instrumentation particularly to facilitate dissection in areas that are beyond the reach of conventional instruments but can be seen clearly with endoscopy. </w:t>
      </w:r>
      <w:commentRangeEnd w:id="9"/>
      <w:r w:rsidRPr="0050110B">
        <w:rPr>
          <w:rStyle w:val="CommentReference"/>
          <w:rFonts w:ascii="Times New Roman" w:hAnsi="Times New Roman" w:cs="Times New Roman"/>
          <w:color w:val="000000" w:themeColor="text1"/>
          <w:sz w:val="24"/>
          <w:szCs w:val="24"/>
        </w:rPr>
        <w:commentReference w:id="9"/>
      </w:r>
    </w:p>
    <w:p w14:paraId="61351226" w14:textId="77777777" w:rsidR="00845578" w:rsidRPr="0050110B" w:rsidRDefault="00845578" w:rsidP="00690D4D">
      <w:pPr>
        <w:spacing w:line="360" w:lineRule="auto"/>
        <w:rPr>
          <w:rFonts w:ascii="Times New Roman" w:hAnsi="Times New Roman" w:cs="Times New Roman"/>
          <w:color w:val="000000" w:themeColor="text1"/>
          <w:lang w:val="en-CA"/>
        </w:rPr>
      </w:pPr>
    </w:p>
    <w:p w14:paraId="4C061A70" w14:textId="77777777" w:rsidR="00DD3874" w:rsidRPr="0050110B" w:rsidRDefault="0025580A" w:rsidP="00690D4D">
      <w:pPr>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Reaching structures &amp; cholesteatoma removal</w:t>
      </w:r>
    </w:p>
    <w:p w14:paraId="21312457" w14:textId="77777777" w:rsidR="00BF28F5"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sidRPr="0050110B">
        <w:rPr>
          <w:rFonts w:ascii="Times New Roman" w:hAnsi="Times New Roman" w:cs="Times New Roman"/>
          <w:color w:val="000000" w:themeColor="text1"/>
          <w:lang w:val="en-CA"/>
        </w:rPr>
        <w:t>otologic</w:t>
      </w:r>
      <w:proofErr w:type="spellEnd"/>
      <w:r w:rsidRPr="0050110B">
        <w:rPr>
          <w:rFonts w:ascii="Times New Roman" w:hAnsi="Times New Roman" w:cs="Times New Roman"/>
          <w:color w:val="000000" w:themeColor="text1"/>
          <w:lang w:val="en-CA"/>
        </w:rPr>
        <w:t xml:space="preserve"> instruments have been developed for use within the narrow field of view of the operating microscope and cannot reach to the limits of what is now visible with endoscopes. Examples of areas that are difficult to reach </w:t>
      </w:r>
      <w:r w:rsidRPr="0050110B">
        <w:rPr>
          <w:rStyle w:val="normaltextrun"/>
          <w:rFonts w:ascii="Times New Roman" w:hAnsi="Times New Roman" w:cs="Times New Roman"/>
          <w:color w:val="000000" w:themeColor="text1"/>
          <w:shd w:val="clear" w:color="auto" w:fill="FFFFFF"/>
        </w:rPr>
        <w:t xml:space="preserve">through the ear </w:t>
      </w:r>
      <w:r w:rsidRPr="0050110B">
        <w:rPr>
          <w:rStyle w:val="normaltextrun"/>
          <w:rFonts w:ascii="Times New Roman" w:hAnsi="Times New Roman" w:cs="Times New Roman"/>
          <w:color w:val="000000" w:themeColor="text1"/>
          <w:shd w:val="clear" w:color="auto" w:fill="FFFFFF"/>
        </w:rPr>
        <w:lastRenderedPageBreak/>
        <w:t>canal include the sinus tympani, anterior </w:t>
      </w:r>
      <w:proofErr w:type="spellStart"/>
      <w:r w:rsidRPr="0050110B">
        <w:rPr>
          <w:rStyle w:val="normaltextrun"/>
          <w:rFonts w:ascii="Times New Roman" w:hAnsi="Times New Roman" w:cs="Times New Roman"/>
          <w:color w:val="000000" w:themeColor="text1"/>
          <w:shd w:val="clear" w:color="auto" w:fill="FFFFFF"/>
        </w:rPr>
        <w:t>epitympanic</w:t>
      </w:r>
      <w:proofErr w:type="spellEnd"/>
      <w:r w:rsidRPr="0050110B">
        <w:rPr>
          <w:rStyle w:val="normaltextrun"/>
          <w:rFonts w:ascii="Times New Roman" w:hAnsi="Times New Roman" w:cs="Times New Roman"/>
          <w:color w:val="000000" w:themeColor="text1"/>
          <w:shd w:val="clear" w:color="auto" w:fill="FFFFFF"/>
        </w:rPr>
        <w:t> recess and antrum</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While specialized instruments with curved tips have been developed for this purpose</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our survey reveals the highest need for endoscopic instrumentation is a more extended reach.  Of note, this need was higher among surgeons that </w:t>
      </w:r>
      <w:r w:rsidRPr="0050110B">
        <w:rPr>
          <w:rFonts w:ascii="Times New Roman" w:hAnsi="Times New Roman" w:cs="Times New Roman"/>
          <w:color w:val="000000" w:themeColor="text1"/>
          <w:lang w:val="en-CA"/>
        </w:rPr>
        <w:t xml:space="preserve">perform a greater proportion of cases with TEES. This may be because surgeons who perform fewer TEES may be more inclined to use a more invasive open approach with more </w:t>
      </w:r>
      <w:commentRangeStart w:id="10"/>
      <w:r w:rsidRPr="0050110B">
        <w:rPr>
          <w:rFonts w:ascii="Times New Roman" w:hAnsi="Times New Roman" w:cs="Times New Roman"/>
          <w:color w:val="000000" w:themeColor="text1"/>
          <w:lang w:val="en-CA"/>
        </w:rPr>
        <w:t>extensive bone removal to gain access to the difficult areas</w:t>
      </w:r>
      <w:commentRangeEnd w:id="10"/>
      <w:r w:rsidRPr="0050110B">
        <w:rPr>
          <w:rStyle w:val="CommentReference"/>
          <w:rFonts w:ascii="Times New Roman" w:hAnsi="Times New Roman" w:cs="Times New Roman"/>
          <w:color w:val="000000" w:themeColor="text1"/>
          <w:sz w:val="24"/>
          <w:szCs w:val="24"/>
        </w:rPr>
        <w:commentReference w:id="10"/>
      </w:r>
      <w:r w:rsidRPr="0050110B">
        <w:rPr>
          <w:rFonts w:ascii="Times New Roman" w:hAnsi="Times New Roman" w:cs="Times New Roman"/>
          <w:color w:val="000000" w:themeColor="text1"/>
          <w:lang w:val="en-CA"/>
        </w:rPr>
        <w:t>. Perhaps surprisingly, the degree of need for these challenges did not differ amongst respondents depending on their use of specialized TEES instrument sets. This suggests reaching structures as well as dissection and removal of cholesteatoma remain significant challenges despite the availability of current TEES instrumentation.  Certainly, these results suggest that future instrument development should focus on instruments that improve our ability to reach structures and facilitate dissection and removal of cholesteatoma.</w:t>
      </w:r>
    </w:p>
    <w:p w14:paraId="754BD56D" w14:textId="77777777" w:rsidR="005903F4" w:rsidRPr="0050110B" w:rsidRDefault="005903F4" w:rsidP="00690D4D">
      <w:pPr>
        <w:spacing w:line="360" w:lineRule="auto"/>
        <w:rPr>
          <w:rFonts w:ascii="Times New Roman" w:hAnsi="Times New Roman" w:cs="Times New Roman"/>
          <w:color w:val="000000" w:themeColor="text1"/>
        </w:rPr>
      </w:pPr>
    </w:p>
    <w:p w14:paraId="79479CCC" w14:textId="77777777" w:rsidR="00524F1F"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Cutting and removing bone</w:t>
      </w:r>
    </w:p>
    <w:p w14:paraId="4B573505" w14:textId="77777777" w:rsidR="00F95BB8"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While straight and angled endoscopes facilitate a broader field of view than line-of-sight microscopic surgery, bone removal is still necessary for visualization and access. For </w:t>
      </w:r>
      <w:proofErr w:type="spellStart"/>
      <w:r w:rsidRPr="0050110B">
        <w:rPr>
          <w:rFonts w:ascii="Times New Roman" w:hAnsi="Times New Roman" w:cs="Times New Roman"/>
          <w:color w:val="000000" w:themeColor="text1"/>
        </w:rPr>
        <w:t>cholesteatoma</w:t>
      </w:r>
      <w:proofErr w:type="spellEnd"/>
      <w:r w:rsidRPr="0050110B">
        <w:rPr>
          <w:rFonts w:ascii="Times New Roman" w:hAnsi="Times New Roman" w:cs="Times New Roman"/>
          <w:color w:val="000000" w:themeColor="text1"/>
        </w:rPr>
        <w:t xml:space="preserve"> surgery, the </w:t>
      </w:r>
      <w:proofErr w:type="spellStart"/>
      <w:r w:rsidRPr="0050110B">
        <w:rPr>
          <w:rFonts w:ascii="Times New Roman" w:hAnsi="Times New Roman" w:cs="Times New Roman"/>
          <w:color w:val="000000" w:themeColor="text1"/>
        </w:rPr>
        <w:t>scutum</w:t>
      </w:r>
      <w:proofErr w:type="spellEnd"/>
      <w:r w:rsidRPr="0050110B">
        <w:rPr>
          <w:rFonts w:ascii="Times New Roman" w:hAnsi="Times New Roman" w:cs="Times New Roman"/>
          <w:color w:val="000000" w:themeColor="text1"/>
        </w:rPr>
        <w:t xml:space="preserve"> and adjacent canal wall must often be removed and, for any TEES access, </w:t>
      </w:r>
      <w:proofErr w:type="spellStart"/>
      <w:r w:rsidRPr="0050110B">
        <w:rPr>
          <w:rFonts w:ascii="Times New Roman" w:hAnsi="Times New Roman" w:cs="Times New Roman"/>
          <w:color w:val="000000" w:themeColor="text1"/>
        </w:rPr>
        <w:t>canalplasty</w:t>
      </w:r>
      <w:proofErr w:type="spellEnd"/>
      <w:r w:rsidRPr="0050110B">
        <w:rPr>
          <w:rFonts w:ascii="Times New Roman" w:hAnsi="Times New Roman" w:cs="Times New Roman"/>
          <w:color w:val="000000" w:themeColor="text1"/>
        </w:rPr>
        <w:t xml:space="preserve"> can be required if the bony meatus is unusually narrow or curved. Currently, bone removal can be accomplished with bone curettes,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drills, and ultrasonic instruments. Nevertheless, our survey shows this remains a challenging task in endoscopic ear surgery. The degree of need for easier bone removal was not significantly dependent on the surgeon’s availability 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may be imprecise 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14:paraId="6B99E4D8" w14:textId="77777777" w:rsidR="00845578" w:rsidRPr="0050110B" w:rsidRDefault="00845578" w:rsidP="00690D4D">
      <w:pPr>
        <w:pStyle w:val="Heading3"/>
        <w:spacing w:line="360" w:lineRule="auto"/>
        <w:rPr>
          <w:rFonts w:ascii="Times New Roman" w:hAnsi="Times New Roman" w:cs="Times New Roman"/>
          <w:color w:val="000000" w:themeColor="text1"/>
          <w:lang w:val="en-CA"/>
        </w:rPr>
      </w:pPr>
    </w:p>
    <w:p w14:paraId="09ED1F1E" w14:textId="77777777" w:rsidR="00731421"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lang w:val="en-CA"/>
        </w:rPr>
        <w:t xml:space="preserve">Bleeding control </w:t>
      </w:r>
    </w:p>
    <w:p w14:paraId="68CF840F" w14:textId="4D5D91C4" w:rsidR="00B61F40" w:rsidRPr="0050110B" w:rsidRDefault="0025580A" w:rsidP="00690D4D">
      <w:pPr>
        <w:spacing w:line="360" w:lineRule="auto"/>
        <w:ind w:firstLine="720"/>
        <w:rPr>
          <w:rFonts w:ascii="Times New Roman" w:hAnsi="Times New Roman" w:cs="Times New Roman"/>
          <w:color w:val="000000" w:themeColor="text1"/>
          <w:shd w:val="clear" w:color="auto" w:fill="FFFFFF"/>
        </w:rPr>
      </w:pPr>
      <w:r w:rsidRPr="0050110B">
        <w:rPr>
          <w:rStyle w:val="normaltextrun"/>
          <w:rFonts w:ascii="Times New Roman" w:hAnsi="Times New Roman" w:cs="Times New Roman"/>
          <w:color w:val="000000" w:themeColor="text1"/>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To manage this, techniques such as hypotensive anesthesia, patient positioning, local vasoconstrictors, and atraumatic surgical techniques have been employed</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8</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In addition, specialized instrument sets have been developed specifically to improve bleeding management in TEES, incorporating a functional tip with a rotatable suction shaft to allow for cutting, dissection or tissue elevation while suctioning</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Previous studies have identified management of intraoperative bleeding as a significant challenge faced in TEES </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5</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6</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Our study confirms that this is a challenge with a significant degree of need on visual analog scales. Interestingly, despite that fact specialized TEES instrument sets are specifically designed to address this challenge, the degree of need for surgeons who used specialized TEES instrument sets was not significantly different from surgeons who did not. Th</w:t>
      </w:r>
      <w:r w:rsidRPr="0050110B">
        <w:rPr>
          <w:rFonts w:ascii="Times New Roman" w:hAnsi="Times New Roman" w:cs="Times New Roman"/>
          <w:color w:val="000000" w:themeColor="text1"/>
        </w:rPr>
        <w:t>e majority of qualitative comments also reported that an instrument combining suction with an</w:t>
      </w:r>
      <w:ins w:id="11" w:author="Arushri Swarup" w:date="2017-10-03T14:59:00Z">
        <w:r w:rsidR="007B4886" w:rsidRPr="0050110B">
          <w:rPr>
            <w:rFonts w:ascii="Times New Roman" w:hAnsi="Times New Roman" w:cs="Times New Roman"/>
            <w:color w:val="000000" w:themeColor="text1"/>
          </w:rPr>
          <w:t xml:space="preserve"> additional </w:t>
        </w:r>
      </w:ins>
      <w:r w:rsidRPr="0050110B">
        <w:rPr>
          <w:rFonts w:ascii="Times New Roman" w:hAnsi="Times New Roman" w:cs="Times New Roman"/>
          <w:color w:val="000000" w:themeColor="text1"/>
        </w:rPr>
        <w:t xml:space="preserve">functionality, such as dissecting, cauterizing or reaching deeper into the ear, would be beneficial for TEES. </w:t>
      </w:r>
    </w:p>
    <w:p w14:paraId="7C0A1C32"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2AE8A7D2" w14:textId="77777777" w:rsidR="006A2E95"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Endoscope technology</w:t>
      </w:r>
    </w:p>
    <w:p w14:paraId="3A7AEE4B" w14:textId="77777777" w:rsidR="00E72A3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This can be time consuming. On the other hand, frequent removal of the endoscope from the field may be beneficial in preventing heating from the light source and, thus, reducing the risk of thermal injury within the ear</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19148645" w14:textId="77777777" w:rsidR="00D6768F"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 A minority of respondents to the survey indicated that an endoscope holder might be advantageous to allow two-handed surgery. While some surgeons promote this approach</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w:t>
      </w:r>
      <w:r w:rsidRPr="0050110B">
        <w:rPr>
          <w:rFonts w:ascii="Times New Roman" w:hAnsi="Times New Roman" w:cs="Times New Roman"/>
          <w:color w:val="000000" w:themeColor="text1"/>
        </w:rPr>
        <w:lastRenderedPageBreak/>
        <w:t>ear. Potential safety hazards include the risk of thermal injury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or traumatic injury should inadvertent movement of the patient occur. Any further use and development of endoscope holders for TEES should take these limitations and potential risks into account.</w:t>
      </w:r>
    </w:p>
    <w:p w14:paraId="436FC26F" w14:textId="77777777" w:rsidR="00E72A3B" w:rsidRPr="0050110B" w:rsidRDefault="00E72A3B" w:rsidP="00690D4D">
      <w:pPr>
        <w:spacing w:line="360" w:lineRule="auto"/>
        <w:ind w:firstLine="720"/>
        <w:rPr>
          <w:rFonts w:ascii="Times New Roman" w:hAnsi="Times New Roman" w:cs="Times New Roman"/>
          <w:color w:val="000000" w:themeColor="text1"/>
        </w:rPr>
      </w:pPr>
    </w:p>
    <w:p w14:paraId="3182ED19"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06CEAA95" w14:textId="77777777" w:rsidR="00CA7146"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 xml:space="preserve">Moving a graft into the intended place </w:t>
      </w:r>
    </w:p>
    <w:p w14:paraId="2297125C" w14:textId="619FC425" w:rsidR="0069326C" w:rsidRPr="0050110B" w:rsidRDefault="0025580A" w:rsidP="0050110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During TEES tympanoplasty the graft must be inserted into the ear canal and positioned single handedly in the desired orientation</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Performing this technique single handedly is, in the authors’ experience, quite challenging. While the authors had anticipated that a novel tool to facilitate one-handed graft manipulation would be helpful, the survey found this challenge had the lowest mean degree of need. A wide variety of techniques is used in tympanoplasty with choice of approach, graft material and graft placement technique influenced by the surgeon’s training, case load, resources and experience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We are aware that graft placement techniques that work well with two hands and a microscope may not be ideally suited for one hand and an endoscope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One potential explanation for greater ease of graft placement by some surgeons is that different techniques are used that are better suited to TEES and that these may overcome limitations of instrument design.</w:t>
      </w:r>
    </w:p>
    <w:p w14:paraId="45B3417B" w14:textId="77777777" w:rsidR="0050110B" w:rsidRDefault="0050110B" w:rsidP="00690D4D">
      <w:pPr>
        <w:pStyle w:val="Heading3"/>
        <w:spacing w:line="360" w:lineRule="auto"/>
        <w:rPr>
          <w:rFonts w:ascii="Times New Roman" w:hAnsi="Times New Roman" w:cs="Times New Roman"/>
          <w:i/>
          <w:color w:val="000000" w:themeColor="text1"/>
        </w:rPr>
      </w:pPr>
    </w:p>
    <w:p w14:paraId="46B7A1D4" w14:textId="6F24CD7F" w:rsidR="00481D62" w:rsidRPr="0050110B" w:rsidRDefault="0025580A" w:rsidP="0050110B">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Limitations</w:t>
      </w:r>
    </w:p>
    <w:p w14:paraId="39DE649A" w14:textId="4FC6884C" w:rsidR="00481D62" w:rsidRPr="0050110B" w:rsidRDefault="00481D62" w:rsidP="0050110B">
      <w:pPr>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**limitation in participants with low percentage of TEES cases***</w:t>
      </w:r>
    </w:p>
    <w:p w14:paraId="04C96CF1" w14:textId="441A89F6"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The questionnaire was sent to otologists who are interested in endoscopic ear surgery as the questionnaire asked participants to rate their experience on TEES. There is a low representation of surgeons who do not perform TEES (8% of respondents</w:t>
      </w:r>
      <w:r w:rsidRPr="0050110B">
        <w:rPr>
          <w:rFonts w:ascii="Times New Roman" w:hAnsi="Times New Roman" w:cs="Times New Roman"/>
          <w:color w:val="000000" w:themeColor="text1"/>
          <w:highlight w:val="yellow"/>
        </w:rPr>
        <w:t xml:space="preserve">). </w:t>
      </w:r>
      <w:r w:rsidR="00481D62" w:rsidRPr="0050110B">
        <w:rPr>
          <w:rFonts w:ascii="Times New Roman" w:hAnsi="Times New Roman" w:cs="Times New Roman"/>
          <w:color w:val="000000" w:themeColor="text1"/>
          <w:highlight w:val="yellow"/>
        </w:rPr>
        <w:t>This is expected in the environment that the survey was distributed in. These environments were selected because the surgeons in these environments were expected to have the most insight on TEES.</w:t>
      </w:r>
      <w:r w:rsidR="00481D62"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We have therefore not necessarily fully captured the opinions of surgeons who have chosen not to practice TEES because of limitations in instrument design. Since this study aims to identify needs in TEES, it was important to capture the opinions of those with experience using the technique. </w:t>
      </w:r>
    </w:p>
    <w:p w14:paraId="3E6507B5" w14:textId="77777777" w:rsidR="00AA7C9B" w:rsidRPr="0050110B" w:rsidRDefault="00AA7C9B" w:rsidP="00690D4D">
      <w:pPr>
        <w:spacing w:line="360" w:lineRule="auto"/>
        <w:rPr>
          <w:rFonts w:ascii="Times New Roman" w:hAnsi="Times New Roman" w:cs="Times New Roman"/>
          <w:color w:val="000000" w:themeColor="text1"/>
        </w:rPr>
      </w:pPr>
    </w:p>
    <w:p w14:paraId="44E58066" w14:textId="77777777"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highlight w:val="magenta"/>
        </w:rPr>
        <w:t xml:space="preserve">The questionnaire was developed </w:t>
      </w:r>
      <w:r w:rsidRPr="0050110B">
        <w:rPr>
          <w:rFonts w:ascii="Times New Roman" w:hAnsi="Times New Roman" w:cs="Times New Roman"/>
          <w:color w:val="000000" w:themeColor="text1"/>
        </w:rPr>
        <w:t xml:space="preserve">by conducting a literature search and interviews of otologists in an attempt to identify all relevant instrument needs for TEES.  Responses to the </w:t>
      </w:r>
      <w:r w:rsidRPr="0050110B">
        <w:rPr>
          <w:rFonts w:ascii="Times New Roman" w:hAnsi="Times New Roman" w:cs="Times New Roman"/>
          <w:color w:val="000000" w:themeColor="text1"/>
        </w:rPr>
        <w:lastRenderedPageBreak/>
        <w:t>open ended question seeking qualitative information for needs analysis raised similar issues to the challenges listed in the questionnaire.  It could be argued that the content of these responses was influenced by content of the prior questions. However a few other needs were raised (such as suggestions for endoscope holder) so it is likely that the mixed methods design has addressed the important instrument needs in TEES</w:t>
      </w:r>
    </w:p>
    <w:p w14:paraId="337B9422" w14:textId="77777777" w:rsidR="00B577FD" w:rsidRPr="0050110B" w:rsidRDefault="00B577FD" w:rsidP="00690D4D">
      <w:pPr>
        <w:spacing w:line="360" w:lineRule="auto"/>
        <w:ind w:firstLine="720"/>
        <w:rPr>
          <w:rFonts w:ascii="Times New Roman" w:hAnsi="Times New Roman" w:cs="Times New Roman"/>
          <w:color w:val="000000" w:themeColor="text1"/>
        </w:rPr>
      </w:pPr>
    </w:p>
    <w:p w14:paraId="26EEB658" w14:textId="77777777" w:rsidR="00827129"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The questionnaire was designed to be very short and easy to complete in order to maximize the chance of cooperation from busy practitioners. Although the survey was distributed to an international audience it was only available in English so limiting our ability to canvas opinion from non-English speakers.</w:t>
      </w:r>
    </w:p>
    <w:p w14:paraId="63DF9A20" w14:textId="77777777" w:rsidR="00415610" w:rsidRPr="0050110B" w:rsidRDefault="00415610" w:rsidP="00690D4D">
      <w:pPr>
        <w:spacing w:line="360" w:lineRule="auto"/>
        <w:rPr>
          <w:rFonts w:ascii="Times New Roman" w:hAnsi="Times New Roman" w:cs="Times New Roman"/>
          <w:color w:val="000000" w:themeColor="text1"/>
        </w:rPr>
      </w:pPr>
    </w:p>
    <w:p w14:paraId="1428B2F7" w14:textId="77777777" w:rsidR="00015BCD"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Conclusion: </w:t>
      </w:r>
    </w:p>
    <w:p w14:paraId="78667270" w14:textId="77777777" w:rsidR="00966F67" w:rsidRPr="0050110B" w:rsidRDefault="0025580A" w:rsidP="00690D4D">
      <w:pPr>
        <w:spacing w:line="360" w:lineRule="auto"/>
        <w:ind w:firstLine="720"/>
        <w:rPr>
          <w:rFonts w:ascii="Times New Roman" w:hAnsi="Times New Roman" w:cs="Times New Roman"/>
          <w:color w:val="000000" w:themeColor="text1"/>
        </w:rPr>
      </w:pPr>
      <w:commentRangeStart w:id="12"/>
      <w:r w:rsidRPr="0050110B">
        <w:rPr>
          <w:rFonts w:ascii="Times New Roman" w:hAnsi="Times New Roman" w:cs="Times New Roman"/>
          <w:color w:val="000000" w:themeColor="text1"/>
        </w:rPr>
        <w:t xml:space="preserve">The average degree of need for each TEES difficulty was greater than 50%. </w:t>
      </w:r>
      <w:commentRangeEnd w:id="12"/>
      <w:r w:rsidRPr="0050110B">
        <w:rPr>
          <w:rStyle w:val="CommentReference"/>
          <w:rFonts w:ascii="Times New Roman" w:hAnsi="Times New Roman" w:cs="Times New Roman"/>
          <w:color w:val="000000" w:themeColor="text1"/>
          <w:sz w:val="24"/>
          <w:szCs w:val="24"/>
        </w:rPr>
        <w:commentReference w:id="12"/>
      </w:r>
      <w:r w:rsidRPr="0050110B">
        <w:rPr>
          <w:rFonts w:ascii="Times New Roman" w:hAnsi="Times New Roman" w:cs="Times New Roman"/>
          <w:color w:val="000000" w:themeColor="text1"/>
        </w:rPr>
        <w:t xml:space="preserve">Reaching structures visualized by the endoscope scored the greatest degree of need. People who performed greater than 90% of surgeries totally </w:t>
      </w:r>
      <w:proofErr w:type="spellStart"/>
      <w:r w:rsidRPr="0050110B">
        <w:rPr>
          <w:rFonts w:ascii="Times New Roman" w:hAnsi="Times New Roman" w:cs="Times New Roman"/>
          <w:color w:val="000000" w:themeColor="text1"/>
        </w:rPr>
        <w:t>endoscopically</w:t>
      </w:r>
      <w:proofErr w:type="spellEnd"/>
      <w:r w:rsidRPr="0050110B">
        <w:rPr>
          <w:rFonts w:ascii="Times New Roman" w:hAnsi="Times New Roman" w:cs="Times New Roman"/>
          <w:color w:val="000000" w:themeColor="text1"/>
        </w:rPr>
        <w:t xml:space="preserve"> reported a significantly greater need for reaching structures </w:t>
      </w:r>
      <w:commentRangeStart w:id="13"/>
      <w:r w:rsidRPr="0050110B">
        <w:rPr>
          <w:rFonts w:ascii="Times New Roman" w:hAnsi="Times New Roman" w:cs="Times New Roman"/>
          <w:color w:val="000000" w:themeColor="text1"/>
        </w:rPr>
        <w:t>and positioning a graft</w:t>
      </w:r>
      <w:commentRangeEnd w:id="13"/>
      <w:r w:rsidRPr="0050110B">
        <w:rPr>
          <w:rStyle w:val="CommentReference"/>
          <w:rFonts w:ascii="Times New Roman" w:hAnsi="Times New Roman" w:cs="Times New Roman"/>
          <w:color w:val="000000" w:themeColor="text1"/>
          <w:sz w:val="24"/>
          <w:szCs w:val="24"/>
        </w:rPr>
        <w:commentReference w:id="13"/>
      </w:r>
      <w:r w:rsidRPr="0050110B">
        <w:rPr>
          <w:rFonts w:ascii="Times New Roman" w:hAnsi="Times New Roman" w:cs="Times New Roman"/>
          <w:color w:val="000000" w:themeColor="text1"/>
        </w:rPr>
        <w:t xml:space="preserve">. </w:t>
      </w:r>
      <w:commentRangeStart w:id="14"/>
      <w:r w:rsidRPr="0050110B">
        <w:rPr>
          <w:rFonts w:ascii="Times New Roman" w:hAnsi="Times New Roman" w:cs="Times New Roman"/>
          <w:color w:val="000000" w:themeColor="text1"/>
        </w:rPr>
        <w:t>Respondents who use a specialized TEES instrument set had a significantly lower need for positioning a graft</w:t>
      </w:r>
      <w:commentRangeEnd w:id="14"/>
      <w:r w:rsidRPr="0050110B">
        <w:rPr>
          <w:rStyle w:val="CommentReference"/>
          <w:rFonts w:ascii="Times New Roman" w:hAnsi="Times New Roman" w:cs="Times New Roman"/>
          <w:color w:val="000000" w:themeColor="text1"/>
          <w:sz w:val="24"/>
          <w:szCs w:val="24"/>
        </w:rPr>
        <w:commentReference w:id="14"/>
      </w:r>
      <w:r w:rsidRPr="0050110B">
        <w:rPr>
          <w:rFonts w:ascii="Times New Roman" w:hAnsi="Times New Roman" w:cs="Times New Roman"/>
          <w:color w:val="000000" w:themeColor="text1"/>
        </w:rPr>
        <w:t xml:space="preserve">. Out of the 21 comments received about improving TEES instrumentation, 10 mentioned a tool for suction and 8 mentioned a tool for reaching structures. </w:t>
      </w:r>
    </w:p>
    <w:p w14:paraId="0D41222F" w14:textId="77777777" w:rsidR="00A40CE7" w:rsidRPr="0050110B" w:rsidRDefault="0025580A" w:rsidP="00690D4D">
      <w:pPr>
        <w:pStyle w:val="ListParagraph"/>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compare key findings with other literature</w:t>
      </w:r>
    </w:p>
    <w:p w14:paraId="16C92358" w14:textId="77777777" w:rsidR="00783D5A" w:rsidRPr="0050110B" w:rsidRDefault="0025580A" w:rsidP="00690D4D">
      <w:pPr>
        <w:pStyle w:val="ListParagraph"/>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limitations of study</w:t>
      </w:r>
    </w:p>
    <w:p w14:paraId="3D5D9846" w14:textId="77777777" w:rsidR="00716C60" w:rsidRPr="0050110B" w:rsidRDefault="00716C60" w:rsidP="00690D4D">
      <w:pPr>
        <w:pStyle w:val="Heading1"/>
        <w:spacing w:line="360" w:lineRule="auto"/>
        <w:rPr>
          <w:rFonts w:ascii="Times New Roman" w:hAnsi="Times New Roman" w:cs="Times New Roman"/>
          <w:color w:val="000000" w:themeColor="text1"/>
          <w:sz w:val="24"/>
          <w:szCs w:val="24"/>
        </w:rPr>
      </w:pPr>
    </w:p>
    <w:p w14:paraId="4AA77CD6" w14:textId="77777777" w:rsidR="00716C60" w:rsidRPr="0050110B" w:rsidRDefault="0025580A" w:rsidP="00690D4D">
      <w:pPr>
        <w:pStyle w:val="Heading1"/>
        <w:spacing w:line="360" w:lineRule="auto"/>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Acknowledgement</w:t>
      </w:r>
    </w:p>
    <w:p w14:paraId="166CFB8E" w14:textId="77777777" w:rsidR="009D26E4" w:rsidRPr="0050110B" w:rsidRDefault="0025580A" w:rsidP="00690D4D">
      <w:pPr>
        <w:pStyle w:val="Heading1"/>
        <w:spacing w:line="360" w:lineRule="auto"/>
        <w:jc w:val="left"/>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The authors thank the board of IWGEES and the organizers of the 2</w:t>
      </w:r>
      <w:r w:rsidRPr="0050110B">
        <w:rPr>
          <w:rFonts w:ascii="Times New Roman" w:hAnsi="Times New Roman" w:cs="Times New Roman"/>
          <w:color w:val="000000" w:themeColor="text1"/>
          <w:sz w:val="24"/>
          <w:szCs w:val="24"/>
          <w:vertAlign w:val="superscript"/>
        </w:rPr>
        <w:t>nd</w:t>
      </w:r>
      <w:r w:rsidRPr="0050110B">
        <w:rPr>
          <w:rFonts w:ascii="Times New Roman" w:hAnsi="Times New Roman" w:cs="Times New Roman"/>
          <w:color w:val="000000" w:themeColor="text1"/>
          <w:sz w:val="24"/>
          <w:szCs w:val="24"/>
        </w:rPr>
        <w:t xml:space="preserve"> World Congress of Endoscopic Ear Surgery, Bologna, Italy and 6</w:t>
      </w:r>
      <w:r w:rsidRPr="0050110B">
        <w:rPr>
          <w:rFonts w:ascii="Times New Roman" w:hAnsi="Times New Roman" w:cs="Times New Roman"/>
          <w:color w:val="000000" w:themeColor="text1"/>
          <w:sz w:val="24"/>
          <w:szCs w:val="24"/>
          <w:vertAlign w:val="superscript"/>
        </w:rPr>
        <w:t>th</w:t>
      </w:r>
      <w:r w:rsidRPr="0050110B">
        <w:rPr>
          <w:rFonts w:ascii="Times New Roman" w:hAnsi="Times New Roman" w:cs="Times New Roman"/>
          <w:color w:val="000000" w:themeColor="text1"/>
          <w:sz w:val="24"/>
          <w:szCs w:val="24"/>
        </w:rPr>
        <w:t xml:space="preserve"> Hands on Seminar in Endoscopic Ear Surgery, Yamagata, Japan for the opportunities to distribute the survey.  We are also very grateful to those who responded to the survey to help promote development of new </w:t>
      </w:r>
      <w:proofErr w:type="spellStart"/>
      <w:r w:rsidRPr="0050110B">
        <w:rPr>
          <w:rFonts w:ascii="Times New Roman" w:hAnsi="Times New Roman" w:cs="Times New Roman"/>
          <w:color w:val="000000" w:themeColor="text1"/>
          <w:sz w:val="24"/>
          <w:szCs w:val="24"/>
        </w:rPr>
        <w:t>otologic</w:t>
      </w:r>
      <w:proofErr w:type="spellEnd"/>
      <w:r w:rsidRPr="0050110B">
        <w:rPr>
          <w:rFonts w:ascii="Times New Roman" w:hAnsi="Times New Roman" w:cs="Times New Roman"/>
          <w:color w:val="000000" w:themeColor="text1"/>
          <w:sz w:val="24"/>
          <w:szCs w:val="24"/>
        </w:rPr>
        <w:t xml:space="preserve"> instrumentation.</w:t>
      </w:r>
      <w:r w:rsidRPr="0050110B">
        <w:rPr>
          <w:rFonts w:ascii="Times New Roman" w:hAnsi="Times New Roman" w:cs="Times New Roman"/>
          <w:color w:val="000000" w:themeColor="text1"/>
          <w:sz w:val="24"/>
          <w:szCs w:val="24"/>
        </w:rPr>
        <w:br w:type="page"/>
      </w:r>
      <w:r w:rsidRPr="0050110B">
        <w:rPr>
          <w:rFonts w:ascii="Times New Roman" w:hAnsi="Times New Roman" w:cs="Times New Roman"/>
          <w:color w:val="000000" w:themeColor="text1"/>
          <w:sz w:val="24"/>
          <w:szCs w:val="24"/>
        </w:rPr>
        <w:lastRenderedPageBreak/>
        <w:t>References:</w:t>
      </w:r>
    </w:p>
    <w:p w14:paraId="6DFB39F2" w14:textId="77777777" w:rsidR="009A40C0" w:rsidRPr="0050110B" w:rsidRDefault="0025580A"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 xml:space="preserve">ADDIN Mendeley Bibliography CSL_BIBLIOGRAPHY </w:instrText>
      </w:r>
      <w:r w:rsidRPr="0050110B">
        <w:rPr>
          <w:rFonts w:ascii="Times New Roman" w:hAnsi="Times New Roman" w:cs="Times New Roman"/>
          <w:color w:val="000000" w:themeColor="text1"/>
        </w:rPr>
        <w:fldChar w:fldCharType="separate"/>
      </w:r>
    </w:p>
    <w:p w14:paraId="59EADE1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 </w:t>
      </w:r>
      <w:r w:rsidRPr="0050110B">
        <w:rPr>
          <w:rFonts w:ascii="Times New Roman" w:eastAsia="Times New Roman" w:hAnsi="Times New Roman" w:cs="Times New Roman"/>
          <w:noProof/>
          <w:color w:val="000000" w:themeColor="text1"/>
        </w:rPr>
        <w:tab/>
        <w:t xml:space="preserve">Cohen MS, Landegger LD, Kozin ED, Lee DJ. Pediatric endoscopic ear surgery in clinical practice: Lessons learned and early outcomes.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2015:n/a - n/a. doi:10.1002/lary.25410.</w:t>
      </w:r>
    </w:p>
    <w:p w14:paraId="2256146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5B59B8A4"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2. </w:t>
      </w:r>
      <w:r w:rsidRPr="0050110B">
        <w:rPr>
          <w:rFonts w:ascii="Times New Roman" w:eastAsia="Times New Roman" w:hAnsi="Times New Roman" w:cs="Times New Roman"/>
          <w:noProof/>
          <w:color w:val="000000" w:themeColor="text1"/>
        </w:rPr>
        <w:tab/>
        <w:t xml:space="preserve">Kanona H, Virk JS, Owa A. Endoscopic ear surgery: A case series and first United Kingdom experience. </w:t>
      </w:r>
      <w:r w:rsidRPr="0050110B">
        <w:rPr>
          <w:rFonts w:ascii="Times New Roman" w:eastAsia="Times New Roman" w:hAnsi="Times New Roman" w:cs="Times New Roman"/>
          <w:i/>
          <w:iCs/>
          <w:noProof/>
          <w:color w:val="000000" w:themeColor="text1"/>
        </w:rPr>
        <w:t>World J Clin cases</w:t>
      </w:r>
      <w:r w:rsidRPr="0050110B">
        <w:rPr>
          <w:rFonts w:ascii="Times New Roman" w:eastAsia="Times New Roman" w:hAnsi="Times New Roman" w:cs="Times New Roman"/>
          <w:noProof/>
          <w:color w:val="000000" w:themeColor="text1"/>
        </w:rPr>
        <w:t>. 2015;3(3):310-317. doi:10.12998/wjcc.v3.i3.310.</w:t>
      </w:r>
    </w:p>
    <w:p w14:paraId="1C0D43C5"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3EDAE63"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3. </w:t>
      </w:r>
      <w:r w:rsidRPr="0050110B">
        <w:rPr>
          <w:rFonts w:ascii="Times New Roman" w:eastAsia="Times New Roman" w:hAnsi="Times New Roman" w:cs="Times New Roman"/>
          <w:noProof/>
          <w:color w:val="000000" w:themeColor="text1"/>
        </w:rPr>
        <w:tab/>
        <w:t xml:space="preserve">Badr-el-dine M. Instrumentation and Technologies in Endoscopic Ear Surgery. </w:t>
      </w:r>
      <w:r w:rsidRPr="0050110B">
        <w:rPr>
          <w:rFonts w:ascii="Times New Roman" w:eastAsia="Times New Roman" w:hAnsi="Times New Roman" w:cs="Times New Roman"/>
          <w:i/>
          <w:iCs/>
          <w:noProof/>
          <w:color w:val="000000" w:themeColor="text1"/>
        </w:rPr>
        <w:t>Otolaryngol Clin NA</w:t>
      </w:r>
      <w:r w:rsidRPr="0050110B">
        <w:rPr>
          <w:rFonts w:ascii="Times New Roman" w:eastAsia="Times New Roman" w:hAnsi="Times New Roman" w:cs="Times New Roman"/>
          <w:noProof/>
          <w:color w:val="000000" w:themeColor="text1"/>
        </w:rPr>
        <w:t>. 2013;46(2):211-225. doi:10.1016/j.otc.2012.10.005.</w:t>
      </w:r>
    </w:p>
    <w:p w14:paraId="1047F3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34D4A3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4. </w:t>
      </w:r>
      <w:r w:rsidRPr="0050110B">
        <w:rPr>
          <w:rFonts w:ascii="Times New Roman" w:eastAsia="Times New Roman" w:hAnsi="Times New Roman" w:cs="Times New Roman"/>
          <w:noProof/>
          <w:color w:val="000000" w:themeColor="text1"/>
        </w:rPr>
        <w:tab/>
        <w:t xml:space="preserve">Bennett ML, Zhang D, Labadie RF, Noble JH. Comparison of Middle Ear Visualization With Endoscopy and Microscopy.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2016;37:362-366. doi:10.1097/MAO.0000000000000988.</w:t>
      </w:r>
    </w:p>
    <w:p w14:paraId="372585F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5900D1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5. </w:t>
      </w:r>
      <w:r w:rsidRPr="0050110B">
        <w:rPr>
          <w:rFonts w:ascii="Times New Roman" w:eastAsia="Times New Roman" w:hAnsi="Times New Roman" w:cs="Times New Roman"/>
          <w:noProof/>
          <w:color w:val="000000" w:themeColor="text1"/>
        </w:rPr>
        <w:tab/>
        <w:t xml:space="preserve">Tarabichi M. Endoscopic Middle Ear Surgery. </w:t>
      </w:r>
      <w:r w:rsidRPr="0050110B">
        <w:rPr>
          <w:rFonts w:ascii="Times New Roman" w:eastAsia="Times New Roman" w:hAnsi="Times New Roman" w:cs="Times New Roman"/>
          <w:i/>
          <w:iCs/>
          <w:noProof/>
          <w:color w:val="000000" w:themeColor="text1"/>
        </w:rPr>
        <w:t>Ann Otol Rhinol Laryngol</w:t>
      </w:r>
      <w:r w:rsidRPr="0050110B">
        <w:rPr>
          <w:rFonts w:ascii="Times New Roman" w:eastAsia="Times New Roman" w:hAnsi="Times New Roman" w:cs="Times New Roman"/>
          <w:noProof/>
          <w:color w:val="000000" w:themeColor="text1"/>
        </w:rPr>
        <w:t>. 1999;108(1):39-46. doi:10.1177/000348949910800106.</w:t>
      </w:r>
    </w:p>
    <w:p w14:paraId="72543C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49A07E0"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6. </w:t>
      </w:r>
      <w:r w:rsidRPr="0050110B">
        <w:rPr>
          <w:rFonts w:ascii="Times New Roman" w:eastAsia="Times New Roman" w:hAnsi="Times New Roman" w:cs="Times New Roman"/>
          <w:noProof/>
          <w:color w:val="000000" w:themeColor="text1"/>
        </w:rPr>
        <w:tab/>
        <w:t xml:space="preserve">Yong M, Mijovic T, Lea J. Endoscopic ear surgery in Canada : a cross-sectional study. </w:t>
      </w:r>
      <w:r w:rsidRPr="0050110B">
        <w:rPr>
          <w:rFonts w:ascii="Times New Roman" w:eastAsia="Times New Roman" w:hAnsi="Times New Roman" w:cs="Times New Roman"/>
          <w:i/>
          <w:iCs/>
          <w:noProof/>
          <w:color w:val="000000" w:themeColor="text1"/>
        </w:rPr>
        <w:t>J Otolaryngol - Head Neck Surg</w:t>
      </w:r>
      <w:r w:rsidRPr="0050110B">
        <w:rPr>
          <w:rFonts w:ascii="Times New Roman" w:eastAsia="Times New Roman" w:hAnsi="Times New Roman" w:cs="Times New Roman"/>
          <w:noProof/>
          <w:color w:val="000000" w:themeColor="text1"/>
        </w:rPr>
        <w:t>. 2016:1-8. doi:10.1186/s40463-016-0117-7.</w:t>
      </w:r>
    </w:p>
    <w:p w14:paraId="442CF551"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BCBEF3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7. </w:t>
      </w:r>
      <w:r w:rsidRPr="0050110B">
        <w:rPr>
          <w:rFonts w:ascii="Times New Roman" w:eastAsia="Times New Roman" w:hAnsi="Times New Roman" w:cs="Times New Roman"/>
          <w:noProof/>
          <w:color w:val="000000" w:themeColor="text1"/>
        </w:rPr>
        <w:tab/>
        <w:t xml:space="preserve">Prasad SC, Giannuzzi A, Nahleh EA, Donato G De, Russo A, Sanna M. Is endoscopic ear surgery an alternative to the modified Bondy technique for limited epitympanic cholesteatoma? </w:t>
      </w:r>
      <w:r w:rsidRPr="0050110B">
        <w:rPr>
          <w:rFonts w:ascii="Times New Roman" w:eastAsia="Times New Roman" w:hAnsi="Times New Roman" w:cs="Times New Roman"/>
          <w:i/>
          <w:iCs/>
          <w:noProof/>
          <w:color w:val="000000" w:themeColor="text1"/>
        </w:rPr>
        <w:t>Eur Arch Oto-Rhino-Laryngology</w:t>
      </w:r>
      <w:r w:rsidRPr="0050110B">
        <w:rPr>
          <w:rFonts w:ascii="Times New Roman" w:eastAsia="Times New Roman" w:hAnsi="Times New Roman" w:cs="Times New Roman"/>
          <w:noProof/>
          <w:color w:val="000000" w:themeColor="text1"/>
        </w:rPr>
        <w:t>. 2016;273(9):2533-2540. doi:10.1007/s00405-015-3883-3.</w:t>
      </w:r>
    </w:p>
    <w:p w14:paraId="29A4825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72A403E"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lastRenderedPageBreak/>
        <w:t xml:space="preserve">8. </w:t>
      </w:r>
      <w:r w:rsidRPr="0050110B">
        <w:rPr>
          <w:rFonts w:ascii="Times New Roman" w:eastAsia="Times New Roman" w:hAnsi="Times New Roman" w:cs="Times New Roman"/>
          <w:noProof/>
          <w:color w:val="000000" w:themeColor="text1"/>
        </w:rPr>
        <w:tab/>
        <w:t xml:space="preserve">Mijovic T, Lea J. Training and Education in Endoscopic Ear Surgery. </w:t>
      </w:r>
      <w:r w:rsidRPr="0050110B">
        <w:rPr>
          <w:rFonts w:ascii="Times New Roman" w:eastAsia="Times New Roman" w:hAnsi="Times New Roman" w:cs="Times New Roman"/>
          <w:i/>
          <w:iCs/>
          <w:noProof/>
          <w:color w:val="000000" w:themeColor="text1"/>
        </w:rPr>
        <w:t>Curr Otorhinolaryngol Rep</w:t>
      </w:r>
      <w:r w:rsidRPr="0050110B">
        <w:rPr>
          <w:rFonts w:ascii="Times New Roman" w:eastAsia="Times New Roman" w:hAnsi="Times New Roman" w:cs="Times New Roman"/>
          <w:noProof/>
          <w:color w:val="000000" w:themeColor="text1"/>
        </w:rPr>
        <w:t>. 2015;3(4):193-199. doi:10.1007/s40136-015-0101-1.</w:t>
      </w:r>
    </w:p>
    <w:p w14:paraId="1AEF5A2D"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B63270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9. </w:t>
      </w:r>
      <w:r w:rsidRPr="0050110B">
        <w:rPr>
          <w:rFonts w:ascii="Times New Roman" w:eastAsia="Times New Roman" w:hAnsi="Times New Roman" w:cs="Times New Roman"/>
          <w:noProof/>
          <w:color w:val="000000" w:themeColor="text1"/>
        </w:rPr>
        <w:tab/>
        <w:t xml:space="preserve">James AL. Endoscopic Middle Ear Surgery in Children.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2013;46(2):233-244. doi:10.1016/j.otc.2012.10.007.</w:t>
      </w:r>
    </w:p>
    <w:p w14:paraId="55DDC1C3"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75F3DE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10. </w:t>
      </w:r>
      <w:r w:rsidRPr="0050110B">
        <w:rPr>
          <w:rFonts w:ascii="Times New Roman" w:eastAsia="Times New Roman" w:hAnsi="Times New Roman" w:cs="Times New Roman"/>
          <w:noProof/>
          <w:color w:val="000000" w:themeColor="text1"/>
        </w:rPr>
        <w:tab/>
        <w:t xml:space="preserve">James AL. Endoscope or Microscope-Guided Pediatric Tympanoplasty? Comparison of Grafting Technique and Outcome.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2017. doi:10.1002/lary.26568.</w:t>
      </w:r>
    </w:p>
    <w:p w14:paraId="5BD71F4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6D909B7"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11. </w:t>
      </w:r>
      <w:r w:rsidRPr="0050110B">
        <w:rPr>
          <w:rFonts w:ascii="Times New Roman" w:eastAsia="Times New Roman" w:hAnsi="Times New Roman" w:cs="Times New Roman"/>
          <w:noProof/>
          <w:color w:val="000000" w:themeColor="text1"/>
        </w:rPr>
        <w:tab/>
        <w:t xml:space="preserve">le Nobel GJ, Cushing SL, Papsin BC, James AL. Intraoperative Bleeding and the Risk of Residual Cholesteatoma.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2017;38(4):529-534. doi:10.1097/MAO.0000000000001355.</w:t>
      </w:r>
    </w:p>
    <w:p w14:paraId="2F56A087"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95915DD"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12. </w:t>
      </w:r>
      <w:r w:rsidRPr="0050110B">
        <w:rPr>
          <w:rFonts w:ascii="Times New Roman" w:eastAsia="Times New Roman" w:hAnsi="Times New Roman" w:cs="Times New Roman"/>
          <w:noProof/>
          <w:color w:val="000000" w:themeColor="text1"/>
        </w:rPr>
        <w:tab/>
        <w:t xml:space="preserve">Kozin ED, Kiringoda R, Lee DJ. Incorporating Endoscopic Ear Surgery into Your Clinical Practice.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2016;49(5):1237-1251. doi:10.1016/j.otc.2016.05.005.</w:t>
      </w:r>
    </w:p>
    <w:p w14:paraId="59A8895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1A8AD96"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13. </w:t>
      </w:r>
      <w:r w:rsidRPr="0050110B">
        <w:rPr>
          <w:rFonts w:ascii="Times New Roman" w:eastAsia="Times New Roman" w:hAnsi="Times New Roman" w:cs="Times New Roman"/>
          <w:noProof/>
          <w:color w:val="000000" w:themeColor="text1"/>
        </w:rPr>
        <w:tab/>
        <w:t xml:space="preserve">Kozin ED, Lehmann A, Carter M, et al. Thermal effects of endoscopy in a human temporal bone model: Implications for endoscopic ear surgery.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2014;124(8):332-339. doi:10.1002/lary.24666.</w:t>
      </w:r>
    </w:p>
    <w:p w14:paraId="2F182012"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B931E7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14. </w:t>
      </w:r>
      <w:r w:rsidRPr="0050110B">
        <w:rPr>
          <w:rFonts w:ascii="Times New Roman" w:eastAsia="Times New Roman" w:hAnsi="Times New Roman" w:cs="Times New Roman"/>
          <w:noProof/>
          <w:color w:val="000000" w:themeColor="text1"/>
        </w:rPr>
        <w:tab/>
        <w:t xml:space="preserve">Khan MM, Parab SR. Endoscopic cartilage tympanoplasty: A two-handed technique using an endoscope holder.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2016;126(8):1893-1898. doi:10.1002/lary.25760.</w:t>
      </w:r>
    </w:p>
    <w:p w14:paraId="6603AEF6"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65C125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15. </w:t>
      </w:r>
      <w:r w:rsidRPr="0050110B">
        <w:rPr>
          <w:rFonts w:ascii="Times New Roman" w:eastAsia="Times New Roman" w:hAnsi="Times New Roman" w:cs="Times New Roman"/>
          <w:noProof/>
          <w:color w:val="000000" w:themeColor="text1"/>
        </w:rPr>
        <w:tab/>
        <w:t xml:space="preserve">De Zinis LOR, Berlucchi M, Nassif N. Double-handed endoscopic myringoplasty with a holding system in children: Preliminary observations. </w:t>
      </w:r>
      <w:r w:rsidRPr="0050110B">
        <w:rPr>
          <w:rFonts w:ascii="Times New Roman" w:eastAsia="Times New Roman" w:hAnsi="Times New Roman" w:cs="Times New Roman"/>
          <w:i/>
          <w:iCs/>
          <w:noProof/>
          <w:color w:val="000000" w:themeColor="text1"/>
        </w:rPr>
        <w:t>Int J Pediatr Otorhinolaryngol</w:t>
      </w:r>
      <w:r w:rsidRPr="0050110B">
        <w:rPr>
          <w:rFonts w:ascii="Times New Roman" w:eastAsia="Times New Roman" w:hAnsi="Times New Roman" w:cs="Times New Roman"/>
          <w:noProof/>
          <w:color w:val="000000" w:themeColor="text1"/>
        </w:rPr>
        <w:t>. 2017;96:127-130. doi:10.1016/j.ijporl.2017.03.017.</w:t>
      </w:r>
    </w:p>
    <w:p w14:paraId="05399BC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E1A1642" w14:textId="77777777" w:rsidR="009A40C0" w:rsidRPr="0050110B" w:rsidRDefault="0025580A" w:rsidP="00690D4D">
      <w:pPr>
        <w:widowControl w:val="0"/>
        <w:autoSpaceDE w:val="0"/>
        <w:autoSpaceDN w:val="0"/>
        <w:adjustRightInd w:val="0"/>
        <w:spacing w:line="360" w:lineRule="auto"/>
        <w:ind w:left="640" w:hanging="640"/>
        <w:rPr>
          <w:rFonts w:ascii="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lastRenderedPageBreak/>
        <w:t xml:space="preserve">16. </w:t>
      </w:r>
      <w:r w:rsidRPr="0050110B">
        <w:rPr>
          <w:rFonts w:ascii="Times New Roman" w:eastAsia="Times New Roman" w:hAnsi="Times New Roman" w:cs="Times New Roman"/>
          <w:noProof/>
          <w:color w:val="000000" w:themeColor="text1"/>
        </w:rPr>
        <w:tab/>
        <w:t xml:space="preserve">James AL, Papsin BC. Ten Top Considerations in Pediatric Tympanoplasty. </w:t>
      </w:r>
      <w:r w:rsidRPr="0050110B">
        <w:rPr>
          <w:rFonts w:ascii="Times New Roman" w:eastAsia="Times New Roman" w:hAnsi="Times New Roman" w:cs="Times New Roman"/>
          <w:i/>
          <w:iCs/>
          <w:noProof/>
          <w:color w:val="000000" w:themeColor="text1"/>
        </w:rPr>
        <w:t>Am Acad Otolaryngol - Head Neck Surg</w:t>
      </w:r>
      <w:r w:rsidRPr="0050110B">
        <w:rPr>
          <w:rFonts w:ascii="Times New Roman" w:eastAsia="Times New Roman" w:hAnsi="Times New Roman" w:cs="Times New Roman"/>
          <w:noProof/>
          <w:color w:val="000000" w:themeColor="text1"/>
        </w:rPr>
        <w:t>. 2012;(September):992-998. doi:10.1177/0194599812460497.</w:t>
      </w:r>
    </w:p>
    <w:p w14:paraId="19D4AA36"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fldChar w:fldCharType="end"/>
      </w:r>
    </w:p>
    <w:p w14:paraId="0E9290FE" w14:textId="77777777" w:rsidR="007263C8" w:rsidRPr="0050110B" w:rsidRDefault="007263C8"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p>
    <w:p w14:paraId="27D11CAB"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r w:rsidRPr="0050110B">
        <w:rPr>
          <w:rFonts w:ascii="Times New Roman" w:hAnsi="Times New Roman" w:cs="Times New Roman"/>
          <w:color w:val="000000" w:themeColor="text1"/>
          <w:highlight w:val="yellow"/>
        </w:rPr>
        <w:t>Additional references to add – check references.</w:t>
      </w:r>
    </w:p>
    <w:p w14:paraId="1C458F09" w14:textId="77777777" w:rsidR="001A4EC9" w:rsidRPr="0050110B" w:rsidRDefault="0025580A" w:rsidP="00690D4D">
      <w:pPr>
        <w:spacing w:line="360" w:lineRule="auto"/>
        <w:rPr>
          <w:rFonts w:ascii="Times New Roman" w:hAnsi="Times New Roman" w:cs="Times New Roman"/>
          <w:noProof/>
          <w:color w:val="000000" w:themeColor="text1"/>
          <w:highlight w:val="yellow"/>
        </w:rPr>
      </w:pPr>
      <w:r w:rsidRPr="0050110B">
        <w:rPr>
          <w:rFonts w:ascii="Times New Roman" w:hAnsi="Times New Roman" w:cs="Times New Roman"/>
          <w:color w:val="000000" w:themeColor="text1"/>
          <w:highlight w:val="yellow"/>
        </w:rPr>
        <w:fldChar w:fldCharType="begin"/>
      </w:r>
      <w:r w:rsidRPr="0050110B">
        <w:rPr>
          <w:rFonts w:ascii="Times New Roman" w:hAnsi="Times New Roman" w:cs="Times New Roman"/>
          <w:color w:val="000000" w:themeColor="text1"/>
          <w:highlight w:val="yellow"/>
        </w:rPr>
        <w:instrText xml:space="preserve"> ADDIN EN.REFLIST </w:instrText>
      </w:r>
      <w:r w:rsidRPr="0050110B">
        <w:rPr>
          <w:rFonts w:ascii="Times New Roman" w:hAnsi="Times New Roman" w:cs="Times New Roman"/>
          <w:color w:val="000000" w:themeColor="text1"/>
          <w:highlight w:val="yellow"/>
        </w:rPr>
        <w:fldChar w:fldCharType="separate"/>
      </w:r>
      <w:bookmarkStart w:id="15" w:name="_ENREF_1"/>
      <w:r w:rsidRPr="0050110B">
        <w:rPr>
          <w:rFonts w:ascii="Times New Roman" w:hAnsi="Times New Roman" w:cs="Times New Roman"/>
          <w:noProof/>
          <w:color w:val="000000" w:themeColor="text1"/>
          <w:highlight w:val="yellow"/>
        </w:rPr>
        <w:t>1.</w:t>
      </w:r>
      <w:r w:rsidRPr="0050110B">
        <w:rPr>
          <w:rFonts w:ascii="Times New Roman" w:hAnsi="Times New Roman" w:cs="Times New Roman"/>
          <w:noProof/>
          <w:color w:val="000000" w:themeColor="text1"/>
          <w:highlight w:val="yellow"/>
        </w:rPr>
        <w:tab/>
        <w:t>James AL. Endoscope or microscope-guided pediatric tympanoplasty? Comparison of grafting technique and outcome. Laryngoscope. 2017 Mar 17. PubMed PMID: 28304079.</w:t>
      </w:r>
      <w:bookmarkEnd w:id="15"/>
      <w:r w:rsidRPr="0050110B">
        <w:rPr>
          <w:rFonts w:ascii="Times New Roman" w:hAnsi="Times New Roman" w:cs="Times New Roman"/>
          <w:noProof/>
          <w:color w:val="000000" w:themeColor="text1"/>
          <w:highlight w:val="yellow"/>
        </w:rPr>
        <w:t xml:space="preserve"> - INCOMPLETE REFERENCE</w:t>
      </w:r>
    </w:p>
    <w:p w14:paraId="338D079D"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6" w:name="_ENREF_2"/>
      <w:r w:rsidRPr="0050110B">
        <w:rPr>
          <w:rFonts w:ascii="Times New Roman" w:hAnsi="Times New Roman" w:cs="Times New Roman"/>
          <w:strike/>
          <w:noProof/>
          <w:color w:val="000000" w:themeColor="text1"/>
        </w:rPr>
        <w:t>2.</w:t>
      </w:r>
      <w:r w:rsidRPr="0050110B">
        <w:rPr>
          <w:rFonts w:ascii="Times New Roman" w:hAnsi="Times New Roman" w:cs="Times New Roman"/>
          <w:strike/>
          <w:noProof/>
          <w:color w:val="000000" w:themeColor="text1"/>
        </w:rPr>
        <w:tab/>
        <w:t>Cohen MS, Landegger LD, Kozin ED, Lee DJ. Pediatric endoscopic ear surgery in clinical practice: Lessons learned and early outcomes. Laryngoscope. 2016 Mar;126(3):732-8. PubMed PMID: 26228434.</w:t>
      </w:r>
      <w:bookmarkEnd w:id="16"/>
    </w:p>
    <w:p w14:paraId="4469E67B"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7" w:name="_ENREF_3"/>
      <w:r w:rsidRPr="0050110B">
        <w:rPr>
          <w:rFonts w:ascii="Times New Roman" w:hAnsi="Times New Roman" w:cs="Times New Roman"/>
          <w:strike/>
          <w:noProof/>
          <w:color w:val="000000" w:themeColor="text1"/>
        </w:rPr>
        <w:t>3.</w:t>
      </w:r>
      <w:r w:rsidRPr="0050110B">
        <w:rPr>
          <w:rFonts w:ascii="Times New Roman" w:hAnsi="Times New Roman" w:cs="Times New Roman"/>
          <w:strike/>
          <w:noProof/>
          <w:color w:val="000000" w:themeColor="text1"/>
        </w:rPr>
        <w:tab/>
        <w:t>Kozin ED, Lehmann A, Carter M, Hight E, Cohen M, Nakajima HH, et al. Thermal effects of endoscopy in a human temporal bone model: implications for endoscopic ear surgery. Laryngoscope. 2014 Aug;124(8):E332-9. PubMed PMID: 24604692. Pubmed Central PMCID: 4465246.</w:t>
      </w:r>
      <w:bookmarkEnd w:id="17"/>
    </w:p>
    <w:p w14:paraId="2DBBCB5C" w14:textId="77777777" w:rsidR="001A4EC9" w:rsidRPr="0050110B" w:rsidRDefault="0025580A" w:rsidP="00690D4D">
      <w:pPr>
        <w:spacing w:line="360" w:lineRule="auto"/>
        <w:rPr>
          <w:rFonts w:ascii="Times New Roman" w:hAnsi="Times New Roman" w:cs="Times New Roman"/>
          <w:noProof/>
          <w:color w:val="000000" w:themeColor="text1"/>
          <w:highlight w:val="yellow"/>
        </w:rPr>
      </w:pPr>
      <w:bookmarkStart w:id="18" w:name="_ENREF_4"/>
      <w:r w:rsidRPr="0050110B">
        <w:rPr>
          <w:rFonts w:ascii="Times New Roman" w:hAnsi="Times New Roman" w:cs="Times New Roman"/>
          <w:noProof/>
          <w:color w:val="000000" w:themeColor="text1"/>
          <w:highlight w:val="yellow"/>
        </w:rPr>
        <w:t>4.</w:t>
      </w:r>
      <w:r w:rsidRPr="0050110B">
        <w:rPr>
          <w:rFonts w:ascii="Times New Roman" w:hAnsi="Times New Roman" w:cs="Times New Roman"/>
          <w:noProof/>
          <w:color w:val="000000" w:themeColor="text1"/>
          <w:highlight w:val="yellow"/>
        </w:rPr>
        <w:tab/>
        <w:t>De Zinis LO, Berlucchi M, Nassif N. Double-handed endoscopic myringoplasty with a holding system in children: Preliminary observations. Int J Pediatr Otorhinolaryngol. 2017 May;96:127-30. PubMed PMID: 28390601.</w:t>
      </w:r>
      <w:bookmarkEnd w:id="18"/>
    </w:p>
    <w:p w14:paraId="187557A0"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9" w:name="_ENREF_5"/>
      <w:r w:rsidRPr="0050110B">
        <w:rPr>
          <w:rFonts w:ascii="Times New Roman" w:hAnsi="Times New Roman" w:cs="Times New Roman"/>
          <w:strike/>
          <w:noProof/>
          <w:color w:val="000000" w:themeColor="text1"/>
        </w:rPr>
        <w:t>5.</w:t>
      </w:r>
      <w:r w:rsidRPr="0050110B">
        <w:rPr>
          <w:rFonts w:ascii="Times New Roman" w:hAnsi="Times New Roman" w:cs="Times New Roman"/>
          <w:strike/>
          <w:noProof/>
          <w:color w:val="000000" w:themeColor="text1"/>
        </w:rPr>
        <w:tab/>
        <w:t>Khan MM, Parab SR. Endoscopic cartilage tympanoplasty: A two-handed technique using an endoscope holder. Laryngoscope. 2016 Aug;126(8):1893-8. PubMed PMID: 26535476.</w:t>
      </w:r>
      <w:bookmarkEnd w:id="19"/>
    </w:p>
    <w:p w14:paraId="68AF4860" w14:textId="77777777" w:rsidR="001A4EC9" w:rsidRPr="0050110B" w:rsidRDefault="001A4EC9" w:rsidP="00690D4D">
      <w:pPr>
        <w:spacing w:line="360" w:lineRule="auto"/>
        <w:rPr>
          <w:rFonts w:ascii="Times New Roman" w:hAnsi="Times New Roman" w:cs="Times New Roman"/>
          <w:noProof/>
          <w:color w:val="000000" w:themeColor="text1"/>
          <w:highlight w:val="yellow"/>
        </w:rPr>
      </w:pPr>
    </w:p>
    <w:p w14:paraId="27786E02" w14:textId="77777777" w:rsidR="00DC50B3"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highlight w:val="yellow"/>
        </w:rPr>
        <w:fldChar w:fldCharType="end"/>
      </w:r>
    </w:p>
    <w:sectPr w:rsidR="00DC50B3" w:rsidRPr="0050110B"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avib le Nobel" w:date="2017-10-05T11:10:00Z" w:initials="GlN">
    <w:p w14:paraId="73F1D25C" w14:textId="77777777" w:rsidR="00690D4D" w:rsidRDefault="00690D4D" w:rsidP="00690D4D">
      <w:pPr>
        <w:pStyle w:val="CommentText"/>
      </w:pPr>
      <w:r>
        <w:rPr>
          <w:rStyle w:val="CommentReference"/>
        </w:rPr>
        <w:annotationRef/>
      </w:r>
      <w:r>
        <w:t>I think we would benefit from more description of how the surveys were distributed, although I’m not sure how best to describe this appropriately. This should address our limitations with response rate.</w:t>
      </w:r>
    </w:p>
  </w:comment>
  <w:comment w:id="5" w:author="Gavib le Nobel" w:date="2017-10-05T11:06:00Z" w:initials="GlN">
    <w:p w14:paraId="1F1FFDE6" w14:textId="77777777" w:rsidR="00690D4D" w:rsidRDefault="00690D4D" w:rsidP="00690D4D">
      <w:pPr>
        <w:pStyle w:val="CommentText"/>
      </w:pPr>
      <w:r>
        <w:rPr>
          <w:rStyle w:val="CommentReference"/>
        </w:rPr>
        <w:annotationRef/>
      </w:r>
      <w:r>
        <w:t xml:space="preserve">More details needed here. Did you use any formal method, such as a 'thematic analysis' There is a study that we recently did that use it (below). Even if a formal method was not use, the analysis need to be better described. </w:t>
      </w:r>
    </w:p>
    <w:p w14:paraId="295C1861" w14:textId="77777777" w:rsidR="00690D4D" w:rsidRDefault="00690D4D" w:rsidP="00690D4D">
      <w:pPr>
        <w:pStyle w:val="CommentText"/>
      </w:pPr>
    </w:p>
    <w:p w14:paraId="4D200114" w14:textId="77777777" w:rsidR="00690D4D" w:rsidRDefault="00690D4D" w:rsidP="00690D4D">
      <w:pPr>
        <w:pStyle w:val="CommentText"/>
      </w:pPr>
      <w:proofErr w:type="spellStart"/>
      <w:r>
        <w:t>DisabilRehabil</w:t>
      </w:r>
      <w:proofErr w:type="spellEnd"/>
      <w:r>
        <w:t xml:space="preserve">. 2017 Mar 12:1-8. </w:t>
      </w:r>
      <w:proofErr w:type="spellStart"/>
      <w:r>
        <w:t>doi</w:t>
      </w:r>
      <w:proofErr w:type="spellEnd"/>
      <w:r>
        <w:t>: 10.1080/09638288.2017.1297496. [</w:t>
      </w:r>
      <w:proofErr w:type="spellStart"/>
      <w:r>
        <w:t>Epub</w:t>
      </w:r>
      <w:proofErr w:type="spellEnd"/>
      <w:r>
        <w:t xml:space="preserve"> ahead of print]</w:t>
      </w:r>
    </w:p>
    <w:p w14:paraId="5FD62CD0" w14:textId="77777777" w:rsidR="00690D4D" w:rsidRDefault="00690D4D" w:rsidP="00690D4D">
      <w:pPr>
        <w:pStyle w:val="CommentText"/>
      </w:pPr>
      <w:r>
        <w:t>Factors impacting participation in sports for children with limb absence: a qualitative study.</w:t>
      </w:r>
    </w:p>
    <w:p w14:paraId="36820B85" w14:textId="77777777" w:rsidR="00690D4D" w:rsidRDefault="00690D4D" w:rsidP="00690D4D">
      <w:pPr>
        <w:pStyle w:val="CommentText"/>
      </w:pPr>
      <w:r>
        <w:t xml:space="preserve">Sayed Ahmed B1, </w:t>
      </w:r>
      <w:proofErr w:type="spellStart"/>
      <w:r>
        <w:t>Lamy</w:t>
      </w:r>
      <w:proofErr w:type="spellEnd"/>
      <w:r>
        <w:t xml:space="preserve"> M1, Cameron D1,2, </w:t>
      </w:r>
      <w:proofErr w:type="spellStart"/>
      <w:r>
        <w:t>Artero</w:t>
      </w:r>
      <w:proofErr w:type="spellEnd"/>
      <w:r>
        <w:t xml:space="preserve"> L1,3, </w:t>
      </w:r>
      <w:proofErr w:type="spellStart"/>
      <w:r>
        <w:t>Ramdial</w:t>
      </w:r>
      <w:proofErr w:type="spellEnd"/>
      <w:r>
        <w:t xml:space="preserve"> S3, </w:t>
      </w:r>
      <w:proofErr w:type="spellStart"/>
      <w:r>
        <w:t>Leineweber</w:t>
      </w:r>
      <w:proofErr w:type="spellEnd"/>
      <w:r>
        <w:t xml:space="preserve"> M4, </w:t>
      </w:r>
      <w:proofErr w:type="spellStart"/>
      <w:r>
        <w:t>Andrysek</w:t>
      </w:r>
      <w:proofErr w:type="spellEnd"/>
      <w:r>
        <w:t xml:space="preserve"> J4,5.</w:t>
      </w:r>
    </w:p>
  </w:comment>
  <w:comment w:id="7" w:author="Arushri Swarup" w:date="2017-10-02T01:14:00Z" w:initials="AS">
    <w:p w14:paraId="6F9367B6" w14:textId="77777777" w:rsidR="00A26CB1" w:rsidRDefault="00A26CB1">
      <w:pPr>
        <w:pStyle w:val="CommentText"/>
      </w:pPr>
      <w:r>
        <w:rPr>
          <w:rStyle w:val="CommentReference"/>
        </w:rPr>
        <w:annotationRef/>
      </w:r>
      <w:r>
        <w:t xml:space="preserve">Reporting interquartile range as per </w:t>
      </w:r>
      <w:r w:rsidRPr="00A26CB1">
        <w:t>https://www.ncbi.nlm.nih.gov/pmc/articles/PMC137399/</w:t>
      </w:r>
    </w:p>
  </w:comment>
  <w:comment w:id="8" w:author="Jan Andrysek" w:date="2017-10-01T09:14:00Z" w:initials="JA">
    <w:p w14:paraId="005CF230" w14:textId="77777777" w:rsidR="00166BFD" w:rsidRDefault="00166BFD">
      <w:pPr>
        <w:pStyle w:val="CommentText"/>
      </w:pPr>
      <w:r>
        <w:rPr>
          <w:rStyle w:val="CommentReference"/>
        </w:rPr>
        <w:annotationRef/>
      </w:r>
      <w:r>
        <w:t>We need to be careful here as to how we interpret the results. Having  fewer respondents at 0% could be a consequence of the sampling</w:t>
      </w:r>
      <w:r w:rsidR="00D40F48">
        <w:t xml:space="preserve">, could it not? It looks to be the case at least in the first figure. We just need to be careful when interpreting the results, and acknowledge that there many be some response biases (as this is very likely given that we do not know the response rate) </w:t>
      </w:r>
    </w:p>
  </w:comment>
  <w:comment w:id="9" w:author="Jan Andrysek" w:date="2017-10-01T09:22:00Z" w:initials="JA">
    <w:p w14:paraId="363D1525" w14:textId="77777777" w:rsidR="00BD2D35" w:rsidRDefault="00BD2D35">
      <w:pPr>
        <w:pStyle w:val="CommentText"/>
      </w:pPr>
      <w:r>
        <w:rPr>
          <w:rStyle w:val="CommentReference"/>
        </w:rPr>
        <w:annotationRef/>
      </w:r>
      <w:r w:rsidR="00EF4256">
        <w:t>Given that this study was setup to have very particular hypotheses, these should be mentio</w:t>
      </w:r>
      <w:r>
        <w:t>n</w:t>
      </w:r>
      <w:r w:rsidR="00EF4256">
        <w:t>ed and discussed first.</w:t>
      </w:r>
      <w:r>
        <w:t xml:space="preserve"> Or at least make sure tie the hypotheses into the discussion. Alternatively, you may want to go back and remove the hypotheses (and perhaps just keep the main one)</w:t>
      </w:r>
    </w:p>
  </w:comment>
  <w:comment w:id="10" w:author="Jan Andrysek" w:date="2017-10-01T09:18:00Z" w:initials="JA">
    <w:p w14:paraId="6060FB44" w14:textId="77777777" w:rsidR="004C59E9" w:rsidRDefault="004C59E9">
      <w:pPr>
        <w:pStyle w:val="CommentText"/>
      </w:pPr>
      <w:r>
        <w:rPr>
          <w:rStyle w:val="CommentReference"/>
        </w:rPr>
        <w:annotationRef/>
      </w:r>
      <w:r w:rsidR="00EF4256">
        <w:t>It's too bad that data could not have been collected to inform this.</w:t>
      </w:r>
      <w:r>
        <w:t xml:space="preserve"> Is there at least a citation that we can include.</w:t>
      </w:r>
    </w:p>
  </w:comment>
  <w:comment w:id="12" w:author="Adrian James" w:date="2017-09-13T11:35:00Z" w:initials="AJ">
    <w:p w14:paraId="52033A6A" w14:textId="77777777" w:rsidR="009753A1" w:rsidRDefault="009753A1">
      <w:pPr>
        <w:pStyle w:val="CommentText"/>
      </w:pPr>
      <w:r>
        <w:rPr>
          <w:rStyle w:val="CommentReference"/>
        </w:rPr>
        <w:annotationRef/>
      </w:r>
      <w:r>
        <w:t xml:space="preserve">May need to change this after looking at </w:t>
      </w:r>
      <w:proofErr w:type="spellStart"/>
      <w:r>
        <w:t>hisotgrams</w:t>
      </w:r>
      <w:proofErr w:type="spellEnd"/>
    </w:p>
  </w:comment>
  <w:comment w:id="13" w:author="Adrian James" w:date="2017-09-13T11:35:00Z" w:initials="AJ">
    <w:p w14:paraId="60E4CE92" w14:textId="77777777" w:rsidR="009753A1" w:rsidRDefault="009753A1">
      <w:pPr>
        <w:pStyle w:val="CommentText"/>
      </w:pPr>
      <w:r>
        <w:rPr>
          <w:rStyle w:val="CommentReference"/>
        </w:rPr>
        <w:annotationRef/>
      </w:r>
      <w:r>
        <w:t>This is important: please add to results section if correct.</w:t>
      </w:r>
    </w:p>
  </w:comment>
  <w:comment w:id="14" w:author="Adrian James" w:date="2017-09-13T11:35:00Z" w:initials="AJ">
    <w:p w14:paraId="44D59D9E" w14:textId="77777777" w:rsidR="009753A1" w:rsidRDefault="009753A1">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1D25C" w15:done="0"/>
  <w15:commentEx w15:paraId="36820B85" w15:done="0"/>
  <w15:commentEx w15:paraId="6F9367B6" w15:done="0"/>
  <w15:commentEx w15:paraId="005CF230" w15:done="0"/>
  <w15:commentEx w15:paraId="363D1525" w15:done="0"/>
  <w15:commentEx w15:paraId="6060FB44" w15:done="0"/>
  <w15:commentEx w15:paraId="52033A6A" w15:done="0"/>
  <w15:commentEx w15:paraId="60E4CE92" w15:done="0"/>
  <w15:commentEx w15:paraId="44D59D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64067" w14:textId="77777777" w:rsidR="008001D4" w:rsidRDefault="008001D4" w:rsidP="00FB076D">
      <w:r>
        <w:separator/>
      </w:r>
    </w:p>
  </w:endnote>
  <w:endnote w:type="continuationSeparator" w:id="0">
    <w:p w14:paraId="2E763123" w14:textId="77777777" w:rsidR="008001D4" w:rsidRDefault="008001D4"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3572652B" w14:textId="77777777" w:rsidR="009753A1" w:rsidRDefault="0025580A">
        <w:pPr>
          <w:pStyle w:val="Footer"/>
          <w:jc w:val="right"/>
        </w:pPr>
        <w:r>
          <w:fldChar w:fldCharType="begin"/>
        </w:r>
        <w:r w:rsidR="009753A1">
          <w:instrText xml:space="preserve"> PAGE   \* MERGEFORMAT </w:instrText>
        </w:r>
        <w:r>
          <w:fldChar w:fldCharType="separate"/>
        </w:r>
        <w:r w:rsidR="000432C9">
          <w:rPr>
            <w:noProof/>
          </w:rPr>
          <w:t>19</w:t>
        </w:r>
        <w:r>
          <w:rPr>
            <w:noProof/>
          </w:rPr>
          <w:fldChar w:fldCharType="end"/>
        </w:r>
      </w:p>
    </w:sdtContent>
  </w:sdt>
  <w:p w14:paraId="009FE6CF" w14:textId="77777777" w:rsidR="009753A1" w:rsidRDefault="00975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9901B" w14:textId="77777777" w:rsidR="008001D4" w:rsidRDefault="008001D4" w:rsidP="00FB076D">
      <w:r>
        <w:separator/>
      </w:r>
    </w:p>
  </w:footnote>
  <w:footnote w:type="continuationSeparator" w:id="0">
    <w:p w14:paraId="324F56A8" w14:textId="77777777" w:rsidR="008001D4" w:rsidRDefault="008001D4"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432C9"/>
    <w:rsid w:val="00051416"/>
    <w:rsid w:val="000526B9"/>
    <w:rsid w:val="00053868"/>
    <w:rsid w:val="0005451A"/>
    <w:rsid w:val="00063FCC"/>
    <w:rsid w:val="0006438F"/>
    <w:rsid w:val="00064C29"/>
    <w:rsid w:val="00073080"/>
    <w:rsid w:val="00075E43"/>
    <w:rsid w:val="00082E4A"/>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20"/>
    <w:rsid w:val="00132782"/>
    <w:rsid w:val="00141609"/>
    <w:rsid w:val="0014467C"/>
    <w:rsid w:val="00150679"/>
    <w:rsid w:val="00150E37"/>
    <w:rsid w:val="001515C8"/>
    <w:rsid w:val="00161E8F"/>
    <w:rsid w:val="00166BFD"/>
    <w:rsid w:val="001671E1"/>
    <w:rsid w:val="001711A9"/>
    <w:rsid w:val="0018731D"/>
    <w:rsid w:val="001A0FFB"/>
    <w:rsid w:val="001A4EC9"/>
    <w:rsid w:val="001B3242"/>
    <w:rsid w:val="001B5125"/>
    <w:rsid w:val="001B7295"/>
    <w:rsid w:val="001C0E70"/>
    <w:rsid w:val="001C12A0"/>
    <w:rsid w:val="001D4CE7"/>
    <w:rsid w:val="001E17F9"/>
    <w:rsid w:val="001E2875"/>
    <w:rsid w:val="001E3086"/>
    <w:rsid w:val="001F4CAF"/>
    <w:rsid w:val="001F699D"/>
    <w:rsid w:val="001F6B4A"/>
    <w:rsid w:val="00204EC7"/>
    <w:rsid w:val="00211461"/>
    <w:rsid w:val="0022082B"/>
    <w:rsid w:val="002220B1"/>
    <w:rsid w:val="0022406A"/>
    <w:rsid w:val="002247F7"/>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D3F6C"/>
    <w:rsid w:val="002D56AE"/>
    <w:rsid w:val="002E043E"/>
    <w:rsid w:val="00302FF1"/>
    <w:rsid w:val="00306D36"/>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1D62"/>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10B"/>
    <w:rsid w:val="00501CA9"/>
    <w:rsid w:val="0050473A"/>
    <w:rsid w:val="00507B34"/>
    <w:rsid w:val="00507EE6"/>
    <w:rsid w:val="005163DD"/>
    <w:rsid w:val="00522314"/>
    <w:rsid w:val="00524F1F"/>
    <w:rsid w:val="00533FA3"/>
    <w:rsid w:val="00536147"/>
    <w:rsid w:val="005377CD"/>
    <w:rsid w:val="005428B9"/>
    <w:rsid w:val="005463E8"/>
    <w:rsid w:val="0055181B"/>
    <w:rsid w:val="00552CFA"/>
    <w:rsid w:val="00553825"/>
    <w:rsid w:val="00557FE9"/>
    <w:rsid w:val="00561CBC"/>
    <w:rsid w:val="00567206"/>
    <w:rsid w:val="00581B4A"/>
    <w:rsid w:val="005832EC"/>
    <w:rsid w:val="00586262"/>
    <w:rsid w:val="005903F4"/>
    <w:rsid w:val="00595D46"/>
    <w:rsid w:val="00596003"/>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E6F"/>
    <w:rsid w:val="005F0FF5"/>
    <w:rsid w:val="005F4612"/>
    <w:rsid w:val="005F7143"/>
    <w:rsid w:val="00600D72"/>
    <w:rsid w:val="006013F1"/>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5075"/>
    <w:rsid w:val="0067096C"/>
    <w:rsid w:val="00676630"/>
    <w:rsid w:val="00677D49"/>
    <w:rsid w:val="00684604"/>
    <w:rsid w:val="00690D4D"/>
    <w:rsid w:val="0069326C"/>
    <w:rsid w:val="006A2E95"/>
    <w:rsid w:val="006A4781"/>
    <w:rsid w:val="006B2AD8"/>
    <w:rsid w:val="006B6D47"/>
    <w:rsid w:val="006B712B"/>
    <w:rsid w:val="006C63FE"/>
    <w:rsid w:val="006C6F2A"/>
    <w:rsid w:val="006D0455"/>
    <w:rsid w:val="006D1198"/>
    <w:rsid w:val="006D3303"/>
    <w:rsid w:val="006D503B"/>
    <w:rsid w:val="006E6BEC"/>
    <w:rsid w:val="006F0CA8"/>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6BCB"/>
    <w:rsid w:val="007679DF"/>
    <w:rsid w:val="00771CED"/>
    <w:rsid w:val="00772B90"/>
    <w:rsid w:val="00775BB0"/>
    <w:rsid w:val="00780B9C"/>
    <w:rsid w:val="00783D5A"/>
    <w:rsid w:val="007929F2"/>
    <w:rsid w:val="00797400"/>
    <w:rsid w:val="007A0AC6"/>
    <w:rsid w:val="007A5C19"/>
    <w:rsid w:val="007B039D"/>
    <w:rsid w:val="007B4886"/>
    <w:rsid w:val="007B7CB7"/>
    <w:rsid w:val="007C1B08"/>
    <w:rsid w:val="007C4768"/>
    <w:rsid w:val="007C6150"/>
    <w:rsid w:val="007C6B0D"/>
    <w:rsid w:val="007D327B"/>
    <w:rsid w:val="007D61D3"/>
    <w:rsid w:val="007E48C5"/>
    <w:rsid w:val="007F00C8"/>
    <w:rsid w:val="008001D4"/>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93A5E"/>
    <w:rsid w:val="00993E9F"/>
    <w:rsid w:val="00995991"/>
    <w:rsid w:val="00997A73"/>
    <w:rsid w:val="009A190E"/>
    <w:rsid w:val="009A40C0"/>
    <w:rsid w:val="009A7E4E"/>
    <w:rsid w:val="009B121A"/>
    <w:rsid w:val="009B2A1F"/>
    <w:rsid w:val="009C0B4A"/>
    <w:rsid w:val="009C1356"/>
    <w:rsid w:val="009C66D3"/>
    <w:rsid w:val="009C6BD8"/>
    <w:rsid w:val="009D26E4"/>
    <w:rsid w:val="009E1EC6"/>
    <w:rsid w:val="009E70C0"/>
    <w:rsid w:val="009F1E1C"/>
    <w:rsid w:val="009F3FC5"/>
    <w:rsid w:val="00A00229"/>
    <w:rsid w:val="00A00A78"/>
    <w:rsid w:val="00A0201C"/>
    <w:rsid w:val="00A056AA"/>
    <w:rsid w:val="00A05D4F"/>
    <w:rsid w:val="00A06FF5"/>
    <w:rsid w:val="00A145E4"/>
    <w:rsid w:val="00A209D1"/>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5AC6"/>
    <w:rsid w:val="00B37616"/>
    <w:rsid w:val="00B4071D"/>
    <w:rsid w:val="00B40A6B"/>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0DDF"/>
    <w:rsid w:val="00DC1CB9"/>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0D7"/>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28EB"/>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F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TableGridLight1">
    <w:name w:val="Table Grid Light1"/>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5F8C8-74F4-B841-AAA9-F6B212EB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19</Pages>
  <Words>15366</Words>
  <Characters>87589</Characters>
  <Application>Microsoft Macintosh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32</cp:revision>
  <cp:lastPrinted>2017-09-25T14:54:00Z</cp:lastPrinted>
  <dcterms:created xsi:type="dcterms:W3CDTF">2017-10-02T05:12:00Z</dcterms:created>
  <dcterms:modified xsi:type="dcterms:W3CDTF">2017-10-05T17:34:00Z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