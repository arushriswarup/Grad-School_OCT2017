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3E9" w:rsidRDefault="00906311" w:rsidP="00906311">
      <w:pPr>
        <w:jc w:val="center"/>
        <w:rPr>
          <w:lang w:val="en-CA"/>
        </w:rPr>
      </w:pPr>
      <w:r w:rsidRPr="00906311">
        <w:rPr>
          <w:rFonts w:ascii="Helvetica" w:hAnsi="Helvetica" w:cs="Helvetica"/>
          <w:spacing w:val="2"/>
          <w:sz w:val="20"/>
          <w:szCs w:val="20"/>
          <w:shd w:val="clear" w:color="auto" w:fill="FFFFFF"/>
        </w:rPr>
        <w:t xml:space="preserve">JMR-17-1155-0 </w:t>
      </w:r>
      <w:r w:rsidR="00E26FA0" w:rsidRPr="00906311">
        <w:rPr>
          <w:lang w:val="en-CA"/>
        </w:rPr>
        <w:t xml:space="preserve">Response </w:t>
      </w:r>
      <w:r w:rsidR="00E26FA0">
        <w:rPr>
          <w:lang w:val="en-CA"/>
        </w:rPr>
        <w:t>to Reviewers</w:t>
      </w:r>
    </w:p>
    <w:p w:rsidR="00E26FA0" w:rsidRPr="00702DC3" w:rsidRDefault="00906311">
      <w:pPr>
        <w:rPr>
          <w:b/>
          <w:lang w:val="en-CA"/>
        </w:rPr>
      </w:pPr>
      <w:r w:rsidRPr="00702DC3">
        <w:rPr>
          <w:b/>
          <w:lang w:val="en-CA"/>
        </w:rPr>
        <w:t xml:space="preserve">Comments from </w:t>
      </w:r>
      <w:r w:rsidR="000156FE" w:rsidRPr="00702DC3">
        <w:rPr>
          <w:b/>
          <w:lang w:val="en-CA"/>
        </w:rPr>
        <w:t>Reviewer 1</w:t>
      </w:r>
    </w:p>
    <w:p w:rsidR="00906311" w:rsidRDefault="00906311" w:rsidP="00906311">
      <w:pPr>
        <w:pStyle w:val="ListParagraph"/>
        <w:numPr>
          <w:ilvl w:val="0"/>
          <w:numId w:val="1"/>
        </w:numPr>
        <w:jc w:val="both"/>
        <w:rPr>
          <w:u w:val="single"/>
          <w:lang w:val="en-CA"/>
        </w:rPr>
      </w:pPr>
      <w:r w:rsidRPr="00906311">
        <w:rPr>
          <w:u w:val="single"/>
          <w:lang w:val="en-CA"/>
        </w:rPr>
        <w:t>“The demonstrated deflection seems to violate the small angle assumptions. Although the FEA is thorough, the data in Figure 15 shows that the approximate model is more accurate than FEA even though the model is based on small angle assumptions. It seems that the FEA should have been more accurate, and generally within 2% of the actual displacement predictions.”</w:t>
      </w:r>
    </w:p>
    <w:p w:rsidR="00F96B29" w:rsidRPr="0087251B" w:rsidRDefault="00F96B29" w:rsidP="00097724">
      <w:pPr>
        <w:ind w:firstLine="360"/>
        <w:jc w:val="both"/>
        <w:rPr>
          <w:lang w:val="en-CA"/>
        </w:rPr>
      </w:pPr>
      <w:r>
        <w:rPr>
          <w:lang w:val="en-CA"/>
        </w:rPr>
        <w:t>The small angle assumption was only implemented in the forward kinematics model to simplify the solution.</w:t>
      </w:r>
      <w:r w:rsidR="006A1A98">
        <w:rPr>
          <w:lang w:val="en-CA"/>
        </w:rPr>
        <w:t xml:space="preserve"> For this paper, each notch is expected to articulate to a maximum angle of 30</w:t>
      </w:r>
      <w:r w:rsidR="00DA0385" w:rsidRPr="00DA0385">
        <w:rPr>
          <w:vertAlign w:val="superscript"/>
          <w:lang w:val="en-CA"/>
          <w:rPrChange w:id="0" w:author="Kyle Eastwood" w:date="2017-08-02T11:26:00Z">
            <w:rPr>
              <w:lang w:val="en-CA"/>
            </w:rPr>
          </w:rPrChange>
        </w:rPr>
        <w:t>o</w:t>
      </w:r>
      <w:r w:rsidR="006A1A98">
        <w:rPr>
          <w:lang w:val="en-CA"/>
        </w:rPr>
        <w:t>.</w:t>
      </w:r>
      <w:r w:rsidR="00A55A07">
        <w:rPr>
          <w:lang w:val="en-CA"/>
        </w:rPr>
        <w:t xml:space="preserve"> In this case, we would expect the maximum error from this assumption to have an upper bound of 5%, and, increase rapidly from 2% to </w:t>
      </w:r>
      <w:bookmarkStart w:id="1" w:name="_Hlk489535705"/>
      <w:r w:rsidR="00A55A07">
        <w:rPr>
          <w:lang w:val="en-CA"/>
        </w:rPr>
        <w:t xml:space="preserve">5% </w:t>
      </w:r>
      <w:bookmarkEnd w:id="1"/>
      <w:r w:rsidR="00A55A07">
        <w:rPr>
          <w:lang w:val="en-CA"/>
        </w:rPr>
        <w:t>error for angles greater than 20</w:t>
      </w:r>
      <w:r w:rsidR="00DA0385" w:rsidRPr="00DA0385">
        <w:rPr>
          <w:vertAlign w:val="superscript"/>
          <w:lang w:val="en-CA"/>
          <w:rPrChange w:id="2" w:author="Kyle Eastwood" w:date="2017-08-02T11:34:00Z">
            <w:rPr>
              <w:lang w:val="en-CA"/>
            </w:rPr>
          </w:rPrChange>
        </w:rPr>
        <w:t>o</w:t>
      </w:r>
      <w:r w:rsidR="00A55A07">
        <w:rPr>
          <w:lang w:val="en-CA"/>
        </w:rPr>
        <w:t xml:space="preserve">. </w:t>
      </w:r>
      <w:bookmarkStart w:id="3" w:name="_Hlk489535915"/>
      <w:r w:rsidR="00A55A07">
        <w:rPr>
          <w:lang w:val="en-CA"/>
        </w:rPr>
        <w:t xml:space="preserve">This behavior is directly </w:t>
      </w:r>
      <w:r>
        <w:rPr>
          <w:lang w:val="en-CA"/>
        </w:rPr>
        <w:t xml:space="preserve">observed in Fig. 15 as the plot of the forward kinematics (dotted line) diverges from the experimental results </w:t>
      </w:r>
      <w:r w:rsidR="00A55A07">
        <w:rPr>
          <w:lang w:val="en-CA"/>
        </w:rPr>
        <w:t>for</w:t>
      </w:r>
      <w:r>
        <w:rPr>
          <w:lang w:val="en-CA"/>
        </w:rPr>
        <w:t xml:space="preserve"> </w:t>
      </w:r>
      <w:r w:rsidR="00A55A07">
        <w:rPr>
          <w:lang w:val="en-CA"/>
        </w:rPr>
        <w:t xml:space="preserve">“total joint” </w:t>
      </w:r>
      <w:r w:rsidR="0087251B">
        <w:rPr>
          <w:lang w:val="en-CA"/>
        </w:rPr>
        <w:t>be</w:t>
      </w:r>
      <w:r w:rsidR="00A55A07">
        <w:rPr>
          <w:lang w:val="en-CA"/>
        </w:rPr>
        <w:t>nd</w:t>
      </w:r>
      <w:r w:rsidR="0087251B">
        <w:rPr>
          <w:lang w:val="en-CA"/>
        </w:rPr>
        <w:t>ing angles greater than 60</w:t>
      </w:r>
      <w:r w:rsidR="00DA0385" w:rsidRPr="00DA0385">
        <w:rPr>
          <w:vertAlign w:val="superscript"/>
          <w:lang w:val="en-CA"/>
          <w:rPrChange w:id="4" w:author="Kyle Eastwood" w:date="2017-08-02T10:05:00Z">
            <w:rPr>
              <w:lang w:val="en-CA"/>
            </w:rPr>
          </w:rPrChange>
        </w:rPr>
        <w:t>o</w:t>
      </w:r>
      <w:bookmarkEnd w:id="3"/>
      <w:r w:rsidR="0087251B">
        <w:rPr>
          <w:lang w:val="en-CA"/>
        </w:rPr>
        <w:t xml:space="preserve">, </w:t>
      </w:r>
      <w:bookmarkStart w:id="5" w:name="_Hlk489535946"/>
      <w:r w:rsidR="0087251B">
        <w:rPr>
          <w:lang w:val="en-CA"/>
        </w:rPr>
        <w:t>which corresponds to individual notches bending greater than 20</w:t>
      </w:r>
      <w:r w:rsidR="00DA0385" w:rsidRPr="00DA0385">
        <w:rPr>
          <w:vertAlign w:val="superscript"/>
          <w:lang w:val="en-CA"/>
          <w:rPrChange w:id="6" w:author="Kyle Eastwood" w:date="2017-08-02T10:05:00Z">
            <w:rPr>
              <w:lang w:val="en-CA"/>
            </w:rPr>
          </w:rPrChange>
        </w:rPr>
        <w:t>o</w:t>
      </w:r>
      <w:r w:rsidR="0087251B">
        <w:rPr>
          <w:lang w:val="en-CA"/>
        </w:rPr>
        <w:t xml:space="preserve">. </w:t>
      </w:r>
      <w:r w:rsidR="00A55A07">
        <w:rPr>
          <w:lang w:val="en-CA"/>
        </w:rPr>
        <w:t>Although this approximation is not ideal, we believe that this error is acceptable given the simplicity it offers for expressing the forward kinematics model.</w:t>
      </w:r>
      <w:bookmarkEnd w:id="5"/>
      <w:r w:rsidR="00D664BC">
        <w:rPr>
          <w:lang w:val="en-CA"/>
        </w:rPr>
        <w:t xml:space="preserve"> This discussion has been added to </w:t>
      </w:r>
      <w:r w:rsidR="00D664BC" w:rsidRPr="00D664BC">
        <w:rPr>
          <w:highlight w:val="yellow"/>
          <w:lang w:val="en-CA"/>
        </w:rPr>
        <w:t>lines</w:t>
      </w:r>
      <w:del w:id="7" w:author="Arushri Swarup" w:date="2017-08-03T17:12:00Z">
        <w:r w:rsidR="00D664BC" w:rsidRPr="00D664BC" w:rsidDel="009C3497">
          <w:rPr>
            <w:highlight w:val="yellow"/>
            <w:lang w:val="en-CA"/>
          </w:rPr>
          <w:delText xml:space="preserve"> </w:delText>
        </w:r>
      </w:del>
      <w:ins w:id="8" w:author="Arushri Swarup" w:date="2017-08-03T17:12:00Z">
        <w:r w:rsidR="009C3497">
          <w:rPr>
            <w:highlight w:val="yellow"/>
            <w:lang w:val="en-CA"/>
          </w:rPr>
          <w:t>488-495</w:t>
        </w:r>
      </w:ins>
      <w:del w:id="9" w:author="Arushri Swarup" w:date="2017-08-03T17:12:00Z">
        <w:r w:rsidR="00D664BC" w:rsidRPr="00D664BC" w:rsidDel="009C3497">
          <w:rPr>
            <w:highlight w:val="yellow"/>
            <w:lang w:val="en-CA"/>
          </w:rPr>
          <w:delText>483-489</w:delText>
        </w:r>
      </w:del>
      <w:r w:rsidR="00D664BC" w:rsidRPr="00D664BC">
        <w:rPr>
          <w:highlight w:val="yellow"/>
          <w:lang w:val="en-CA"/>
        </w:rPr>
        <w:t>.</w:t>
      </w:r>
    </w:p>
    <w:p w:rsidR="00F96B29" w:rsidRDefault="00F96B29" w:rsidP="00097724">
      <w:pPr>
        <w:ind w:firstLine="360"/>
        <w:jc w:val="both"/>
        <w:rPr>
          <w:ins w:id="10" w:author="Peter Francis" w:date="2017-07-30T01:10:00Z"/>
          <w:lang w:val="en-CA"/>
        </w:rPr>
      </w:pPr>
      <w:r w:rsidRPr="00F96B29">
        <w:rPr>
          <w:lang w:val="en-CA"/>
        </w:rPr>
        <w:t>We expect that the prim</w:t>
      </w:r>
      <w:r>
        <w:rPr>
          <w:lang w:val="en-CA"/>
        </w:rPr>
        <w:t>ary inaccuracy of the FEA</w:t>
      </w:r>
      <w:r w:rsidR="00A55A07">
        <w:rPr>
          <w:lang w:val="en-CA"/>
        </w:rPr>
        <w:t xml:space="preserve"> model</w:t>
      </w:r>
      <w:r>
        <w:rPr>
          <w:lang w:val="en-CA"/>
        </w:rPr>
        <w:t xml:space="preserve"> is caused by</w:t>
      </w:r>
      <w:r w:rsidRPr="00F96B29">
        <w:rPr>
          <w:lang w:val="en-CA"/>
        </w:rPr>
        <w:t xml:space="preserve"> the modelling of the </w:t>
      </w:r>
      <w:r>
        <w:rPr>
          <w:lang w:val="en-CA"/>
        </w:rPr>
        <w:t xml:space="preserve">actuation </w:t>
      </w:r>
      <w:r w:rsidRPr="00F96B29">
        <w:rPr>
          <w:lang w:val="en-CA"/>
        </w:rPr>
        <w:t>cable and measuring its displacement.</w:t>
      </w:r>
      <w:r w:rsidRPr="00F96B29">
        <w:t xml:space="preserve"> </w:t>
      </w:r>
      <w:r w:rsidRPr="00F96B29">
        <w:rPr>
          <w:lang w:val="en-CA"/>
        </w:rPr>
        <w:t xml:space="preserve">In an effort to model the simulation with the same process as a physical experiment, the cable is displaced a predetermined amount which is used as the independent variable. The challenge with this approach </w:t>
      </w:r>
      <w:r>
        <w:rPr>
          <w:lang w:val="en-CA"/>
        </w:rPr>
        <w:t>is that the cable both displaces and stretches, and stretching</w:t>
      </w:r>
      <w:r w:rsidRPr="00F96B29">
        <w:rPr>
          <w:lang w:val="en-CA"/>
        </w:rPr>
        <w:t xml:space="preserve"> of the modelled cable </w:t>
      </w:r>
      <w:r>
        <w:rPr>
          <w:lang w:val="en-CA"/>
        </w:rPr>
        <w:t>does</w:t>
      </w:r>
      <w:r w:rsidRPr="00F96B29">
        <w:rPr>
          <w:lang w:val="en-CA"/>
        </w:rPr>
        <w:t xml:space="preserve"> not cause the joint to bend.</w:t>
      </w:r>
      <w:r w:rsidR="008D39B4" w:rsidRPr="008D39B4">
        <w:t xml:space="preserve"> </w:t>
      </w:r>
      <w:r w:rsidR="006A1A98">
        <w:rPr>
          <w:lang w:val="en-CA"/>
        </w:rPr>
        <w:t>The stretching of the FEA cable model results in the</w:t>
      </w:r>
      <w:r w:rsidR="008D39B4" w:rsidRPr="008D39B4">
        <w:rPr>
          <w:lang w:val="en-CA"/>
        </w:rPr>
        <w:t xml:space="preserve"> </w:t>
      </w:r>
      <w:r w:rsidR="006A1A98">
        <w:rPr>
          <w:lang w:val="en-CA"/>
        </w:rPr>
        <w:t xml:space="preserve">FEA plot to appear </w:t>
      </w:r>
      <w:r w:rsidR="008D39B4" w:rsidRPr="008D39B4">
        <w:rPr>
          <w:lang w:val="en-CA"/>
        </w:rPr>
        <w:t xml:space="preserve">more “flat”. </w:t>
      </w:r>
      <w:r w:rsidRPr="00F96B29">
        <w:rPr>
          <w:lang w:val="en-CA"/>
        </w:rPr>
        <w:t>This was known and in part kept in to simulate the true cable stretch that occurs with the physical cable.</w:t>
      </w:r>
      <w:r w:rsidR="00D664BC">
        <w:rPr>
          <w:lang w:val="en-CA"/>
        </w:rPr>
        <w:t xml:space="preserve"> </w:t>
      </w:r>
      <w:r w:rsidR="00D664BC" w:rsidRPr="00D664BC">
        <w:rPr>
          <w:highlight w:val="yellow"/>
          <w:lang w:val="en-CA"/>
        </w:rPr>
        <w:t xml:space="preserve">However, the experimental results indicate that the stretching of the physical cable is much less than the simulated cable in </w:t>
      </w:r>
      <w:commentRangeStart w:id="11"/>
      <w:r w:rsidR="00D664BC" w:rsidRPr="00D664BC">
        <w:rPr>
          <w:highlight w:val="yellow"/>
          <w:lang w:val="en-CA"/>
        </w:rPr>
        <w:t>ANSYS</w:t>
      </w:r>
      <w:commentRangeEnd w:id="11"/>
      <w:r w:rsidR="00D664BC">
        <w:rPr>
          <w:rStyle w:val="CommentReference"/>
        </w:rPr>
        <w:commentReference w:id="11"/>
      </w:r>
      <w:r w:rsidR="00D664BC" w:rsidRPr="00D664BC">
        <w:rPr>
          <w:highlight w:val="yellow"/>
          <w:lang w:val="en-CA"/>
        </w:rPr>
        <w:t>.</w:t>
      </w:r>
    </w:p>
    <w:p w:rsidR="00B27A2E" w:rsidRDefault="00B27A2E" w:rsidP="00097724">
      <w:pPr>
        <w:ind w:firstLine="360"/>
        <w:jc w:val="both"/>
        <w:rPr>
          <w:lang w:val="en-CA"/>
        </w:rPr>
      </w:pPr>
      <w:r>
        <w:rPr>
          <w:lang w:val="en-CA"/>
        </w:rPr>
        <w:t>An alternative approach that we have used to extract data from the FEA simulation is to directly measure the “closing” distances of the notches</w:t>
      </w:r>
      <w:r w:rsidR="00E437EB">
        <w:rPr>
          <w:lang w:val="en-CA"/>
        </w:rPr>
        <w:t>, similar to the approach in the kinematics model</w:t>
      </w:r>
      <w:r>
        <w:rPr>
          <w:lang w:val="en-CA"/>
        </w:rPr>
        <w:t xml:space="preserve">. This approach uses the exact </w:t>
      </w:r>
      <w:r w:rsidR="00E437EB">
        <w:rPr>
          <w:lang w:val="en-CA"/>
        </w:rPr>
        <w:t xml:space="preserve">same </w:t>
      </w:r>
      <w:r>
        <w:rPr>
          <w:lang w:val="en-CA"/>
        </w:rPr>
        <w:t xml:space="preserve">FEA simulation results as before but infers the cable displacement indirectly. The benefit of this approach is that it is insensitive to </w:t>
      </w:r>
      <w:r w:rsidR="0099186A">
        <w:rPr>
          <w:lang w:val="en-CA"/>
        </w:rPr>
        <w:t xml:space="preserve">the simulated </w:t>
      </w:r>
      <w:r>
        <w:rPr>
          <w:lang w:val="en-CA"/>
        </w:rPr>
        <w:t>cable</w:t>
      </w:r>
      <w:r w:rsidR="0099186A">
        <w:rPr>
          <w:lang w:val="en-CA"/>
        </w:rPr>
        <w:t xml:space="preserve">’s stretching, however, it does not use the same </w:t>
      </w:r>
      <w:r w:rsidR="00A55A07">
        <w:rPr>
          <w:lang w:val="en-CA"/>
        </w:rPr>
        <w:t xml:space="preserve">set-up </w:t>
      </w:r>
      <w:r w:rsidR="0099186A">
        <w:rPr>
          <w:lang w:val="en-CA"/>
        </w:rPr>
        <w:t xml:space="preserve">as the </w:t>
      </w:r>
      <w:r>
        <w:rPr>
          <w:lang w:val="en-CA"/>
        </w:rPr>
        <w:t>physical</w:t>
      </w:r>
      <w:r w:rsidR="0099186A">
        <w:rPr>
          <w:lang w:val="en-CA"/>
        </w:rPr>
        <w:t xml:space="preserve"> experiments to collect the displacement data.</w:t>
      </w:r>
      <w:r>
        <w:rPr>
          <w:lang w:val="en-CA"/>
        </w:rPr>
        <w:t xml:space="preserve"> </w:t>
      </w:r>
      <w:r w:rsidR="00702DC3">
        <w:rPr>
          <w:lang w:val="en-CA"/>
        </w:rPr>
        <w:t>The original Fig.15-o where the displacement of the cable’s tip was measured is compared to an updated Fig. 15-u where the closing distances of the notches are measured which indirectly represent cable displacement. These ANSYS results are from the same model.</w:t>
      </w:r>
      <w:r w:rsidR="00A55A07">
        <w:rPr>
          <w:lang w:val="en-CA"/>
        </w:rPr>
        <w:t xml:space="preserve"> Also note that the error bars for point (0.1, 10) in Fig. 15-o were missing and have been included in Fig. 15-u.</w:t>
      </w:r>
    </w:p>
    <w:p w:rsidR="00A55A07" w:rsidRDefault="00A55A07" w:rsidP="00097724">
      <w:pPr>
        <w:ind w:firstLine="360"/>
        <w:jc w:val="both"/>
        <w:rPr>
          <w:ins w:id="12" w:author="Peter Francis" w:date="2017-07-30T00:49:00Z"/>
          <w:lang w:val="en-CA"/>
        </w:rPr>
      </w:pPr>
      <w:r>
        <w:rPr>
          <w:lang w:val="en-CA"/>
        </w:rPr>
        <w:tab/>
        <w:t xml:space="preserve">We have </w:t>
      </w:r>
      <w:r w:rsidR="00054295">
        <w:rPr>
          <w:lang w:val="en-CA"/>
        </w:rPr>
        <w:t xml:space="preserve">updated Fig. 15 </w:t>
      </w:r>
      <w:r>
        <w:rPr>
          <w:lang w:val="en-CA"/>
        </w:rPr>
        <w:t xml:space="preserve">in the manuscript with these changes, and highlighted that the cable </w:t>
      </w:r>
      <w:r w:rsidR="009E7A15">
        <w:rPr>
          <w:lang w:val="en-CA"/>
        </w:rPr>
        <w:t>displacement</w:t>
      </w:r>
      <w:r>
        <w:rPr>
          <w:lang w:val="en-CA"/>
        </w:rPr>
        <w:t xml:space="preserve"> was measured </w:t>
      </w:r>
      <w:r w:rsidR="009E7A15">
        <w:rPr>
          <w:lang w:val="en-CA"/>
        </w:rPr>
        <w:t xml:space="preserve">tracking the notch closure on </w:t>
      </w:r>
      <w:r w:rsidR="009E7A15" w:rsidRPr="009E7A15">
        <w:rPr>
          <w:highlight w:val="yellow"/>
          <w:lang w:val="en-CA"/>
        </w:rPr>
        <w:t>line</w:t>
      </w:r>
      <w:r w:rsidR="00D664BC">
        <w:rPr>
          <w:highlight w:val="yellow"/>
          <w:lang w:val="en-CA"/>
        </w:rPr>
        <w:t>s</w:t>
      </w:r>
      <w:del w:id="13" w:author="Arushri Swarup" w:date="2017-08-03T17:18:00Z">
        <w:r w:rsidR="00D664BC" w:rsidDel="009C3497">
          <w:rPr>
            <w:highlight w:val="yellow"/>
            <w:lang w:val="en-CA"/>
          </w:rPr>
          <w:delText xml:space="preserve"> 173-176</w:delText>
        </w:r>
      </w:del>
      <w:ins w:id="14" w:author="Arushri Swarup" w:date="2017-08-03T17:18:00Z">
        <w:r w:rsidR="009C3497">
          <w:rPr>
            <w:highlight w:val="yellow"/>
            <w:lang w:val="en-CA"/>
          </w:rPr>
          <w:t>175-177</w:t>
        </w:r>
      </w:ins>
      <w:r w:rsidR="00054295">
        <w:rPr>
          <w:highlight w:val="yellow"/>
          <w:lang w:val="en-CA"/>
        </w:rPr>
        <w:t>.</w:t>
      </w:r>
      <w:r w:rsidRPr="009E7A15">
        <w:rPr>
          <w:highlight w:val="yellow"/>
          <w:lang w:val="en-CA"/>
        </w:rPr>
        <w:t xml:space="preserve"> </w:t>
      </w:r>
    </w:p>
    <w:p w:rsidR="00906311" w:rsidRDefault="00702DC3" w:rsidP="00985144">
      <w:pPr>
        <w:pStyle w:val="ListParagraph"/>
        <w:ind w:left="0"/>
        <w:jc w:val="center"/>
        <w:rPr>
          <w:lang w:val="en-CA"/>
        </w:rPr>
      </w:pPr>
      <w:r>
        <w:rPr>
          <w:noProof/>
          <w:lang w:val="en-CA" w:eastAsia="en-CA"/>
        </w:rPr>
        <w:lastRenderedPageBreak/>
        <w:drawing>
          <wp:inline distT="0" distB="0" distL="0" distR="0">
            <wp:extent cx="2854066" cy="27666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STY_Final Experimental Kinematics_March242017.tif"/>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5663" t="10216" r="21688" b="3266"/>
                    <a:stretch/>
                  </pic:blipFill>
                  <pic:spPr bwMode="auto">
                    <a:xfrm>
                      <a:off x="0" y="0"/>
                      <a:ext cx="2873338" cy="278537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054295">
        <w:rPr>
          <w:noProof/>
          <w:lang w:val="en-CA" w:eastAsia="en-CA"/>
        </w:rPr>
        <w:drawing>
          <wp:inline distT="0" distB="0" distL="0" distR="0">
            <wp:extent cx="3022600" cy="2733356"/>
            <wp:effectExtent l="0" t="0" r="635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STY_Final Experimental Kinematics.tif"/>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5769" t="5219" r="31837"/>
                    <a:stretch/>
                  </pic:blipFill>
                  <pic:spPr bwMode="auto">
                    <a:xfrm>
                      <a:off x="0" y="0"/>
                      <a:ext cx="3022600" cy="273335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02DC3" w:rsidRDefault="00702DC3" w:rsidP="00702DC3">
      <w:pPr>
        <w:pStyle w:val="ListParagraph"/>
        <w:ind w:left="0"/>
        <w:jc w:val="center"/>
        <w:rPr>
          <w:ins w:id="15" w:author="Peter Francis" w:date="2017-07-30T00:49:00Z"/>
          <w:b/>
          <w:lang w:val="en-CA"/>
        </w:rPr>
      </w:pPr>
      <w:r w:rsidRPr="00870160">
        <w:rPr>
          <w:b/>
          <w:lang w:val="en-CA"/>
        </w:rPr>
        <w:t>Original Fig. 1</w:t>
      </w:r>
      <w:r>
        <w:rPr>
          <w:b/>
          <w:lang w:val="en-CA"/>
        </w:rPr>
        <w:t>5</w:t>
      </w:r>
      <w:r w:rsidRPr="00870160">
        <w:rPr>
          <w:b/>
          <w:lang w:val="en-CA"/>
        </w:rPr>
        <w:t xml:space="preserve"> -o</w:t>
      </w:r>
      <w:r w:rsidRPr="00870160">
        <w:rPr>
          <w:b/>
          <w:lang w:val="en-CA"/>
        </w:rPr>
        <w:tab/>
      </w:r>
      <w:r>
        <w:rPr>
          <w:b/>
          <w:lang w:val="en-CA"/>
        </w:rPr>
        <w:tab/>
      </w:r>
      <w:r w:rsidRPr="00870160">
        <w:rPr>
          <w:b/>
          <w:lang w:val="en-CA"/>
        </w:rPr>
        <w:tab/>
      </w:r>
      <w:r w:rsidRPr="00870160">
        <w:rPr>
          <w:b/>
          <w:lang w:val="en-CA"/>
        </w:rPr>
        <w:tab/>
      </w:r>
      <w:r>
        <w:rPr>
          <w:b/>
          <w:lang w:val="en-CA"/>
        </w:rPr>
        <w:t xml:space="preserve">           Updated Fig. 15</w:t>
      </w:r>
      <w:r w:rsidRPr="00870160">
        <w:rPr>
          <w:b/>
          <w:lang w:val="en-CA"/>
        </w:rPr>
        <w:t>-u</w:t>
      </w:r>
    </w:p>
    <w:p w:rsidR="00C65FE5" w:rsidRDefault="00C65FE5" w:rsidP="00702DC3">
      <w:pPr>
        <w:pStyle w:val="ListParagraph"/>
        <w:ind w:left="0"/>
        <w:jc w:val="center"/>
        <w:rPr>
          <w:lang w:val="en-CA"/>
        </w:rPr>
      </w:pPr>
    </w:p>
    <w:p w:rsidR="00906311" w:rsidRDefault="00906311" w:rsidP="00906311">
      <w:pPr>
        <w:pStyle w:val="ListParagraph"/>
        <w:numPr>
          <w:ilvl w:val="0"/>
          <w:numId w:val="1"/>
        </w:numPr>
        <w:jc w:val="both"/>
        <w:rPr>
          <w:u w:val="single"/>
          <w:lang w:val="en-CA"/>
        </w:rPr>
      </w:pPr>
      <w:r w:rsidRPr="00906311">
        <w:rPr>
          <w:u w:val="single"/>
          <w:lang w:val="en-CA"/>
        </w:rPr>
        <w:t>“The given analytical model seems incomplete as a number of design considerations were not accounted for or not considered. Pseudo-Rigid Body Modeling with nonlinear beams or a 2D modeled beam with an end load and a moment with additional contact(s) occurring after initial deflection might be worth considering.”</w:t>
      </w:r>
    </w:p>
    <w:p w:rsidR="002736A8" w:rsidRDefault="002736A8" w:rsidP="002736A8">
      <w:pPr>
        <w:pStyle w:val="ListParagraph"/>
        <w:jc w:val="both"/>
        <w:rPr>
          <w:u w:val="single"/>
          <w:lang w:val="en-CA"/>
        </w:rPr>
      </w:pPr>
    </w:p>
    <w:p w:rsidR="00D71272" w:rsidRDefault="00567A96" w:rsidP="00567A96">
      <w:pPr>
        <w:ind w:firstLine="360"/>
        <w:jc w:val="both"/>
        <w:rPr>
          <w:lang w:val="en-CA"/>
        </w:rPr>
      </w:pPr>
      <w:r w:rsidRPr="00567A96">
        <w:rPr>
          <w:lang w:val="en-CA"/>
        </w:rPr>
        <w:t xml:space="preserve">The PRBM approach </w:t>
      </w:r>
      <w:r>
        <w:rPr>
          <w:lang w:val="en-CA"/>
        </w:rPr>
        <w:t>was initially</w:t>
      </w:r>
      <w:r w:rsidRPr="00567A96">
        <w:rPr>
          <w:lang w:val="en-CA"/>
        </w:rPr>
        <w:t xml:space="preserve"> considered</w:t>
      </w:r>
      <w:r>
        <w:rPr>
          <w:lang w:val="en-CA"/>
        </w:rPr>
        <w:t xml:space="preserve"> during the development of this project, but was not pursued for the following reasons. The PRBM</w:t>
      </w:r>
      <w:r w:rsidRPr="00567A96">
        <w:rPr>
          <w:lang w:val="en-CA"/>
        </w:rPr>
        <w:t xml:space="preserve"> substitutes the compliant joint for one or more rigid bodies connected by a </w:t>
      </w:r>
      <w:r>
        <w:rPr>
          <w:lang w:val="en-CA"/>
        </w:rPr>
        <w:t>spring. Therefore, the</w:t>
      </w:r>
      <w:r w:rsidRPr="00567A96">
        <w:rPr>
          <w:lang w:val="en-CA"/>
        </w:rPr>
        <w:t xml:space="preserve"> desi</w:t>
      </w:r>
      <w:r>
        <w:rPr>
          <w:lang w:val="en-CA"/>
        </w:rPr>
        <w:t>gner must</w:t>
      </w:r>
      <w:r w:rsidRPr="00567A96">
        <w:rPr>
          <w:lang w:val="en-CA"/>
        </w:rPr>
        <w:t xml:space="preserve"> determine a </w:t>
      </w:r>
      <w:r w:rsidRPr="00D71272">
        <w:rPr>
          <w:lang w:val="en-CA"/>
        </w:rPr>
        <w:t>defensible</w:t>
      </w:r>
      <w:r w:rsidRPr="00567A96">
        <w:rPr>
          <w:i/>
          <w:lang w:val="en-CA"/>
        </w:rPr>
        <w:t xml:space="preserve"> </w:t>
      </w:r>
      <w:r w:rsidRPr="00567A96">
        <w:rPr>
          <w:lang w:val="en-CA"/>
        </w:rPr>
        <w:t xml:space="preserve">characteristic </w:t>
      </w:r>
      <w:r>
        <w:rPr>
          <w:lang w:val="en-CA"/>
        </w:rPr>
        <w:t>stiffness for the spring</w:t>
      </w:r>
      <w:r w:rsidRPr="00567A96">
        <w:rPr>
          <w:lang w:val="en-CA"/>
        </w:rPr>
        <w:t xml:space="preserve"> and</w:t>
      </w:r>
      <w:r>
        <w:rPr>
          <w:lang w:val="en-CA"/>
        </w:rPr>
        <w:t xml:space="preserve"> also a characteristic length</w:t>
      </w:r>
      <w:r w:rsidRPr="00567A96">
        <w:rPr>
          <w:lang w:val="en-CA"/>
        </w:rPr>
        <w:t xml:space="preserve"> for the </w:t>
      </w:r>
      <w:r>
        <w:rPr>
          <w:lang w:val="en-CA"/>
        </w:rPr>
        <w:t>rigid bodies</w:t>
      </w:r>
      <w:r w:rsidRPr="00567A96">
        <w:rPr>
          <w:lang w:val="en-CA"/>
        </w:rPr>
        <w:t xml:space="preserve">. </w:t>
      </w:r>
      <w:r>
        <w:rPr>
          <w:lang w:val="en-CA"/>
        </w:rPr>
        <w:t xml:space="preserve">The </w:t>
      </w:r>
      <w:r w:rsidRPr="00567A96">
        <w:rPr>
          <w:lang w:val="en-CA"/>
        </w:rPr>
        <w:t>contact-aided joint</w:t>
      </w:r>
      <w:r>
        <w:rPr>
          <w:lang w:val="en-CA"/>
        </w:rPr>
        <w:t xml:space="preserve"> presented in this paper</w:t>
      </w:r>
      <w:r w:rsidRPr="00567A96">
        <w:rPr>
          <w:lang w:val="en-CA"/>
        </w:rPr>
        <w:t xml:space="preserve"> poses the following challenges. First, the nonlinear behavior of the characteristic stiffness, caused by the phase-transformation of nitinol, is not clearly linked to bending or displacement, but instead to strain and the overall shape of the neutral axis of</w:t>
      </w:r>
      <w:ins w:id="16" w:author="Arushri Swarup" w:date="2017-08-03T17:20:00Z">
        <w:r w:rsidR="009C3497">
          <w:rPr>
            <w:lang w:val="en-CA"/>
          </w:rPr>
          <w:t xml:space="preserve"> the</w:t>
        </w:r>
      </w:ins>
      <w:r w:rsidRPr="00567A96">
        <w:rPr>
          <w:lang w:val="en-CA"/>
        </w:rPr>
        <w:t xml:space="preserve"> compliant joint. </w:t>
      </w:r>
      <w:r w:rsidR="00D71272">
        <w:rPr>
          <w:lang w:val="en-CA"/>
        </w:rPr>
        <w:t>Aside from the nonlinear effect on stiffness caused by the contact-aid, i</w:t>
      </w:r>
      <w:r>
        <w:rPr>
          <w:lang w:val="en-CA"/>
        </w:rPr>
        <w:t xml:space="preserve">t was not clear to the authors how to implement the </w:t>
      </w:r>
      <w:r w:rsidR="00D71272">
        <w:rPr>
          <w:lang w:val="en-CA"/>
        </w:rPr>
        <w:t xml:space="preserve">nonlinear behavior of the nitinol material itself without considering the strain in the material. This effect is significant because of the large deflections </w:t>
      </w:r>
      <w:del w:id="17" w:author="Arushri Swarup" w:date="2017-08-03T17:20:00Z">
        <w:r w:rsidR="00D71272" w:rsidDel="009C3497">
          <w:rPr>
            <w:lang w:val="en-CA"/>
          </w:rPr>
          <w:delText>the that</w:delText>
        </w:r>
      </w:del>
      <w:ins w:id="18" w:author="Arushri Swarup" w:date="2017-08-03T17:20:00Z">
        <w:r w:rsidR="009C3497">
          <w:rPr>
            <w:lang w:val="en-CA"/>
          </w:rPr>
          <w:t>that the</w:t>
        </w:r>
      </w:ins>
      <w:r w:rsidR="00D71272">
        <w:rPr>
          <w:lang w:val="en-CA"/>
        </w:rPr>
        <w:t xml:space="preserve"> joint undergoes and the large strains 4-6% that it experiences. Approximating a linear “Young’s modulus” for the nitinol in these conditions seems to be a significant source of inaccuracy. This problem was addressed in the cited papers in Reference [1] and</w:t>
      </w:r>
      <w:r w:rsidR="00E82AE5">
        <w:rPr>
          <w:lang w:val="en-CA"/>
        </w:rPr>
        <w:t xml:space="preserve"> Reference [2], which use a kinema</w:t>
      </w:r>
      <w:r w:rsidR="00D71272">
        <w:rPr>
          <w:lang w:val="en-CA"/>
        </w:rPr>
        <w:t>tic approximation to determine the tip location of a rectangularly cut compliant notch joint, and then using this condition</w:t>
      </w:r>
      <w:r w:rsidR="00E82AE5">
        <w:rPr>
          <w:lang w:val="en-CA"/>
        </w:rPr>
        <w:t>,</w:t>
      </w:r>
      <w:r w:rsidR="00D71272">
        <w:rPr>
          <w:lang w:val="en-CA"/>
        </w:rPr>
        <w:t xml:space="preserve"> solve for an accurate shape of the neutral axis of the joint</w:t>
      </w:r>
      <w:r w:rsidR="0064167C">
        <w:rPr>
          <w:lang w:val="en-CA"/>
        </w:rPr>
        <w:t>, infer the strain profile and compute the nonlinear stiffness from this information. The model we use in this paper follows the same strategy.</w:t>
      </w:r>
    </w:p>
    <w:p w:rsidR="00D71272" w:rsidRDefault="00D71272" w:rsidP="00567A96">
      <w:pPr>
        <w:ind w:firstLine="360"/>
        <w:jc w:val="both"/>
        <w:rPr>
          <w:lang w:val="en-CA"/>
        </w:rPr>
      </w:pPr>
      <w:r>
        <w:rPr>
          <w:lang w:val="en-CA"/>
        </w:rPr>
        <w:t xml:space="preserve"> </w:t>
      </w:r>
      <w:r w:rsidR="0064167C">
        <w:rPr>
          <w:lang w:val="en-CA"/>
        </w:rPr>
        <w:t xml:space="preserve">We believe that the </w:t>
      </w:r>
      <w:bookmarkStart w:id="19" w:name="_Hlk489536192"/>
      <w:r w:rsidR="0064167C" w:rsidRPr="00567A96">
        <w:rPr>
          <w:lang w:val="en-CA"/>
        </w:rPr>
        <w:t>PRBM</w:t>
      </w:r>
      <w:bookmarkEnd w:id="19"/>
      <w:r w:rsidR="0064167C">
        <w:rPr>
          <w:lang w:val="en-CA"/>
        </w:rPr>
        <w:t xml:space="preserve"> model could reasonably describe the contact-aid behavior and motion of the joint, but do not yet have a strategy to model the nonlinear material properties of nitinol that is compatible with the PRBM approach. One possibility that we considered was fitting an approximate non-linear stiffness to the </w:t>
      </w:r>
      <w:r w:rsidR="002C4867">
        <w:rPr>
          <w:lang w:val="en-CA"/>
        </w:rPr>
        <w:t xml:space="preserve">characteristic spring, but </w:t>
      </w:r>
      <w:r w:rsidR="00E82AE5">
        <w:rPr>
          <w:lang w:val="en-CA"/>
        </w:rPr>
        <w:t xml:space="preserve">we </w:t>
      </w:r>
      <w:r w:rsidR="002C4867">
        <w:rPr>
          <w:lang w:val="en-CA"/>
        </w:rPr>
        <w:t>felt</w:t>
      </w:r>
      <w:r w:rsidR="00E82AE5">
        <w:rPr>
          <w:lang w:val="en-CA"/>
        </w:rPr>
        <w:t xml:space="preserve"> that</w:t>
      </w:r>
      <w:r w:rsidR="002C4867">
        <w:rPr>
          <w:lang w:val="en-CA"/>
        </w:rPr>
        <w:t xml:space="preserve"> this semi-empirical approach was less </w:t>
      </w:r>
      <w:r w:rsidR="002C4867">
        <w:rPr>
          <w:lang w:val="en-CA"/>
        </w:rPr>
        <w:lastRenderedPageBreak/>
        <w:t xml:space="preserve">generalizable and less useful for predicting joint behavior because it required experimental </w:t>
      </w:r>
      <w:r w:rsidR="00E82AE5">
        <w:rPr>
          <w:lang w:val="en-CA"/>
        </w:rPr>
        <w:t>data</w:t>
      </w:r>
      <w:r w:rsidR="002C4867">
        <w:rPr>
          <w:lang w:val="en-CA"/>
        </w:rPr>
        <w:t xml:space="preserve"> for input.</w:t>
      </w:r>
      <w:r w:rsidR="00DA01C6">
        <w:rPr>
          <w:lang w:val="en-CA"/>
        </w:rPr>
        <w:t xml:space="preserve"> This modelling approach has been suggested in the discussion on </w:t>
      </w:r>
      <w:r w:rsidR="00DA01C6" w:rsidRPr="00DA01C6">
        <w:rPr>
          <w:highlight w:val="yellow"/>
          <w:lang w:val="en-CA"/>
        </w:rPr>
        <w:t>lines 49</w:t>
      </w:r>
      <w:ins w:id="20" w:author="Arushri Swarup" w:date="2017-08-03T17:26:00Z">
        <w:r w:rsidR="003B4B3C">
          <w:rPr>
            <w:highlight w:val="yellow"/>
            <w:lang w:val="en-CA"/>
          </w:rPr>
          <w:t>9</w:t>
        </w:r>
      </w:ins>
      <w:del w:id="21" w:author="Arushri Swarup" w:date="2017-08-03T17:26:00Z">
        <w:r w:rsidR="00DA01C6" w:rsidRPr="00DA01C6" w:rsidDel="003B4B3C">
          <w:rPr>
            <w:highlight w:val="yellow"/>
            <w:lang w:val="en-CA"/>
          </w:rPr>
          <w:delText>2</w:delText>
        </w:r>
      </w:del>
      <w:r w:rsidR="00DA01C6" w:rsidRPr="00DA01C6">
        <w:rPr>
          <w:highlight w:val="yellow"/>
          <w:lang w:val="en-CA"/>
        </w:rPr>
        <w:t>-</w:t>
      </w:r>
      <w:ins w:id="22" w:author="Arushri Swarup" w:date="2017-08-03T17:26:00Z">
        <w:r w:rsidR="003B4B3C">
          <w:rPr>
            <w:highlight w:val="yellow"/>
            <w:lang w:val="en-CA"/>
          </w:rPr>
          <w:t>501</w:t>
        </w:r>
      </w:ins>
      <w:del w:id="23" w:author="Arushri Swarup" w:date="2017-08-03T17:26:00Z">
        <w:r w:rsidR="00DA01C6" w:rsidRPr="00DA01C6" w:rsidDel="003B4B3C">
          <w:rPr>
            <w:highlight w:val="yellow"/>
            <w:lang w:val="en-CA"/>
          </w:rPr>
          <w:delText>495</w:delText>
        </w:r>
      </w:del>
      <w:r w:rsidR="00DA01C6" w:rsidRPr="00DA01C6">
        <w:rPr>
          <w:highlight w:val="yellow"/>
          <w:lang w:val="en-CA"/>
        </w:rPr>
        <w:t>.</w:t>
      </w:r>
    </w:p>
    <w:p w:rsidR="002736A8" w:rsidRPr="002736A8" w:rsidRDefault="002736A8" w:rsidP="002736A8">
      <w:pPr>
        <w:jc w:val="both"/>
        <w:rPr>
          <w:lang w:val="en-CA"/>
        </w:rPr>
      </w:pPr>
      <w:r w:rsidRPr="002736A8">
        <w:rPr>
          <w:highlight w:val="yellow"/>
          <w:lang w:val="en-CA"/>
        </w:rPr>
        <w:t>Not sure how</w:t>
      </w:r>
      <w:r w:rsidR="00702DC3">
        <w:rPr>
          <w:highlight w:val="yellow"/>
          <w:lang w:val="en-CA"/>
        </w:rPr>
        <w:t xml:space="preserve"> else</w:t>
      </w:r>
      <w:r w:rsidRPr="002736A8">
        <w:rPr>
          <w:highlight w:val="yellow"/>
          <w:lang w:val="en-CA"/>
        </w:rPr>
        <w:t xml:space="preserve"> to addresses this – seems like more of a suggestion</w:t>
      </w:r>
    </w:p>
    <w:p w:rsidR="002736A8" w:rsidRDefault="002736A8" w:rsidP="002736A8">
      <w:pPr>
        <w:pStyle w:val="ListParagraph"/>
        <w:numPr>
          <w:ilvl w:val="0"/>
          <w:numId w:val="6"/>
        </w:numPr>
        <w:jc w:val="both"/>
        <w:rPr>
          <w:lang w:val="en-CA"/>
        </w:rPr>
      </w:pPr>
      <w:r>
        <w:rPr>
          <w:lang w:val="en-CA"/>
        </w:rPr>
        <w:t>This model achieves a level of accuracy that is sufficient for our purposes</w:t>
      </w:r>
    </w:p>
    <w:p w:rsidR="002736A8" w:rsidRDefault="002736A8" w:rsidP="002736A8">
      <w:pPr>
        <w:pStyle w:val="ListParagraph"/>
        <w:numPr>
          <w:ilvl w:val="0"/>
          <w:numId w:val="6"/>
        </w:numPr>
        <w:jc w:val="both"/>
        <w:rPr>
          <w:lang w:val="en-CA"/>
        </w:rPr>
      </w:pPr>
      <w:r>
        <w:rPr>
          <w:lang w:val="en-CA"/>
        </w:rPr>
        <w:t>Is model refinement and improvement necessary for the scope of a “Design Innovation” paper?</w:t>
      </w:r>
    </w:p>
    <w:p w:rsidR="00567A96" w:rsidRDefault="002C4867" w:rsidP="002736A8">
      <w:pPr>
        <w:pStyle w:val="ListParagraph"/>
        <w:numPr>
          <w:ilvl w:val="0"/>
          <w:numId w:val="6"/>
        </w:numPr>
        <w:jc w:val="both"/>
        <w:rPr>
          <w:lang w:val="en-CA"/>
        </w:rPr>
      </w:pPr>
      <w:r>
        <w:rPr>
          <w:lang w:val="en-CA"/>
        </w:rPr>
        <w:t xml:space="preserve">For the 2D approach -&gt; we have considered modelling as a series of </w:t>
      </w:r>
      <w:proofErr w:type="spellStart"/>
      <w:r>
        <w:rPr>
          <w:lang w:val="en-CA"/>
        </w:rPr>
        <w:t>Cosserat</w:t>
      </w:r>
      <w:proofErr w:type="spellEnd"/>
      <w:r>
        <w:rPr>
          <w:lang w:val="en-CA"/>
        </w:rPr>
        <w:t xml:space="preserve"> rods, but have </w:t>
      </w:r>
      <w:r w:rsidR="00702DC3">
        <w:rPr>
          <w:lang w:val="en-CA"/>
        </w:rPr>
        <w:t>completed the analysis because the present model is sufficient.</w:t>
      </w:r>
      <w:r>
        <w:rPr>
          <w:lang w:val="en-CA"/>
        </w:rPr>
        <w:t xml:space="preserve"> </w:t>
      </w:r>
    </w:p>
    <w:p w:rsidR="00AA5AC7" w:rsidRDefault="00AA5AC7" w:rsidP="00AA5AC7">
      <w:pPr>
        <w:pStyle w:val="ListParagraph"/>
        <w:jc w:val="both"/>
        <w:rPr>
          <w:u w:val="single"/>
          <w:lang w:val="en-CA"/>
        </w:rPr>
      </w:pPr>
    </w:p>
    <w:p w:rsidR="000156FE" w:rsidRPr="00702DC3" w:rsidRDefault="00906311">
      <w:pPr>
        <w:rPr>
          <w:b/>
          <w:lang w:val="en-CA"/>
        </w:rPr>
      </w:pPr>
      <w:r w:rsidRPr="00702DC3">
        <w:rPr>
          <w:b/>
          <w:lang w:val="en-CA"/>
        </w:rPr>
        <w:t xml:space="preserve">Comments from </w:t>
      </w:r>
      <w:r w:rsidR="000156FE" w:rsidRPr="00702DC3">
        <w:rPr>
          <w:b/>
          <w:lang w:val="en-CA"/>
        </w:rPr>
        <w:t>Reviewer 2</w:t>
      </w:r>
    </w:p>
    <w:p w:rsidR="000156FE" w:rsidRPr="00906311" w:rsidRDefault="000156FE" w:rsidP="00906311">
      <w:pPr>
        <w:pStyle w:val="ListParagraph"/>
        <w:numPr>
          <w:ilvl w:val="0"/>
          <w:numId w:val="2"/>
        </w:numPr>
        <w:rPr>
          <w:rFonts w:ascii="Helvetica" w:hAnsi="Helvetica" w:cs="Helvetica"/>
          <w:color w:val="666666"/>
          <w:spacing w:val="2"/>
          <w:sz w:val="20"/>
          <w:szCs w:val="20"/>
          <w:u w:val="single"/>
          <w:shd w:val="clear" w:color="auto" w:fill="FFFFFF"/>
        </w:rPr>
      </w:pPr>
      <w:r w:rsidRPr="00906311">
        <w:rPr>
          <w:u w:val="single"/>
          <w:lang w:val="en-CA"/>
        </w:rPr>
        <w:t xml:space="preserve"> “</w:t>
      </w:r>
      <w:r w:rsidRPr="00906311">
        <w:rPr>
          <w:rFonts w:ascii="Helvetica" w:hAnsi="Helvetica" w:cs="Helvetica"/>
          <w:spacing w:val="2"/>
          <w:sz w:val="20"/>
          <w:szCs w:val="20"/>
          <w:u w:val="single"/>
          <w:shd w:val="clear" w:color="auto" w:fill="FFFFFF"/>
        </w:rPr>
        <w:t>Fig. 14(b) fails to show an inflection in tip deflection versus applied force that would be expected with contact during experiment, as is shown in Fig. 14(a).”</w:t>
      </w:r>
    </w:p>
    <w:p w:rsidR="000156FE" w:rsidRDefault="000156FE" w:rsidP="00870160">
      <w:pPr>
        <w:jc w:val="both"/>
        <w:rPr>
          <w:rFonts w:ascii="Helvetica" w:hAnsi="Helvetica" w:cs="Helvetica"/>
          <w:color w:val="666666"/>
          <w:spacing w:val="2"/>
          <w:sz w:val="20"/>
          <w:szCs w:val="20"/>
          <w:shd w:val="clear" w:color="auto" w:fill="FFFFFF"/>
        </w:rPr>
      </w:pPr>
      <w:r>
        <w:rPr>
          <w:rFonts w:ascii="Helvetica" w:hAnsi="Helvetica" w:cs="Helvetica"/>
          <w:color w:val="666666"/>
          <w:spacing w:val="2"/>
          <w:sz w:val="20"/>
          <w:szCs w:val="20"/>
          <w:shd w:val="clear" w:color="auto" w:fill="FFFFFF"/>
        </w:rPr>
        <w:tab/>
        <w:t>To address this concern</w:t>
      </w:r>
      <w:r w:rsidR="00054295">
        <w:rPr>
          <w:rFonts w:ascii="Helvetica" w:hAnsi="Helvetica" w:cs="Helvetica"/>
          <w:color w:val="666666"/>
          <w:spacing w:val="2"/>
          <w:sz w:val="20"/>
          <w:szCs w:val="20"/>
          <w:shd w:val="clear" w:color="auto" w:fill="FFFFFF"/>
        </w:rPr>
        <w:t>,</w:t>
      </w:r>
      <w:r>
        <w:rPr>
          <w:rFonts w:ascii="Helvetica" w:hAnsi="Helvetica" w:cs="Helvetica"/>
          <w:color w:val="666666"/>
          <w:spacing w:val="2"/>
          <w:sz w:val="20"/>
          <w:szCs w:val="20"/>
          <w:shd w:val="clear" w:color="auto" w:fill="FFFFFF"/>
        </w:rPr>
        <w:t xml:space="preserve"> Fig. 14(b) has been updated with the plot shown below. The original Fig. 14(b), now referred to as Fig. 14 (b-o), included data collected from the specimen shown at the bottom of the plot. This earlier prototype experienced some minor plastic deformation as a result of the laser cutting. This plastic deformation resulted in the contact-aid being engaged “at rest” or </w:t>
      </w:r>
      <w:r w:rsidR="00870160">
        <w:rPr>
          <w:rFonts w:ascii="Helvetica" w:hAnsi="Helvetica" w:cs="Helvetica"/>
          <w:color w:val="666666"/>
          <w:spacing w:val="2"/>
          <w:sz w:val="20"/>
          <w:szCs w:val="20"/>
          <w:shd w:val="clear" w:color="auto" w:fill="FFFFFF"/>
        </w:rPr>
        <w:t>in the unloaded configuration</w:t>
      </w:r>
      <w:r>
        <w:rPr>
          <w:rFonts w:ascii="Helvetica" w:hAnsi="Helvetica" w:cs="Helvetica"/>
          <w:color w:val="666666"/>
          <w:spacing w:val="2"/>
          <w:sz w:val="20"/>
          <w:szCs w:val="20"/>
          <w:shd w:val="clear" w:color="auto" w:fill="FFFFFF"/>
        </w:rPr>
        <w:t>. As a result, the benefit of the contact-aid increasing stiffness can be observed in the experimental results, but the “inflection” point was not observable because the contact-aid was already</w:t>
      </w:r>
      <w:r w:rsidR="00870160">
        <w:rPr>
          <w:rFonts w:ascii="Helvetica" w:hAnsi="Helvetica" w:cs="Helvetica"/>
          <w:color w:val="666666"/>
          <w:spacing w:val="2"/>
          <w:sz w:val="20"/>
          <w:szCs w:val="20"/>
          <w:shd w:val="clear" w:color="auto" w:fill="FFFFFF"/>
        </w:rPr>
        <w:t xml:space="preserve"> “closed”.</w:t>
      </w:r>
    </w:p>
    <w:p w:rsidR="00870160" w:rsidRDefault="00870160" w:rsidP="00870160">
      <w:pPr>
        <w:jc w:val="both"/>
        <w:rPr>
          <w:rFonts w:ascii="Helvetica" w:hAnsi="Helvetica" w:cs="Helvetica"/>
          <w:color w:val="666666"/>
          <w:spacing w:val="2"/>
          <w:sz w:val="20"/>
          <w:szCs w:val="20"/>
          <w:shd w:val="clear" w:color="auto" w:fill="FFFFFF"/>
        </w:rPr>
      </w:pPr>
      <w:r>
        <w:rPr>
          <w:rFonts w:ascii="Helvetica" w:hAnsi="Helvetica" w:cs="Helvetica"/>
          <w:color w:val="666666"/>
          <w:spacing w:val="2"/>
          <w:sz w:val="20"/>
          <w:szCs w:val="20"/>
          <w:shd w:val="clear" w:color="auto" w:fill="FFFFFF"/>
        </w:rPr>
        <w:tab/>
        <w:t>The updated Fig. 14(b), referred to as Fig. 14 (b-u)</w:t>
      </w:r>
      <w:ins w:id="24" w:author="Arushri Swarup" w:date="2017-08-03T17:28:00Z">
        <w:r w:rsidR="003B4B3C">
          <w:rPr>
            <w:rFonts w:ascii="Helvetica" w:hAnsi="Helvetica" w:cs="Helvetica"/>
            <w:color w:val="666666"/>
            <w:spacing w:val="2"/>
            <w:sz w:val="20"/>
            <w:szCs w:val="20"/>
            <w:shd w:val="clear" w:color="auto" w:fill="FFFFFF"/>
          </w:rPr>
          <w:t xml:space="preserve"> below</w:t>
        </w:r>
      </w:ins>
      <w:r>
        <w:rPr>
          <w:rFonts w:ascii="Helvetica" w:hAnsi="Helvetica" w:cs="Helvetica"/>
          <w:color w:val="666666"/>
          <w:spacing w:val="2"/>
          <w:sz w:val="20"/>
          <w:szCs w:val="20"/>
          <w:shd w:val="clear" w:color="auto" w:fill="FFFFFF"/>
        </w:rPr>
        <w:t xml:space="preserve">, includes data collected from a specimen cut </w:t>
      </w:r>
      <w:r w:rsidR="00621FE2">
        <w:rPr>
          <w:rFonts w:ascii="Helvetica" w:hAnsi="Helvetica" w:cs="Helvetica"/>
          <w:color w:val="666666"/>
          <w:spacing w:val="2"/>
          <w:sz w:val="20"/>
          <w:szCs w:val="20"/>
          <w:shd w:val="clear" w:color="auto" w:fill="FFFFFF"/>
        </w:rPr>
        <w:t xml:space="preserve">using lower power </w:t>
      </w:r>
      <w:r>
        <w:rPr>
          <w:rFonts w:ascii="Helvetica" w:hAnsi="Helvetica" w:cs="Helvetica"/>
          <w:color w:val="666666"/>
          <w:spacing w:val="2"/>
          <w:sz w:val="20"/>
          <w:szCs w:val="20"/>
          <w:shd w:val="clear" w:color="auto" w:fill="FFFFFF"/>
        </w:rPr>
        <w:t>such that the plastic deformation was significantly reduced</w:t>
      </w:r>
      <w:r w:rsidR="00621FE2">
        <w:rPr>
          <w:rFonts w:ascii="Helvetica" w:hAnsi="Helvetica" w:cs="Helvetica"/>
          <w:color w:val="666666"/>
          <w:spacing w:val="2"/>
          <w:sz w:val="20"/>
          <w:szCs w:val="20"/>
          <w:shd w:val="clear" w:color="auto" w:fill="FFFFFF"/>
        </w:rPr>
        <w:t>/eliminated</w:t>
      </w:r>
      <w:r>
        <w:rPr>
          <w:rFonts w:ascii="Helvetica" w:hAnsi="Helvetica" w:cs="Helvetica"/>
          <w:color w:val="666666"/>
          <w:spacing w:val="2"/>
          <w:sz w:val="20"/>
          <w:szCs w:val="20"/>
          <w:shd w:val="clear" w:color="auto" w:fill="FFFFFF"/>
        </w:rPr>
        <w:t>. Therefore, in this specimen, the contact-aid is “open” or not engaged in the unloaded configuration.</w:t>
      </w:r>
      <w:r w:rsidRPr="00870160">
        <w:t xml:space="preserve"> </w:t>
      </w:r>
      <w:r w:rsidRPr="00870160">
        <w:rPr>
          <w:rFonts w:ascii="Helvetica" w:hAnsi="Helvetica" w:cs="Helvetica"/>
          <w:color w:val="666666"/>
          <w:spacing w:val="2"/>
          <w:sz w:val="20"/>
          <w:szCs w:val="20"/>
          <w:shd w:val="clear" w:color="auto" w:fill="FFFFFF"/>
        </w:rPr>
        <w:t xml:space="preserve">As a result, </w:t>
      </w:r>
      <w:r>
        <w:rPr>
          <w:rFonts w:ascii="Helvetica" w:hAnsi="Helvetica" w:cs="Helvetica"/>
          <w:color w:val="666666"/>
          <w:spacing w:val="2"/>
          <w:sz w:val="20"/>
          <w:szCs w:val="20"/>
          <w:shd w:val="clear" w:color="auto" w:fill="FFFFFF"/>
        </w:rPr>
        <w:t xml:space="preserve">both </w:t>
      </w:r>
      <w:r w:rsidRPr="00870160">
        <w:rPr>
          <w:rFonts w:ascii="Helvetica" w:hAnsi="Helvetica" w:cs="Helvetica"/>
          <w:color w:val="666666"/>
          <w:spacing w:val="2"/>
          <w:sz w:val="20"/>
          <w:szCs w:val="20"/>
          <w:shd w:val="clear" w:color="auto" w:fill="FFFFFF"/>
        </w:rPr>
        <w:t>the benefit of the contact-aid incre</w:t>
      </w:r>
      <w:r>
        <w:rPr>
          <w:rFonts w:ascii="Helvetica" w:hAnsi="Helvetica" w:cs="Helvetica"/>
          <w:color w:val="666666"/>
          <w:spacing w:val="2"/>
          <w:sz w:val="20"/>
          <w:szCs w:val="20"/>
          <w:shd w:val="clear" w:color="auto" w:fill="FFFFFF"/>
        </w:rPr>
        <w:t xml:space="preserve">asing stiffness can be observed, and </w:t>
      </w:r>
      <w:r w:rsidRPr="00870160">
        <w:rPr>
          <w:rFonts w:ascii="Helvetica" w:hAnsi="Helvetica" w:cs="Helvetica"/>
          <w:color w:val="666666"/>
          <w:spacing w:val="2"/>
          <w:sz w:val="20"/>
          <w:szCs w:val="20"/>
          <w:shd w:val="clear" w:color="auto" w:fill="FFFFFF"/>
        </w:rPr>
        <w:t xml:space="preserve">the “inflection” point </w:t>
      </w:r>
      <w:r>
        <w:rPr>
          <w:rFonts w:ascii="Helvetica" w:hAnsi="Helvetica" w:cs="Helvetica"/>
          <w:color w:val="666666"/>
          <w:spacing w:val="2"/>
          <w:sz w:val="20"/>
          <w:szCs w:val="20"/>
          <w:shd w:val="clear" w:color="auto" w:fill="FFFFFF"/>
        </w:rPr>
        <w:t>where the contact-aid is engaged.</w:t>
      </w:r>
    </w:p>
    <w:p w:rsidR="00870160" w:rsidRDefault="00870160" w:rsidP="00870160">
      <w:pPr>
        <w:jc w:val="both"/>
        <w:rPr>
          <w:rFonts w:ascii="Helvetica" w:hAnsi="Helvetica" w:cs="Helvetica"/>
          <w:color w:val="666666"/>
          <w:spacing w:val="2"/>
          <w:sz w:val="20"/>
          <w:szCs w:val="20"/>
          <w:shd w:val="clear" w:color="auto" w:fill="FFFFFF"/>
        </w:rPr>
      </w:pPr>
      <w:r>
        <w:rPr>
          <w:rFonts w:ascii="Helvetica" w:hAnsi="Helvetica" w:cs="Helvetica"/>
          <w:color w:val="666666"/>
          <w:spacing w:val="2"/>
          <w:sz w:val="20"/>
          <w:szCs w:val="20"/>
          <w:shd w:val="clear" w:color="auto" w:fill="FFFFFF"/>
        </w:rPr>
        <w:tab/>
        <w:t>Comparing the specimen shown at the bottoms of Fig. 14(b-o) and Fig. 14(b-u), Fig. 14(b-o) is slightly curved, indicating its plastic deformation, where as Fig. 14(b-u) is much straighter. In the initial submission of this manuscript, Fig. 14(b-o) was included</w:t>
      </w:r>
      <w:r w:rsidR="00CC75B1">
        <w:rPr>
          <w:rFonts w:ascii="Helvetica" w:hAnsi="Helvetica" w:cs="Helvetica"/>
          <w:color w:val="666666"/>
          <w:spacing w:val="2"/>
          <w:sz w:val="20"/>
          <w:szCs w:val="20"/>
          <w:shd w:val="clear" w:color="auto" w:fill="FFFFFF"/>
        </w:rPr>
        <w:t xml:space="preserve"> and not updated</w:t>
      </w:r>
      <w:r>
        <w:rPr>
          <w:rFonts w:ascii="Helvetica" w:hAnsi="Helvetica" w:cs="Helvetica"/>
          <w:color w:val="666666"/>
          <w:spacing w:val="2"/>
          <w:sz w:val="20"/>
          <w:szCs w:val="20"/>
          <w:shd w:val="clear" w:color="auto" w:fill="FFFFFF"/>
        </w:rPr>
        <w:t xml:space="preserve"> in error. The experimental results in Fig. 15 and 16 include data from</w:t>
      </w:r>
      <w:r w:rsidR="00CC75B1">
        <w:rPr>
          <w:rFonts w:ascii="Helvetica" w:hAnsi="Helvetica" w:cs="Helvetica"/>
          <w:color w:val="666666"/>
          <w:spacing w:val="2"/>
          <w:sz w:val="20"/>
          <w:szCs w:val="20"/>
          <w:shd w:val="clear" w:color="auto" w:fill="FFFFFF"/>
        </w:rPr>
        <w:t xml:space="preserve"> so called</w:t>
      </w:r>
      <w:r>
        <w:rPr>
          <w:rFonts w:ascii="Helvetica" w:hAnsi="Helvetica" w:cs="Helvetica"/>
          <w:color w:val="666666"/>
          <w:spacing w:val="2"/>
          <w:sz w:val="20"/>
          <w:szCs w:val="20"/>
          <w:shd w:val="clear" w:color="auto" w:fill="FFFFFF"/>
        </w:rPr>
        <w:t xml:space="preserve"> </w:t>
      </w:r>
      <w:r w:rsidR="00CC75B1">
        <w:rPr>
          <w:rFonts w:ascii="Helvetica" w:hAnsi="Helvetica" w:cs="Helvetica"/>
          <w:color w:val="666666"/>
          <w:spacing w:val="2"/>
          <w:sz w:val="20"/>
          <w:szCs w:val="20"/>
          <w:shd w:val="clear" w:color="auto" w:fill="FFFFFF"/>
        </w:rPr>
        <w:t>“second generation” specimen like those shown in Fig. 14(b-u)</w:t>
      </w:r>
      <w:r w:rsidR="000F6959">
        <w:rPr>
          <w:rFonts w:ascii="Helvetica" w:hAnsi="Helvetica" w:cs="Helvetica"/>
          <w:color w:val="666666"/>
          <w:spacing w:val="2"/>
          <w:sz w:val="20"/>
          <w:szCs w:val="20"/>
          <w:shd w:val="clear" w:color="auto" w:fill="FFFFFF"/>
        </w:rPr>
        <w:t xml:space="preserve"> where the plastic deformation issue was corrected</w:t>
      </w:r>
      <w:r w:rsidR="00CC75B1">
        <w:rPr>
          <w:rFonts w:ascii="Helvetica" w:hAnsi="Helvetica" w:cs="Helvetica"/>
          <w:color w:val="666666"/>
          <w:spacing w:val="2"/>
          <w:sz w:val="20"/>
          <w:szCs w:val="20"/>
          <w:shd w:val="clear" w:color="auto" w:fill="FFFFFF"/>
        </w:rPr>
        <w:t xml:space="preserve">. </w:t>
      </w:r>
      <w:r w:rsidR="00FC519E">
        <w:rPr>
          <w:rFonts w:ascii="Helvetica" w:hAnsi="Helvetica" w:cs="Helvetica"/>
          <w:color w:val="666666"/>
          <w:spacing w:val="2"/>
          <w:sz w:val="20"/>
          <w:szCs w:val="20"/>
          <w:shd w:val="clear" w:color="auto" w:fill="FFFFFF"/>
        </w:rPr>
        <w:t xml:space="preserve">An explanation of the differences between the plots in Fig. 14 was updated in </w:t>
      </w:r>
      <w:r w:rsidR="00FC519E" w:rsidRPr="00FC519E">
        <w:rPr>
          <w:rFonts w:ascii="Helvetica" w:hAnsi="Helvetica" w:cs="Helvetica"/>
          <w:color w:val="666666"/>
          <w:spacing w:val="2"/>
          <w:sz w:val="20"/>
          <w:szCs w:val="20"/>
          <w:highlight w:val="yellow"/>
          <w:shd w:val="clear" w:color="auto" w:fill="FFFFFF"/>
        </w:rPr>
        <w:t>lines 44</w:t>
      </w:r>
      <w:del w:id="25" w:author="Arushri Swarup" w:date="2017-08-03T17:29:00Z">
        <w:r w:rsidR="00FC519E" w:rsidRPr="00FC519E" w:rsidDel="003B4B3C">
          <w:rPr>
            <w:rFonts w:ascii="Helvetica" w:hAnsi="Helvetica" w:cs="Helvetica"/>
            <w:color w:val="666666"/>
            <w:spacing w:val="2"/>
            <w:sz w:val="20"/>
            <w:szCs w:val="20"/>
            <w:highlight w:val="yellow"/>
            <w:shd w:val="clear" w:color="auto" w:fill="FFFFFF"/>
          </w:rPr>
          <w:delText>5</w:delText>
        </w:r>
      </w:del>
      <w:ins w:id="26" w:author="Arushri Swarup" w:date="2017-08-03T17:29:00Z">
        <w:r w:rsidR="003B4B3C">
          <w:rPr>
            <w:rFonts w:ascii="Helvetica" w:hAnsi="Helvetica" w:cs="Helvetica"/>
            <w:color w:val="666666"/>
            <w:spacing w:val="2"/>
            <w:sz w:val="20"/>
            <w:szCs w:val="20"/>
            <w:highlight w:val="yellow"/>
            <w:shd w:val="clear" w:color="auto" w:fill="FFFFFF"/>
          </w:rPr>
          <w:t>8</w:t>
        </w:r>
      </w:ins>
      <w:r w:rsidR="00FC519E" w:rsidRPr="00FC519E">
        <w:rPr>
          <w:rFonts w:ascii="Helvetica" w:hAnsi="Helvetica" w:cs="Helvetica"/>
          <w:color w:val="666666"/>
          <w:spacing w:val="2"/>
          <w:sz w:val="20"/>
          <w:szCs w:val="20"/>
          <w:highlight w:val="yellow"/>
          <w:shd w:val="clear" w:color="auto" w:fill="FFFFFF"/>
        </w:rPr>
        <w:t>-</w:t>
      </w:r>
      <w:proofErr w:type="gramStart"/>
      <w:r w:rsidR="00FC519E" w:rsidRPr="00FC519E">
        <w:rPr>
          <w:rFonts w:ascii="Helvetica" w:hAnsi="Helvetica" w:cs="Helvetica"/>
          <w:color w:val="666666"/>
          <w:spacing w:val="2"/>
          <w:sz w:val="20"/>
          <w:szCs w:val="20"/>
          <w:highlight w:val="yellow"/>
          <w:shd w:val="clear" w:color="auto" w:fill="FFFFFF"/>
        </w:rPr>
        <w:t>45</w:t>
      </w:r>
      <w:ins w:id="27" w:author="Arushri Swarup" w:date="2017-08-03T17:29:00Z">
        <w:r w:rsidR="003B4B3C">
          <w:rPr>
            <w:rFonts w:ascii="Helvetica" w:hAnsi="Helvetica" w:cs="Helvetica"/>
            <w:color w:val="666666"/>
            <w:spacing w:val="2"/>
            <w:sz w:val="20"/>
            <w:szCs w:val="20"/>
            <w:highlight w:val="yellow"/>
            <w:shd w:val="clear" w:color="auto" w:fill="FFFFFF"/>
          </w:rPr>
          <w:t>4</w:t>
        </w:r>
      </w:ins>
      <w:ins w:id="28" w:author="Arushri Swarup" w:date="2017-08-03T17:57:00Z">
        <w:r w:rsidR="00A53054">
          <w:rPr>
            <w:rFonts w:ascii="Helvetica" w:hAnsi="Helvetica" w:cs="Helvetica"/>
            <w:color w:val="666666"/>
            <w:spacing w:val="2"/>
            <w:sz w:val="20"/>
            <w:szCs w:val="20"/>
            <w:highlight w:val="yellow"/>
            <w:shd w:val="clear" w:color="auto" w:fill="FFFFFF"/>
          </w:rPr>
          <w:t xml:space="preserve"> </w:t>
        </w:r>
      </w:ins>
      <w:proofErr w:type="gramEnd"/>
      <w:del w:id="29" w:author="Arushri Swarup" w:date="2017-08-03T17:29:00Z">
        <w:r w:rsidR="00FC519E" w:rsidRPr="00FC519E" w:rsidDel="003B4B3C">
          <w:rPr>
            <w:rFonts w:ascii="Helvetica" w:hAnsi="Helvetica" w:cs="Helvetica"/>
            <w:color w:val="666666"/>
            <w:spacing w:val="2"/>
            <w:sz w:val="20"/>
            <w:szCs w:val="20"/>
            <w:highlight w:val="yellow"/>
            <w:shd w:val="clear" w:color="auto" w:fill="FFFFFF"/>
          </w:rPr>
          <w:delText>1</w:delText>
        </w:r>
      </w:del>
      <w:r w:rsidR="00FC519E" w:rsidRPr="00FC519E">
        <w:rPr>
          <w:rFonts w:ascii="Helvetica" w:hAnsi="Helvetica" w:cs="Helvetica"/>
          <w:color w:val="666666"/>
          <w:spacing w:val="2"/>
          <w:sz w:val="20"/>
          <w:szCs w:val="20"/>
          <w:highlight w:val="yellow"/>
          <w:shd w:val="clear" w:color="auto" w:fill="FFFFFF"/>
        </w:rPr>
        <w:t>.</w:t>
      </w:r>
    </w:p>
    <w:p w:rsidR="000156FE" w:rsidRDefault="000156FE" w:rsidP="00870160">
      <w:pPr>
        <w:jc w:val="both"/>
        <w:rPr>
          <w:lang w:val="en-CA"/>
        </w:rPr>
      </w:pPr>
      <w:r>
        <w:rPr>
          <w:noProof/>
          <w:lang w:val="en-CA" w:eastAsia="en-CA"/>
        </w:rPr>
        <w:lastRenderedPageBreak/>
        <w:drawing>
          <wp:inline distT="0" distB="0" distL="0" distR="0">
            <wp:extent cx="5892800" cy="319340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22649" t="22116" r="5983" b="19872"/>
                    <a:stretch/>
                  </pic:blipFill>
                  <pic:spPr bwMode="auto">
                    <a:xfrm>
                      <a:off x="0" y="0"/>
                      <a:ext cx="5904668" cy="31998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156FE" w:rsidRDefault="00F618DE" w:rsidP="00870160">
      <w:pPr>
        <w:jc w:val="center"/>
        <w:rPr>
          <w:b/>
          <w:lang w:val="en-CA"/>
        </w:rPr>
      </w:pPr>
      <w:r>
        <w:rPr>
          <w:b/>
          <w:lang w:val="en-CA"/>
        </w:rPr>
        <w:t xml:space="preserve">     </w:t>
      </w:r>
      <w:r w:rsidR="00870160">
        <w:rPr>
          <w:b/>
          <w:lang w:val="en-CA"/>
        </w:rPr>
        <w:t xml:space="preserve">           </w:t>
      </w:r>
      <w:r w:rsidR="000156FE" w:rsidRPr="00870160">
        <w:rPr>
          <w:b/>
          <w:lang w:val="en-CA"/>
        </w:rPr>
        <w:t>Original Fig. 14 (b</w:t>
      </w:r>
      <w:r w:rsidR="00870160" w:rsidRPr="00870160">
        <w:rPr>
          <w:b/>
          <w:lang w:val="en-CA"/>
        </w:rPr>
        <w:t>-o</w:t>
      </w:r>
      <w:r w:rsidR="000156FE" w:rsidRPr="00870160">
        <w:rPr>
          <w:b/>
          <w:lang w:val="en-CA"/>
        </w:rPr>
        <w:t>)</w:t>
      </w:r>
      <w:r w:rsidR="000156FE" w:rsidRPr="00870160">
        <w:rPr>
          <w:b/>
          <w:lang w:val="en-CA"/>
        </w:rPr>
        <w:tab/>
      </w:r>
      <w:r w:rsidR="00870160">
        <w:rPr>
          <w:b/>
          <w:lang w:val="en-CA"/>
        </w:rPr>
        <w:tab/>
      </w:r>
      <w:r w:rsidR="00870160" w:rsidRPr="00870160">
        <w:rPr>
          <w:b/>
          <w:lang w:val="en-CA"/>
        </w:rPr>
        <w:tab/>
      </w:r>
      <w:r w:rsidR="00870160" w:rsidRPr="00870160">
        <w:rPr>
          <w:b/>
          <w:lang w:val="en-CA"/>
        </w:rPr>
        <w:tab/>
      </w:r>
      <w:r>
        <w:rPr>
          <w:b/>
          <w:lang w:val="en-CA"/>
        </w:rPr>
        <w:t xml:space="preserve">           </w:t>
      </w:r>
      <w:r w:rsidR="000156FE" w:rsidRPr="00870160">
        <w:rPr>
          <w:b/>
          <w:lang w:val="en-CA"/>
        </w:rPr>
        <w:t>Updated Fig. 14 (b</w:t>
      </w:r>
      <w:r w:rsidR="00870160" w:rsidRPr="00870160">
        <w:rPr>
          <w:b/>
          <w:lang w:val="en-CA"/>
        </w:rPr>
        <w:t>-u</w:t>
      </w:r>
      <w:r w:rsidR="000156FE" w:rsidRPr="00870160">
        <w:rPr>
          <w:b/>
          <w:lang w:val="en-CA"/>
        </w:rPr>
        <w:t>)</w:t>
      </w:r>
    </w:p>
    <w:p w:rsidR="000F6959" w:rsidRDefault="000F6959" w:rsidP="00870160">
      <w:pPr>
        <w:jc w:val="center"/>
        <w:rPr>
          <w:b/>
          <w:lang w:val="en-CA"/>
        </w:rPr>
      </w:pPr>
    </w:p>
    <w:p w:rsidR="000F6959" w:rsidRDefault="000F6959" w:rsidP="000F6959">
      <w:pPr>
        <w:jc w:val="both"/>
        <w:rPr>
          <w:rFonts w:ascii="Helvetica" w:hAnsi="Helvetica" w:cs="Helvetica"/>
          <w:color w:val="666666"/>
          <w:spacing w:val="2"/>
          <w:sz w:val="20"/>
          <w:szCs w:val="20"/>
          <w:u w:val="single"/>
          <w:shd w:val="clear" w:color="auto" w:fill="FFFFFF"/>
        </w:rPr>
      </w:pPr>
      <w:r>
        <w:rPr>
          <w:rFonts w:ascii="Helvetica" w:hAnsi="Helvetica" w:cs="Helvetica"/>
          <w:color w:val="666666"/>
          <w:spacing w:val="2"/>
          <w:sz w:val="20"/>
          <w:szCs w:val="20"/>
          <w:shd w:val="clear" w:color="auto" w:fill="FFFFFF"/>
        </w:rPr>
        <w:t xml:space="preserve">2.) </w:t>
      </w:r>
      <w:r w:rsidRPr="00906311">
        <w:rPr>
          <w:rFonts w:ascii="Helvetica" w:hAnsi="Helvetica" w:cs="Helvetica"/>
          <w:color w:val="666666"/>
          <w:spacing w:val="2"/>
          <w:sz w:val="20"/>
          <w:szCs w:val="20"/>
          <w:u w:val="single"/>
          <w:shd w:val="clear" w:color="auto" w:fill="FFFFFF"/>
        </w:rPr>
        <w:t>“From an organization standpoint, to this reviewer at least it seems like it would be more conventional to introduce the kinematics model first, then the analytical static force model, and then continue to validation/sensitivity analysis via Ansys and finally experiments.”</w:t>
      </w:r>
    </w:p>
    <w:p w:rsidR="00B92A93" w:rsidRDefault="00B92A93" w:rsidP="00B92A93">
      <w:pPr>
        <w:ind w:firstLine="720"/>
        <w:jc w:val="both"/>
        <w:rPr>
          <w:rFonts w:ascii="Helvetica" w:hAnsi="Helvetica" w:cs="Helvetica"/>
          <w:color w:val="666666"/>
          <w:spacing w:val="2"/>
          <w:sz w:val="20"/>
          <w:szCs w:val="20"/>
          <w:shd w:val="clear" w:color="auto" w:fill="FFFFFF"/>
        </w:rPr>
      </w:pPr>
      <w:r>
        <w:rPr>
          <w:rFonts w:ascii="Helvetica" w:hAnsi="Helvetica" w:cs="Helvetica"/>
          <w:color w:val="666666"/>
          <w:spacing w:val="2"/>
          <w:sz w:val="20"/>
          <w:szCs w:val="20"/>
          <w:shd w:val="clear" w:color="auto" w:fill="FFFFFF"/>
        </w:rPr>
        <w:t xml:space="preserve">We have considered organizing the paper as reviewer 2 has proposed. However, we believe that the present organization still is preferable for the following reasons: First, the emphasis of the manuscript focuses on the notch design innovation, and particularly, explaining clearly the form, function and benefits of the design as succinctly and early within the paper as possible. This focus leads naturally into why the joint is shaped the way that it is, and in particular, the relative impact of different features of the design topology. The FEA analysis </w:t>
      </w:r>
      <w:r w:rsidR="00A40C5C">
        <w:rPr>
          <w:rFonts w:ascii="Helvetica" w:hAnsi="Helvetica" w:cs="Helvetica"/>
          <w:color w:val="666666"/>
          <w:spacing w:val="2"/>
          <w:sz w:val="20"/>
          <w:szCs w:val="20"/>
          <w:shd w:val="clear" w:color="auto" w:fill="FFFFFF"/>
        </w:rPr>
        <w:t>communicates the utility and function of the notch topology very well</w:t>
      </w:r>
      <w:r>
        <w:rPr>
          <w:rFonts w:ascii="Helvetica" w:hAnsi="Helvetica" w:cs="Helvetica"/>
          <w:color w:val="666666"/>
          <w:spacing w:val="2"/>
          <w:sz w:val="20"/>
          <w:szCs w:val="20"/>
          <w:shd w:val="clear" w:color="auto" w:fill="FFFFFF"/>
        </w:rPr>
        <w:t>.</w:t>
      </w:r>
      <w:r w:rsidR="00A40C5C">
        <w:rPr>
          <w:rFonts w:ascii="Helvetica" w:hAnsi="Helvetica" w:cs="Helvetica"/>
          <w:color w:val="666666"/>
          <w:spacing w:val="2"/>
          <w:sz w:val="20"/>
          <w:szCs w:val="20"/>
          <w:shd w:val="clear" w:color="auto" w:fill="FFFFFF"/>
        </w:rPr>
        <w:t xml:space="preserve"> We are concerned that moving the kinematics/statics modelling before the sensitivity study may interrupt this flow. Further, s</w:t>
      </w:r>
      <w:r>
        <w:rPr>
          <w:rFonts w:ascii="Helvetica" w:hAnsi="Helvetica" w:cs="Helvetica"/>
          <w:color w:val="666666"/>
          <w:spacing w:val="2"/>
          <w:sz w:val="20"/>
          <w:szCs w:val="20"/>
          <w:shd w:val="clear" w:color="auto" w:fill="FFFFFF"/>
        </w:rPr>
        <w:t xml:space="preserve">ince the kinematics/statics models are based on a simplified geometrical approach, </w:t>
      </w:r>
      <w:r w:rsidR="00A40C5C">
        <w:rPr>
          <w:rFonts w:ascii="Helvetica" w:hAnsi="Helvetica" w:cs="Helvetica"/>
          <w:color w:val="666666"/>
          <w:spacing w:val="2"/>
          <w:sz w:val="20"/>
          <w:szCs w:val="20"/>
          <w:shd w:val="clear" w:color="auto" w:fill="FFFFFF"/>
        </w:rPr>
        <w:t>the FEA sensitivity analysis informs the selection of the geometry variables used in the kinematics/statics models. Understanding the results of the FEA sensitivity study primes the reader to appreciate the choice of variables and assumptions used in the kinematics and statics models. As well, at this point, the kinematics and statics models were not used to design the joint or to conduct the sensitivity study. Placing these sections after the FEA analysis ensures that this point is not confused by the reader, and it also follows the process that we used to develop the mechanism.</w:t>
      </w:r>
    </w:p>
    <w:p w:rsidR="00A40C5C" w:rsidRDefault="00621FE2" w:rsidP="00B92A93">
      <w:pPr>
        <w:ind w:firstLine="720"/>
        <w:jc w:val="both"/>
        <w:rPr>
          <w:rFonts w:ascii="Helvetica" w:hAnsi="Helvetica" w:cs="Helvetica"/>
          <w:color w:val="666666"/>
          <w:spacing w:val="2"/>
          <w:sz w:val="20"/>
          <w:szCs w:val="20"/>
          <w:shd w:val="clear" w:color="auto" w:fill="FFFFFF"/>
        </w:rPr>
      </w:pPr>
      <w:r>
        <w:rPr>
          <w:rFonts w:ascii="Helvetica" w:hAnsi="Helvetica" w:cs="Helvetica"/>
          <w:color w:val="666666"/>
          <w:spacing w:val="2"/>
          <w:sz w:val="20"/>
          <w:szCs w:val="20"/>
          <w:shd w:val="clear" w:color="auto" w:fill="FFFFFF"/>
        </w:rPr>
        <w:t>With these points considered, if reviewer 2 still feels that the manuscript could benefit from reorganization, we are happy to change the structure such that the kinematics/statics models are presented before the sensitivity analysis using FEA.</w:t>
      </w:r>
    </w:p>
    <w:p w:rsidR="000F6959" w:rsidRDefault="000F6959" w:rsidP="000F6959">
      <w:pPr>
        <w:jc w:val="both"/>
        <w:rPr>
          <w:rFonts w:ascii="Helvetica" w:hAnsi="Helvetica" w:cs="Helvetica"/>
          <w:color w:val="666666"/>
          <w:spacing w:val="2"/>
          <w:sz w:val="20"/>
          <w:szCs w:val="20"/>
          <w:u w:val="single"/>
          <w:shd w:val="clear" w:color="auto" w:fill="FFFFFF"/>
        </w:rPr>
      </w:pPr>
      <w:r>
        <w:rPr>
          <w:rFonts w:ascii="Helvetica" w:hAnsi="Helvetica" w:cs="Helvetica"/>
          <w:color w:val="666666"/>
          <w:spacing w:val="2"/>
          <w:sz w:val="20"/>
          <w:szCs w:val="20"/>
          <w:shd w:val="clear" w:color="auto" w:fill="FFFFFF"/>
        </w:rPr>
        <w:t xml:space="preserve">3.) </w:t>
      </w:r>
      <w:r w:rsidRPr="00906311">
        <w:rPr>
          <w:rFonts w:ascii="Helvetica" w:hAnsi="Helvetica" w:cs="Helvetica"/>
          <w:color w:val="666666"/>
          <w:spacing w:val="2"/>
          <w:sz w:val="20"/>
          <w:szCs w:val="20"/>
          <w:u w:val="single"/>
          <w:shd w:val="clear" w:color="auto" w:fill="FFFFFF"/>
        </w:rPr>
        <w:t>“I also certainly found it jarring to have quantitative results presented in Fig. 4 prior to any of the analytical methods - I think Fig. 3 or an extension of it gets the point across sufficiently that those could be left for later.”</w:t>
      </w:r>
    </w:p>
    <w:p w:rsidR="00217B49" w:rsidRPr="00217B49" w:rsidRDefault="00217B49" w:rsidP="0085390F">
      <w:pPr>
        <w:ind w:firstLine="720"/>
        <w:jc w:val="both"/>
        <w:rPr>
          <w:rFonts w:ascii="Helvetica" w:hAnsi="Helvetica" w:cs="Helvetica"/>
          <w:color w:val="666666"/>
          <w:spacing w:val="2"/>
          <w:sz w:val="20"/>
          <w:szCs w:val="20"/>
          <w:shd w:val="clear" w:color="auto" w:fill="FFFFFF"/>
        </w:rPr>
      </w:pPr>
      <w:r>
        <w:rPr>
          <w:rFonts w:ascii="Helvetica" w:hAnsi="Helvetica" w:cs="Helvetica"/>
          <w:color w:val="666666"/>
          <w:spacing w:val="2"/>
          <w:sz w:val="20"/>
          <w:szCs w:val="20"/>
          <w:shd w:val="clear" w:color="auto" w:fill="FFFFFF"/>
        </w:rPr>
        <w:lastRenderedPageBreak/>
        <w:t xml:space="preserve">We have chosen to present some illustrative </w:t>
      </w:r>
      <w:r w:rsidRPr="00217B49">
        <w:rPr>
          <w:rFonts w:ascii="Helvetica" w:hAnsi="Helvetica" w:cs="Helvetica"/>
          <w:color w:val="666666"/>
          <w:spacing w:val="2"/>
          <w:sz w:val="20"/>
          <w:szCs w:val="20"/>
          <w:shd w:val="clear" w:color="auto" w:fill="FFFFFF"/>
        </w:rPr>
        <w:t>quantitative results</w:t>
      </w:r>
      <w:r>
        <w:rPr>
          <w:rFonts w:ascii="Helvetica" w:hAnsi="Helvetica" w:cs="Helvetica"/>
          <w:color w:val="666666"/>
          <w:spacing w:val="2"/>
          <w:sz w:val="20"/>
          <w:szCs w:val="20"/>
          <w:shd w:val="clear" w:color="auto" w:fill="FFFFFF"/>
        </w:rPr>
        <w:t xml:space="preserve"> in Fig. 4 because our experience in presenting this data (internally) in the past ha</w:t>
      </w:r>
      <w:r w:rsidR="00621FE2">
        <w:rPr>
          <w:rFonts w:ascii="Helvetica" w:hAnsi="Helvetica" w:cs="Helvetica"/>
          <w:color w:val="666666"/>
          <w:spacing w:val="2"/>
          <w:sz w:val="20"/>
          <w:szCs w:val="20"/>
          <w:shd w:val="clear" w:color="auto" w:fill="FFFFFF"/>
        </w:rPr>
        <w:t>s led to some confusion, and we have found that</w:t>
      </w:r>
      <w:r>
        <w:rPr>
          <w:rFonts w:ascii="Helvetica" w:hAnsi="Helvetica" w:cs="Helvetica"/>
          <w:color w:val="666666"/>
          <w:spacing w:val="2"/>
          <w:sz w:val="20"/>
          <w:szCs w:val="20"/>
          <w:shd w:val="clear" w:color="auto" w:fill="FFFFFF"/>
        </w:rPr>
        <w:t xml:space="preserve"> the schematic in </w:t>
      </w:r>
      <w:r w:rsidRPr="00217B49">
        <w:rPr>
          <w:rFonts w:ascii="Helvetica" w:hAnsi="Helvetica" w:cs="Helvetica"/>
          <w:color w:val="666666"/>
          <w:spacing w:val="2"/>
          <w:sz w:val="20"/>
          <w:szCs w:val="20"/>
          <w:shd w:val="clear" w:color="auto" w:fill="FFFFFF"/>
        </w:rPr>
        <w:t>Fig. 3</w:t>
      </w:r>
      <w:r>
        <w:rPr>
          <w:rFonts w:ascii="Helvetica" w:hAnsi="Helvetica" w:cs="Helvetica"/>
          <w:color w:val="666666"/>
          <w:spacing w:val="2"/>
          <w:sz w:val="20"/>
          <w:szCs w:val="20"/>
          <w:shd w:val="clear" w:color="auto" w:fill="FFFFFF"/>
        </w:rPr>
        <w:t xml:space="preserve"> alone is not always sufficient</w:t>
      </w:r>
      <w:r w:rsidR="00621FE2">
        <w:rPr>
          <w:rFonts w:ascii="Helvetica" w:hAnsi="Helvetica" w:cs="Helvetica"/>
          <w:color w:val="666666"/>
          <w:spacing w:val="2"/>
          <w:sz w:val="20"/>
          <w:szCs w:val="20"/>
          <w:shd w:val="clear" w:color="auto" w:fill="FFFFFF"/>
        </w:rPr>
        <w:t xml:space="preserve"> in explaining the benefits of the contact-aid</w:t>
      </w:r>
      <w:r>
        <w:rPr>
          <w:rFonts w:ascii="Helvetica" w:hAnsi="Helvetica" w:cs="Helvetica"/>
          <w:color w:val="666666"/>
          <w:spacing w:val="2"/>
          <w:sz w:val="20"/>
          <w:szCs w:val="20"/>
          <w:shd w:val="clear" w:color="auto" w:fill="FFFFFF"/>
        </w:rPr>
        <w:t xml:space="preserve">. We are also following a precedent set by </w:t>
      </w:r>
      <w:proofErr w:type="spellStart"/>
      <w:r w:rsidRPr="00217B49">
        <w:rPr>
          <w:rFonts w:ascii="Helvetica" w:hAnsi="Helvetica" w:cs="Helvetica"/>
          <w:i/>
          <w:color w:val="666666"/>
          <w:spacing w:val="2"/>
          <w:sz w:val="20"/>
          <w:szCs w:val="20"/>
          <w:shd w:val="clear" w:color="auto" w:fill="FFFFFF"/>
        </w:rPr>
        <w:t>Tummala</w:t>
      </w:r>
      <w:proofErr w:type="spellEnd"/>
      <w:r w:rsidRPr="00217B49">
        <w:rPr>
          <w:rFonts w:ascii="Helvetica" w:hAnsi="Helvetica" w:cs="Helvetica"/>
          <w:i/>
          <w:color w:val="666666"/>
          <w:spacing w:val="2"/>
          <w:sz w:val="20"/>
          <w:szCs w:val="20"/>
          <w:shd w:val="clear" w:color="auto" w:fill="FFFFFF"/>
        </w:rPr>
        <w:t xml:space="preserve"> et al.</w:t>
      </w:r>
      <w:r>
        <w:rPr>
          <w:rFonts w:ascii="Helvetica" w:hAnsi="Helvetica" w:cs="Helvetica"/>
          <w:color w:val="666666"/>
          <w:spacing w:val="2"/>
          <w:sz w:val="20"/>
          <w:szCs w:val="20"/>
          <w:shd w:val="clear" w:color="auto" w:fill="FFFFFF"/>
        </w:rPr>
        <w:t xml:space="preserve"> (Reference [24]) where they </w:t>
      </w:r>
      <w:r w:rsidR="001226A7">
        <w:rPr>
          <w:rFonts w:ascii="Helvetica" w:hAnsi="Helvetica" w:cs="Helvetica"/>
          <w:color w:val="666666"/>
          <w:spacing w:val="2"/>
          <w:sz w:val="20"/>
          <w:szCs w:val="20"/>
          <w:shd w:val="clear" w:color="auto" w:fill="FFFFFF"/>
        </w:rPr>
        <w:t>display an example stiffness curve for a contact-aided compliant wing in the beginning description of their paper to further illustrate the design benefits.</w:t>
      </w:r>
    </w:p>
    <w:p w:rsidR="000F6959" w:rsidRDefault="000F6959" w:rsidP="000F6959">
      <w:pPr>
        <w:jc w:val="both"/>
        <w:rPr>
          <w:rFonts w:ascii="Helvetica" w:hAnsi="Helvetica" w:cs="Helvetica"/>
          <w:color w:val="666666"/>
          <w:spacing w:val="2"/>
          <w:sz w:val="20"/>
          <w:szCs w:val="20"/>
          <w:u w:val="single"/>
          <w:shd w:val="clear" w:color="auto" w:fill="FFFFFF"/>
        </w:rPr>
      </w:pPr>
      <w:r w:rsidRPr="00273E33">
        <w:rPr>
          <w:rFonts w:ascii="Helvetica" w:hAnsi="Helvetica" w:cs="Helvetica"/>
          <w:color w:val="666666"/>
          <w:spacing w:val="2"/>
          <w:sz w:val="20"/>
          <w:szCs w:val="20"/>
          <w:shd w:val="clear" w:color="auto" w:fill="FFFFFF"/>
        </w:rPr>
        <w:t>4.)</w:t>
      </w:r>
      <w:r w:rsidRPr="00906311">
        <w:rPr>
          <w:rFonts w:ascii="Helvetica" w:hAnsi="Helvetica" w:cs="Helvetica"/>
          <w:color w:val="666666"/>
          <w:spacing w:val="2"/>
          <w:sz w:val="20"/>
          <w:szCs w:val="20"/>
          <w:u w:val="single"/>
          <w:shd w:val="clear" w:color="auto" w:fill="FFFFFF"/>
        </w:rPr>
        <w:t xml:space="preserve"> “It is very common for figure labels and variables to not be consistently typeset across figures/equations/text. For example, numbering of designs in Fig. 1 and variable definitions after 17.” </w:t>
      </w:r>
    </w:p>
    <w:p w:rsidR="000F6959" w:rsidRPr="00621FE2" w:rsidRDefault="00621FE2" w:rsidP="000F6959">
      <w:pPr>
        <w:jc w:val="both"/>
        <w:rPr>
          <w:rFonts w:ascii="Helvetica" w:hAnsi="Helvetica" w:cs="Helvetica"/>
          <w:color w:val="666666"/>
          <w:spacing w:val="2"/>
          <w:sz w:val="20"/>
          <w:szCs w:val="20"/>
          <w:shd w:val="clear" w:color="auto" w:fill="FFFFFF"/>
        </w:rPr>
      </w:pPr>
      <w:r>
        <w:rPr>
          <w:rFonts w:ascii="Helvetica" w:hAnsi="Helvetica" w:cs="Helvetica"/>
          <w:color w:val="666666"/>
          <w:spacing w:val="2"/>
          <w:sz w:val="20"/>
          <w:szCs w:val="20"/>
          <w:shd w:val="clear" w:color="auto" w:fill="FFFFFF"/>
        </w:rPr>
        <w:tab/>
      </w:r>
      <w:r w:rsidRPr="006320AE">
        <w:rPr>
          <w:rFonts w:ascii="Helvetica" w:hAnsi="Helvetica" w:cs="Helvetica"/>
          <w:color w:val="666666"/>
          <w:spacing w:val="2"/>
          <w:sz w:val="20"/>
          <w:szCs w:val="20"/>
          <w:shd w:val="clear" w:color="auto" w:fill="FFFFFF"/>
        </w:rPr>
        <w:t>This has been addressed throughout the paper. The sizes the of the figures have been finalized and the text-size and font used for annotati</w:t>
      </w:r>
      <w:r w:rsidR="006320AE" w:rsidRPr="006320AE">
        <w:rPr>
          <w:rFonts w:ascii="Helvetica" w:hAnsi="Helvetica" w:cs="Helvetica"/>
          <w:color w:val="666666"/>
          <w:spacing w:val="2"/>
          <w:sz w:val="20"/>
          <w:szCs w:val="20"/>
          <w:shd w:val="clear" w:color="auto" w:fill="FFFFFF"/>
        </w:rPr>
        <w:t>ons have also been standardized to match the typeset used for the equation variables throughout the paper.</w:t>
      </w:r>
    </w:p>
    <w:p w:rsidR="000F6959" w:rsidRDefault="000F6959" w:rsidP="000F6959">
      <w:pPr>
        <w:jc w:val="both"/>
        <w:rPr>
          <w:rFonts w:ascii="Helvetica" w:hAnsi="Helvetica" w:cs="Helvetica"/>
          <w:color w:val="666666"/>
          <w:spacing w:val="2"/>
          <w:sz w:val="20"/>
          <w:szCs w:val="20"/>
          <w:u w:val="single"/>
          <w:shd w:val="clear" w:color="auto" w:fill="FFFFFF"/>
        </w:rPr>
      </w:pPr>
      <w:r w:rsidRPr="00273E33">
        <w:rPr>
          <w:rFonts w:ascii="Helvetica" w:hAnsi="Helvetica" w:cs="Helvetica"/>
          <w:color w:val="666666"/>
          <w:spacing w:val="2"/>
          <w:sz w:val="20"/>
          <w:szCs w:val="20"/>
          <w:shd w:val="clear" w:color="auto" w:fill="FFFFFF"/>
        </w:rPr>
        <w:t>5.)</w:t>
      </w:r>
      <w:r>
        <w:rPr>
          <w:rFonts w:ascii="Helvetica" w:hAnsi="Helvetica" w:cs="Helvetica"/>
          <w:color w:val="666666"/>
          <w:spacing w:val="2"/>
          <w:sz w:val="20"/>
          <w:szCs w:val="20"/>
          <w:u w:val="single"/>
          <w:shd w:val="clear" w:color="auto" w:fill="FFFFFF"/>
        </w:rPr>
        <w:t xml:space="preserve"> </w:t>
      </w:r>
      <w:r w:rsidRPr="000F6959">
        <w:rPr>
          <w:rFonts w:ascii="Helvetica" w:hAnsi="Helvetica" w:cs="Helvetica"/>
          <w:color w:val="666666"/>
          <w:spacing w:val="2"/>
          <w:sz w:val="20"/>
          <w:szCs w:val="20"/>
          <w:u w:val="single"/>
          <w:shd w:val="clear" w:color="auto" w:fill="FFFFFF"/>
        </w:rPr>
        <w:t>“[T]he direction of force F in (6) is not well defined. The statement that it represents cable tension would seem to indicate a direction that is not necessarily parallel to the bending portion, as the cable "tilts" where it exits the next segment as in Fig. 10, so then either the force direction or the moment arm would not be exactly constant as stated after (6).”</w:t>
      </w:r>
    </w:p>
    <w:p w:rsidR="00061EA8" w:rsidRDefault="00B44B14" w:rsidP="000F6959">
      <w:pPr>
        <w:jc w:val="both"/>
        <w:rPr>
          <w:rFonts w:ascii="Helvetica" w:hAnsi="Helvetica" w:cs="Helvetica"/>
          <w:color w:val="666666"/>
          <w:spacing w:val="2"/>
          <w:sz w:val="20"/>
          <w:szCs w:val="20"/>
          <w:shd w:val="clear" w:color="auto" w:fill="FFFFFF"/>
        </w:rPr>
      </w:pPr>
      <w:r>
        <w:rPr>
          <w:rFonts w:ascii="Helvetica" w:hAnsi="Helvetica" w:cs="Helvetica"/>
          <w:color w:val="666666"/>
          <w:spacing w:val="2"/>
          <w:sz w:val="20"/>
          <w:szCs w:val="20"/>
          <w:shd w:val="clear" w:color="auto" w:fill="FFFFFF"/>
        </w:rPr>
        <w:tab/>
      </w:r>
      <w:r w:rsidR="00061EA8">
        <w:rPr>
          <w:rFonts w:ascii="Helvetica" w:hAnsi="Helvetica" w:cs="Helvetica"/>
          <w:color w:val="666666"/>
          <w:spacing w:val="2"/>
          <w:sz w:val="20"/>
          <w:szCs w:val="20"/>
          <w:shd w:val="clear" w:color="auto" w:fill="FFFFFF"/>
        </w:rPr>
        <w:t xml:space="preserve">The definition of the force F has been updated on </w:t>
      </w:r>
      <w:r w:rsidR="006320AE">
        <w:rPr>
          <w:rFonts w:ascii="Helvetica" w:hAnsi="Helvetica" w:cs="Helvetica"/>
          <w:color w:val="666666"/>
          <w:spacing w:val="2"/>
          <w:sz w:val="20"/>
          <w:szCs w:val="20"/>
          <w:highlight w:val="yellow"/>
          <w:shd w:val="clear" w:color="auto" w:fill="FFFFFF"/>
        </w:rPr>
        <w:t>lines 2</w:t>
      </w:r>
      <w:ins w:id="30" w:author="Arushri Swarup" w:date="2017-08-03T17:59:00Z">
        <w:r w:rsidR="00A53054">
          <w:rPr>
            <w:rFonts w:ascii="Helvetica" w:hAnsi="Helvetica" w:cs="Helvetica"/>
            <w:color w:val="666666"/>
            <w:spacing w:val="2"/>
            <w:sz w:val="20"/>
            <w:szCs w:val="20"/>
            <w:highlight w:val="yellow"/>
            <w:shd w:val="clear" w:color="auto" w:fill="FFFFFF"/>
          </w:rPr>
          <w:t>61</w:t>
        </w:r>
      </w:ins>
      <w:del w:id="31" w:author="Arushri Swarup" w:date="2017-08-03T17:59:00Z">
        <w:r w:rsidR="006320AE" w:rsidDel="00A53054">
          <w:rPr>
            <w:rFonts w:ascii="Helvetica" w:hAnsi="Helvetica" w:cs="Helvetica"/>
            <w:color w:val="666666"/>
            <w:spacing w:val="2"/>
            <w:sz w:val="20"/>
            <w:szCs w:val="20"/>
            <w:highlight w:val="yellow"/>
            <w:shd w:val="clear" w:color="auto" w:fill="FFFFFF"/>
          </w:rPr>
          <w:delText>59</w:delText>
        </w:r>
      </w:del>
      <w:r w:rsidR="006320AE">
        <w:rPr>
          <w:rFonts w:ascii="Helvetica" w:hAnsi="Helvetica" w:cs="Helvetica"/>
          <w:color w:val="666666"/>
          <w:spacing w:val="2"/>
          <w:sz w:val="20"/>
          <w:szCs w:val="20"/>
          <w:highlight w:val="yellow"/>
          <w:shd w:val="clear" w:color="auto" w:fill="FFFFFF"/>
        </w:rPr>
        <w:t xml:space="preserve"> </w:t>
      </w:r>
      <w:r w:rsidR="00061EA8" w:rsidRPr="00184CC7">
        <w:rPr>
          <w:rFonts w:ascii="Helvetica" w:hAnsi="Helvetica" w:cs="Helvetica"/>
          <w:color w:val="666666"/>
          <w:spacing w:val="2"/>
          <w:sz w:val="20"/>
          <w:szCs w:val="20"/>
          <w:highlight w:val="yellow"/>
          <w:shd w:val="clear" w:color="auto" w:fill="FFFFFF"/>
        </w:rPr>
        <w:t>and 31</w:t>
      </w:r>
      <w:ins w:id="32" w:author="Arushri Swarup" w:date="2017-08-03T17:59:00Z">
        <w:r w:rsidR="00A53054">
          <w:rPr>
            <w:rFonts w:ascii="Helvetica" w:hAnsi="Helvetica" w:cs="Helvetica"/>
            <w:color w:val="666666"/>
            <w:spacing w:val="2"/>
            <w:sz w:val="20"/>
            <w:szCs w:val="20"/>
            <w:highlight w:val="yellow"/>
            <w:shd w:val="clear" w:color="auto" w:fill="FFFFFF"/>
          </w:rPr>
          <w:t>4</w:t>
        </w:r>
      </w:ins>
      <w:del w:id="33" w:author="Arushri Swarup" w:date="2017-08-03T17:59:00Z">
        <w:r w:rsidR="00061EA8" w:rsidRPr="00184CC7" w:rsidDel="00A53054">
          <w:rPr>
            <w:rFonts w:ascii="Helvetica" w:hAnsi="Helvetica" w:cs="Helvetica"/>
            <w:color w:val="666666"/>
            <w:spacing w:val="2"/>
            <w:sz w:val="20"/>
            <w:szCs w:val="20"/>
            <w:highlight w:val="yellow"/>
            <w:shd w:val="clear" w:color="auto" w:fill="FFFFFF"/>
          </w:rPr>
          <w:delText>2</w:delText>
        </w:r>
      </w:del>
      <w:r w:rsidR="00061EA8">
        <w:rPr>
          <w:rFonts w:ascii="Helvetica" w:hAnsi="Helvetica" w:cs="Helvetica"/>
          <w:color w:val="666666"/>
          <w:spacing w:val="2"/>
          <w:sz w:val="20"/>
          <w:szCs w:val="20"/>
          <w:shd w:val="clear" w:color="auto" w:fill="FFFFFF"/>
        </w:rPr>
        <w:t>, and the notation in equation (18) has also been updated to F</w:t>
      </w:r>
      <w:r w:rsidR="00061EA8" w:rsidRPr="00B44B14">
        <w:rPr>
          <w:rFonts w:ascii="Helvetica" w:hAnsi="Helvetica" w:cs="Helvetica"/>
          <w:color w:val="666666"/>
          <w:spacing w:val="2"/>
          <w:sz w:val="20"/>
          <w:szCs w:val="20"/>
          <w:shd w:val="clear" w:color="auto" w:fill="FFFFFF"/>
          <w:vertAlign w:val="subscript"/>
        </w:rPr>
        <w:t>T</w:t>
      </w:r>
      <w:r w:rsidR="00061EA8">
        <w:rPr>
          <w:rFonts w:ascii="Helvetica" w:hAnsi="Helvetica" w:cs="Helvetica"/>
          <w:color w:val="666666"/>
          <w:spacing w:val="2"/>
          <w:sz w:val="20"/>
          <w:szCs w:val="20"/>
          <w:shd w:val="clear" w:color="auto" w:fill="FFFFFF"/>
        </w:rPr>
        <w:t xml:space="preserve"> to distinguish it, the tendon tension force, from an externally applied blocking force F</w:t>
      </w:r>
      <w:r w:rsidR="00061EA8" w:rsidRPr="00B44B14">
        <w:rPr>
          <w:rFonts w:ascii="Helvetica" w:hAnsi="Helvetica" w:cs="Helvetica"/>
          <w:color w:val="666666"/>
          <w:spacing w:val="2"/>
          <w:sz w:val="20"/>
          <w:szCs w:val="20"/>
          <w:shd w:val="clear" w:color="auto" w:fill="FFFFFF"/>
          <w:vertAlign w:val="subscript"/>
        </w:rPr>
        <w:t>B</w:t>
      </w:r>
      <w:r w:rsidR="00061EA8">
        <w:rPr>
          <w:rFonts w:ascii="Helvetica" w:hAnsi="Helvetica" w:cs="Helvetica"/>
          <w:color w:val="666666"/>
          <w:spacing w:val="2"/>
          <w:sz w:val="20"/>
          <w:szCs w:val="20"/>
          <w:shd w:val="clear" w:color="auto" w:fill="FFFFFF"/>
        </w:rPr>
        <w:t xml:space="preserve"> which is used to describe the joint being used to manipulate tissue. </w:t>
      </w:r>
    </w:p>
    <w:p w:rsidR="003E2F39" w:rsidRPr="00B44B14" w:rsidRDefault="003E2F39" w:rsidP="00061EA8">
      <w:pPr>
        <w:ind w:firstLine="720"/>
        <w:jc w:val="both"/>
        <w:rPr>
          <w:rFonts w:ascii="Helvetica" w:hAnsi="Helvetica" w:cs="Helvetica"/>
          <w:color w:val="666666"/>
          <w:spacing w:val="2"/>
          <w:sz w:val="20"/>
          <w:szCs w:val="20"/>
          <w:shd w:val="clear" w:color="auto" w:fill="FFFFFF"/>
        </w:rPr>
      </w:pPr>
      <w:r>
        <w:rPr>
          <w:rFonts w:ascii="Helvetica" w:hAnsi="Helvetica" w:cs="Helvetica"/>
          <w:color w:val="666666"/>
          <w:spacing w:val="2"/>
          <w:sz w:val="20"/>
          <w:szCs w:val="20"/>
          <w:shd w:val="clear" w:color="auto" w:fill="FFFFFF"/>
        </w:rPr>
        <w:t>T</w:t>
      </w:r>
      <w:r w:rsidR="00061EA8">
        <w:rPr>
          <w:rFonts w:ascii="Helvetica" w:hAnsi="Helvetica" w:cs="Helvetica"/>
          <w:color w:val="666666"/>
          <w:spacing w:val="2"/>
          <w:sz w:val="20"/>
          <w:szCs w:val="20"/>
          <w:shd w:val="clear" w:color="auto" w:fill="FFFFFF"/>
        </w:rPr>
        <w:t>o clarify, t</w:t>
      </w:r>
      <w:r>
        <w:rPr>
          <w:rFonts w:ascii="Helvetica" w:hAnsi="Helvetica" w:cs="Helvetica"/>
          <w:color w:val="666666"/>
          <w:spacing w:val="2"/>
          <w:sz w:val="20"/>
          <w:szCs w:val="20"/>
          <w:shd w:val="clear" w:color="auto" w:fill="FFFFFF"/>
        </w:rPr>
        <w:t xml:space="preserve">he </w:t>
      </w:r>
      <w:r w:rsidR="00B44B14">
        <w:rPr>
          <w:rFonts w:ascii="Helvetica" w:hAnsi="Helvetica" w:cs="Helvetica"/>
          <w:color w:val="666666"/>
          <w:spacing w:val="2"/>
          <w:sz w:val="20"/>
          <w:szCs w:val="20"/>
          <w:shd w:val="clear" w:color="auto" w:fill="FFFFFF"/>
        </w:rPr>
        <w:t xml:space="preserve">direction of the force F </w:t>
      </w:r>
      <w:r w:rsidR="00061EA8">
        <w:rPr>
          <w:rFonts w:ascii="Helvetica" w:hAnsi="Helvetica" w:cs="Helvetica"/>
          <w:color w:val="666666"/>
          <w:spacing w:val="2"/>
          <w:sz w:val="20"/>
          <w:szCs w:val="20"/>
          <w:shd w:val="clear" w:color="auto" w:fill="FFFFFF"/>
        </w:rPr>
        <w:t>is not constant</w:t>
      </w:r>
      <w:r w:rsidR="00275B6A">
        <w:rPr>
          <w:rFonts w:ascii="Helvetica" w:hAnsi="Helvetica" w:cs="Helvetica"/>
          <w:color w:val="666666"/>
          <w:spacing w:val="2"/>
          <w:sz w:val="20"/>
          <w:szCs w:val="20"/>
          <w:shd w:val="clear" w:color="auto" w:fill="FFFFFF"/>
        </w:rPr>
        <w:t xml:space="preserve"> and does vary as the joint articulates</w:t>
      </w:r>
      <w:r w:rsidR="00061EA8">
        <w:rPr>
          <w:rFonts w:ascii="Helvetica" w:hAnsi="Helvetica" w:cs="Helvetica"/>
          <w:color w:val="666666"/>
          <w:spacing w:val="2"/>
          <w:sz w:val="20"/>
          <w:szCs w:val="20"/>
          <w:shd w:val="clear" w:color="auto" w:fill="FFFFFF"/>
        </w:rPr>
        <w:t>.</w:t>
      </w:r>
      <w:r w:rsidR="00275B6A">
        <w:rPr>
          <w:rFonts w:ascii="Helvetica" w:hAnsi="Helvetica" w:cs="Helvetica"/>
          <w:color w:val="666666"/>
          <w:spacing w:val="2"/>
          <w:sz w:val="20"/>
          <w:szCs w:val="20"/>
          <w:shd w:val="clear" w:color="auto" w:fill="FFFFFF"/>
        </w:rPr>
        <w:t xml:space="preserve"> The description following line</w:t>
      </w:r>
      <w:r w:rsidR="00B44B14">
        <w:rPr>
          <w:rFonts w:ascii="Helvetica" w:hAnsi="Helvetica" w:cs="Helvetica"/>
          <w:color w:val="666666"/>
          <w:spacing w:val="2"/>
          <w:sz w:val="20"/>
          <w:szCs w:val="20"/>
          <w:shd w:val="clear" w:color="auto" w:fill="FFFFFF"/>
        </w:rPr>
        <w:t xml:space="preserve"> (6) is </w:t>
      </w:r>
      <w:r w:rsidR="00275B6A">
        <w:rPr>
          <w:rFonts w:ascii="Helvetica" w:hAnsi="Helvetica" w:cs="Helvetica"/>
          <w:color w:val="666666"/>
          <w:spacing w:val="2"/>
          <w:sz w:val="20"/>
          <w:szCs w:val="20"/>
          <w:shd w:val="clear" w:color="auto" w:fill="FFFFFF"/>
        </w:rPr>
        <w:t xml:space="preserve">referring to the moment arm being constant. Since this statement is redundant and may cause confusion, it has been removed. </w:t>
      </w:r>
      <w:r w:rsidR="00B44B14">
        <w:rPr>
          <w:rFonts w:ascii="Helvetica" w:hAnsi="Helvetica" w:cs="Helvetica"/>
          <w:color w:val="666666"/>
          <w:spacing w:val="2"/>
          <w:sz w:val="20"/>
          <w:szCs w:val="20"/>
          <w:shd w:val="clear" w:color="auto" w:fill="FFFFFF"/>
        </w:rPr>
        <w:t xml:space="preserve">This aspect of the modelling is not described in as much detail as the later sections of the model because it is based on the approach presented in Reference [1] and Reference [2] which is described </w:t>
      </w:r>
      <w:r w:rsidR="00E82AE5">
        <w:rPr>
          <w:rFonts w:ascii="Helvetica" w:hAnsi="Helvetica" w:cs="Helvetica"/>
          <w:color w:val="666666"/>
          <w:spacing w:val="2"/>
          <w:sz w:val="20"/>
          <w:szCs w:val="20"/>
          <w:shd w:val="clear" w:color="auto" w:fill="FFFFFF"/>
        </w:rPr>
        <w:t>in detail in these papers.</w:t>
      </w:r>
    </w:p>
    <w:p w:rsidR="000F6959" w:rsidRDefault="000F6959" w:rsidP="000F6959">
      <w:pPr>
        <w:jc w:val="both"/>
        <w:rPr>
          <w:rFonts w:ascii="Helvetica" w:hAnsi="Helvetica" w:cs="Helvetica"/>
          <w:color w:val="666666"/>
          <w:spacing w:val="2"/>
          <w:sz w:val="20"/>
          <w:szCs w:val="20"/>
          <w:u w:val="single"/>
          <w:shd w:val="clear" w:color="auto" w:fill="FFFFFF"/>
        </w:rPr>
      </w:pPr>
      <w:r w:rsidRPr="000F6959">
        <w:rPr>
          <w:rFonts w:ascii="Helvetica" w:hAnsi="Helvetica" w:cs="Helvetica"/>
          <w:color w:val="666666"/>
          <w:spacing w:val="2"/>
          <w:sz w:val="20"/>
          <w:szCs w:val="20"/>
          <w:u w:val="single"/>
          <w:shd w:val="clear" w:color="auto" w:fill="FFFFFF"/>
        </w:rPr>
        <w:t xml:space="preserve">6.) Zeta from (16) would also benefit from being labeled on a graph, and may be related to my confusion about force direction. Nu is also not defined after (16), and </w:t>
      </w:r>
      <w:proofErr w:type="spellStart"/>
      <w:r w:rsidRPr="000F6959">
        <w:rPr>
          <w:rFonts w:ascii="Helvetica" w:hAnsi="Helvetica" w:cs="Helvetica"/>
          <w:color w:val="666666"/>
          <w:spacing w:val="2"/>
          <w:sz w:val="20"/>
          <w:szCs w:val="20"/>
          <w:u w:val="single"/>
          <w:shd w:val="clear" w:color="auto" w:fill="FFFFFF"/>
        </w:rPr>
        <w:t>its</w:t>
      </w:r>
      <w:proofErr w:type="spellEnd"/>
      <w:r w:rsidRPr="000F6959">
        <w:rPr>
          <w:rFonts w:ascii="Helvetica" w:hAnsi="Helvetica" w:cs="Helvetica"/>
          <w:color w:val="666666"/>
          <w:spacing w:val="2"/>
          <w:sz w:val="20"/>
          <w:szCs w:val="20"/>
          <w:u w:val="single"/>
          <w:shd w:val="clear" w:color="auto" w:fill="FFFFFF"/>
        </w:rPr>
        <w:t xml:space="preserve"> part of (16) could simply be omitted.”</w:t>
      </w:r>
    </w:p>
    <w:p w:rsidR="007432D6" w:rsidRPr="007432D6" w:rsidRDefault="007432D6" w:rsidP="000F6959">
      <w:pPr>
        <w:jc w:val="both"/>
        <w:rPr>
          <w:rFonts w:ascii="Helvetica" w:hAnsi="Helvetica" w:cs="Helvetica"/>
          <w:color w:val="666666"/>
          <w:spacing w:val="2"/>
          <w:sz w:val="20"/>
          <w:szCs w:val="20"/>
          <w:shd w:val="clear" w:color="auto" w:fill="FFFFFF"/>
        </w:rPr>
      </w:pPr>
      <w:r>
        <w:rPr>
          <w:rFonts w:ascii="Helvetica" w:hAnsi="Helvetica" w:cs="Helvetica"/>
          <w:color w:val="666666"/>
          <w:spacing w:val="2"/>
          <w:sz w:val="20"/>
          <w:szCs w:val="20"/>
          <w:shd w:val="clear" w:color="auto" w:fill="FFFFFF"/>
        </w:rPr>
        <w:tab/>
        <w:t xml:space="preserve">We were unable to find the exact corrections that the reviewer is referring to. The variable Zeta (ζ) does not appear in (16), but the variable Xi (ξ) does appear in (18). This variable is labelled in Fig. 10 and explained on </w:t>
      </w:r>
      <w:r w:rsidRPr="007432D6">
        <w:rPr>
          <w:rFonts w:ascii="Helvetica" w:hAnsi="Helvetica" w:cs="Helvetica"/>
          <w:color w:val="666666"/>
          <w:spacing w:val="2"/>
          <w:sz w:val="20"/>
          <w:szCs w:val="20"/>
          <w:highlight w:val="yellow"/>
          <w:shd w:val="clear" w:color="auto" w:fill="FFFFFF"/>
        </w:rPr>
        <w:t xml:space="preserve">line </w:t>
      </w:r>
      <w:del w:id="34" w:author="Arushri Swarup" w:date="2017-08-03T18:00:00Z">
        <w:r w:rsidRPr="007432D6" w:rsidDel="00A53054">
          <w:rPr>
            <w:rFonts w:ascii="Helvetica" w:hAnsi="Helvetica" w:cs="Helvetica"/>
            <w:color w:val="666666"/>
            <w:spacing w:val="2"/>
            <w:sz w:val="20"/>
            <w:szCs w:val="20"/>
            <w:highlight w:val="yellow"/>
            <w:shd w:val="clear" w:color="auto" w:fill="FFFFFF"/>
          </w:rPr>
          <w:delText>31</w:delText>
        </w:r>
        <w:r w:rsidR="006320AE" w:rsidDel="00A53054">
          <w:rPr>
            <w:rFonts w:ascii="Helvetica" w:hAnsi="Helvetica" w:cs="Helvetica"/>
            <w:color w:val="666666"/>
            <w:spacing w:val="2"/>
            <w:sz w:val="20"/>
            <w:szCs w:val="20"/>
            <w:highlight w:val="yellow"/>
            <w:shd w:val="clear" w:color="auto" w:fill="FFFFFF"/>
          </w:rPr>
          <w:delText>5</w:delText>
        </w:r>
      </w:del>
      <w:bookmarkStart w:id="35" w:name="_GoBack"/>
      <w:bookmarkEnd w:id="35"/>
      <w:ins w:id="36" w:author="Arushri Swarup" w:date="2017-08-03T18:00:00Z">
        <w:r w:rsidR="00A53054">
          <w:rPr>
            <w:rFonts w:ascii="Helvetica" w:hAnsi="Helvetica" w:cs="Helvetica"/>
            <w:color w:val="666666"/>
            <w:spacing w:val="2"/>
            <w:sz w:val="20"/>
            <w:szCs w:val="20"/>
            <w:highlight w:val="yellow"/>
            <w:shd w:val="clear" w:color="auto" w:fill="FFFFFF"/>
          </w:rPr>
          <w:t>316</w:t>
        </w:r>
      </w:ins>
      <w:r w:rsidRPr="007432D6">
        <w:rPr>
          <w:rFonts w:ascii="Helvetica" w:hAnsi="Helvetica" w:cs="Helvetica"/>
          <w:color w:val="666666"/>
          <w:spacing w:val="2"/>
          <w:sz w:val="20"/>
          <w:szCs w:val="20"/>
          <w:highlight w:val="yellow"/>
          <w:shd w:val="clear" w:color="auto" w:fill="FFFFFF"/>
        </w:rPr>
        <w:t>.</w:t>
      </w:r>
      <w:r>
        <w:rPr>
          <w:rFonts w:ascii="Helvetica" w:hAnsi="Helvetica" w:cs="Helvetica"/>
          <w:color w:val="666666"/>
          <w:spacing w:val="2"/>
          <w:sz w:val="20"/>
          <w:szCs w:val="20"/>
          <w:shd w:val="clear" w:color="auto" w:fill="FFFFFF"/>
        </w:rPr>
        <w:t xml:space="preserve"> The variable Nu (ν) also does not appear in (16) but the variable Eta (η) does appear in (18). Eta has been omitted as recommended as it is only used once and can be substituted for by other variables.</w:t>
      </w:r>
    </w:p>
    <w:p w:rsidR="000F6959" w:rsidRPr="000F6959" w:rsidRDefault="000F6959" w:rsidP="000F6959">
      <w:pPr>
        <w:rPr>
          <w:lang w:val="en-CA"/>
        </w:rPr>
      </w:pPr>
    </w:p>
    <w:sectPr w:rsidR="000F6959" w:rsidRPr="000F6959" w:rsidSect="00DA038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 w:author="Kyle Eastwood [2]" w:date="2017-08-03T15:05:00Z" w:initials="KE">
    <w:p w:rsidR="00D664BC" w:rsidRDefault="00D664BC">
      <w:pPr>
        <w:pStyle w:val="CommentText"/>
      </w:pPr>
      <w:r>
        <w:rPr>
          <w:rStyle w:val="CommentReference"/>
        </w:rPr>
        <w:annotationRef/>
      </w:r>
      <w:r>
        <w:t>Does this need to be discussed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EA4E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EA4E85" w16cid:durableId="1D2DBA3D"/>
</w16cid:commentsId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2E83"/>
    <w:multiLevelType w:val="hybridMultilevel"/>
    <w:tmpl w:val="67406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F6564"/>
    <w:multiLevelType w:val="hybridMultilevel"/>
    <w:tmpl w:val="8A0439FA"/>
    <w:lvl w:ilvl="0" w:tplc="1526C998">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A609B7"/>
    <w:multiLevelType w:val="hybridMultilevel"/>
    <w:tmpl w:val="E59AE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9392851"/>
    <w:multiLevelType w:val="hybridMultilevel"/>
    <w:tmpl w:val="4DAE8D50"/>
    <w:lvl w:ilvl="0" w:tplc="4CE8B8BA">
      <w:start w:val="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837788B"/>
    <w:multiLevelType w:val="hybridMultilevel"/>
    <w:tmpl w:val="2F94AD42"/>
    <w:lvl w:ilvl="0" w:tplc="4314A100">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7A37762"/>
    <w:multiLevelType w:val="hybridMultilevel"/>
    <w:tmpl w:val="DEC6EDBA"/>
    <w:lvl w:ilvl="0" w:tplc="60F63F82">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yle Eastwood">
    <w15:presenceInfo w15:providerId="Windows Live" w15:userId="1ceb589049b1f561"/>
  </w15:person>
  <w15:person w15:author="Peter Francis">
    <w15:presenceInfo w15:providerId="None" w15:userId="Peter Francis"/>
  </w15:person>
  <w15:person w15:author="Kyle Eastwood [2]">
    <w15:presenceInfo w15:providerId="None" w15:userId="Kyle Eastwoo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E26FA0"/>
    <w:rsid w:val="000156FE"/>
    <w:rsid w:val="00026532"/>
    <w:rsid w:val="00054295"/>
    <w:rsid w:val="00061EA8"/>
    <w:rsid w:val="00097724"/>
    <w:rsid w:val="000F6959"/>
    <w:rsid w:val="001226A7"/>
    <w:rsid w:val="00184CC7"/>
    <w:rsid w:val="001F7069"/>
    <w:rsid w:val="00217B49"/>
    <w:rsid w:val="002726F8"/>
    <w:rsid w:val="002736A8"/>
    <w:rsid w:val="00273E33"/>
    <w:rsid w:val="00275B6A"/>
    <w:rsid w:val="002A3E0C"/>
    <w:rsid w:val="002C4867"/>
    <w:rsid w:val="002E51AE"/>
    <w:rsid w:val="003B0212"/>
    <w:rsid w:val="003B4B3C"/>
    <w:rsid w:val="003E2F39"/>
    <w:rsid w:val="004B4D7F"/>
    <w:rsid w:val="004C7034"/>
    <w:rsid w:val="004D4FEC"/>
    <w:rsid w:val="004F4ADE"/>
    <w:rsid w:val="00505D46"/>
    <w:rsid w:val="00567A96"/>
    <w:rsid w:val="005C2255"/>
    <w:rsid w:val="00621FE2"/>
    <w:rsid w:val="00624179"/>
    <w:rsid w:val="006320AE"/>
    <w:rsid w:val="0064167C"/>
    <w:rsid w:val="006A1A98"/>
    <w:rsid w:val="006C0BB2"/>
    <w:rsid w:val="006D0C17"/>
    <w:rsid w:val="00702DC3"/>
    <w:rsid w:val="007246A9"/>
    <w:rsid w:val="007432D6"/>
    <w:rsid w:val="00762826"/>
    <w:rsid w:val="0085390F"/>
    <w:rsid w:val="00870160"/>
    <w:rsid w:val="0087251B"/>
    <w:rsid w:val="008876E7"/>
    <w:rsid w:val="008D39B4"/>
    <w:rsid w:val="00906311"/>
    <w:rsid w:val="00932D9E"/>
    <w:rsid w:val="00985144"/>
    <w:rsid w:val="0099186A"/>
    <w:rsid w:val="009C3497"/>
    <w:rsid w:val="009E7A15"/>
    <w:rsid w:val="00A17E1D"/>
    <w:rsid w:val="00A40C5C"/>
    <w:rsid w:val="00A53054"/>
    <w:rsid w:val="00A55A07"/>
    <w:rsid w:val="00A63087"/>
    <w:rsid w:val="00A6795A"/>
    <w:rsid w:val="00A943AB"/>
    <w:rsid w:val="00AA5AC7"/>
    <w:rsid w:val="00AF52C0"/>
    <w:rsid w:val="00B27A2E"/>
    <w:rsid w:val="00B44B14"/>
    <w:rsid w:val="00B92A93"/>
    <w:rsid w:val="00BA73F5"/>
    <w:rsid w:val="00C62B4A"/>
    <w:rsid w:val="00C65FE5"/>
    <w:rsid w:val="00CA08C6"/>
    <w:rsid w:val="00CC75B1"/>
    <w:rsid w:val="00D664BC"/>
    <w:rsid w:val="00D71272"/>
    <w:rsid w:val="00DA01C6"/>
    <w:rsid w:val="00DA0385"/>
    <w:rsid w:val="00E26FA0"/>
    <w:rsid w:val="00E323E9"/>
    <w:rsid w:val="00E437EB"/>
    <w:rsid w:val="00E82AE5"/>
    <w:rsid w:val="00EA1DF1"/>
    <w:rsid w:val="00F009BA"/>
    <w:rsid w:val="00F506B8"/>
    <w:rsid w:val="00F618DE"/>
    <w:rsid w:val="00F96B29"/>
    <w:rsid w:val="00FA1B44"/>
    <w:rsid w:val="00FB486C"/>
    <w:rsid w:val="00FC519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3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311"/>
    <w:pPr>
      <w:ind w:left="720"/>
      <w:contextualSpacing/>
    </w:pPr>
  </w:style>
  <w:style w:type="paragraph" w:styleId="BalloonText">
    <w:name w:val="Balloon Text"/>
    <w:basedOn w:val="Normal"/>
    <w:link w:val="BalloonTextChar"/>
    <w:uiPriority w:val="99"/>
    <w:semiHidden/>
    <w:unhideWhenUsed/>
    <w:rsid w:val="008725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51B"/>
    <w:rPr>
      <w:rFonts w:ascii="Segoe UI" w:hAnsi="Segoe UI" w:cs="Segoe UI"/>
      <w:sz w:val="18"/>
      <w:szCs w:val="18"/>
    </w:rPr>
  </w:style>
  <w:style w:type="character" w:styleId="CommentReference">
    <w:name w:val="annotation reference"/>
    <w:basedOn w:val="DefaultParagraphFont"/>
    <w:uiPriority w:val="99"/>
    <w:semiHidden/>
    <w:unhideWhenUsed/>
    <w:rsid w:val="009E7A15"/>
    <w:rPr>
      <w:sz w:val="16"/>
      <w:szCs w:val="16"/>
    </w:rPr>
  </w:style>
  <w:style w:type="paragraph" w:styleId="CommentText">
    <w:name w:val="annotation text"/>
    <w:basedOn w:val="Normal"/>
    <w:link w:val="CommentTextChar"/>
    <w:uiPriority w:val="99"/>
    <w:semiHidden/>
    <w:unhideWhenUsed/>
    <w:rsid w:val="009E7A15"/>
    <w:pPr>
      <w:spacing w:line="240" w:lineRule="auto"/>
    </w:pPr>
    <w:rPr>
      <w:sz w:val="20"/>
      <w:szCs w:val="20"/>
    </w:rPr>
  </w:style>
  <w:style w:type="character" w:customStyle="1" w:styleId="CommentTextChar">
    <w:name w:val="Comment Text Char"/>
    <w:basedOn w:val="DefaultParagraphFont"/>
    <w:link w:val="CommentText"/>
    <w:uiPriority w:val="99"/>
    <w:semiHidden/>
    <w:rsid w:val="009E7A15"/>
    <w:rPr>
      <w:sz w:val="20"/>
      <w:szCs w:val="20"/>
    </w:rPr>
  </w:style>
  <w:style w:type="paragraph" w:styleId="CommentSubject">
    <w:name w:val="annotation subject"/>
    <w:basedOn w:val="CommentText"/>
    <w:next w:val="CommentText"/>
    <w:link w:val="CommentSubjectChar"/>
    <w:uiPriority w:val="99"/>
    <w:semiHidden/>
    <w:unhideWhenUsed/>
    <w:rsid w:val="009E7A15"/>
    <w:rPr>
      <w:b/>
      <w:bCs/>
    </w:rPr>
  </w:style>
  <w:style w:type="character" w:customStyle="1" w:styleId="CommentSubjectChar">
    <w:name w:val="Comment Subject Char"/>
    <w:basedOn w:val="CommentTextChar"/>
    <w:link w:val="CommentSubject"/>
    <w:uiPriority w:val="99"/>
    <w:semiHidden/>
    <w:rsid w:val="009E7A15"/>
    <w:rPr>
      <w:b/>
      <w:bCs/>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2.tif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Eastwood</dc:creator>
  <cp:lastModifiedBy>Arushri Swarup</cp:lastModifiedBy>
  <cp:revision>2</cp:revision>
  <dcterms:created xsi:type="dcterms:W3CDTF">2017-08-03T22:01:00Z</dcterms:created>
  <dcterms:modified xsi:type="dcterms:W3CDTF">2017-08-03T22:01:00Z</dcterms:modified>
</cp:coreProperties>
</file>